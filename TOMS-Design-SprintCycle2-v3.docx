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49ABA" w14:textId="77777777" w:rsidR="00DA30FD" w:rsidRPr="004436BC" w:rsidRDefault="00DA30FD" w:rsidP="00393BEA">
      <w:pPr>
        <w:pStyle w:val="EnlightenedBodyTextIndent0"/>
        <w:rPr>
          <w:snapToGrid w:val="0"/>
        </w:rPr>
      </w:pPr>
    </w:p>
    <w:p w14:paraId="1FF0B4DA" w14:textId="77777777" w:rsidR="003D4BF2" w:rsidRDefault="00576B66" w:rsidP="003D4BF2">
      <w:pPr>
        <w:pStyle w:val="ListParagraph"/>
        <w:spacing w:before="360"/>
        <w:jc w:val="center"/>
        <w:rPr>
          <w:rFonts w:ascii="Arial" w:hAnsi="Arial" w:cs="Arial"/>
          <w:b/>
          <w:sz w:val="32"/>
          <w:szCs w:val="32"/>
          <w:lang w:eastAsia="ar-SA"/>
        </w:rPr>
      </w:pPr>
      <w:r>
        <w:rPr>
          <w:rFonts w:ascii="Arial" w:hAnsi="Arial" w:cs="Arial"/>
          <w:b/>
          <w:sz w:val="32"/>
          <w:szCs w:val="32"/>
          <w:lang w:eastAsia="ar-SA"/>
        </w:rPr>
        <w:t xml:space="preserve">Enlightened </w:t>
      </w:r>
      <w:r w:rsidRPr="00656F60">
        <w:rPr>
          <w:rFonts w:ascii="Arial" w:hAnsi="Arial" w:cs="Arial"/>
          <w:b/>
          <w:sz w:val="32"/>
          <w:szCs w:val="32"/>
          <w:lang w:eastAsia="ar-SA"/>
        </w:rPr>
        <w:t>Task Order Management System</w:t>
      </w:r>
    </w:p>
    <w:p w14:paraId="7056DC85" w14:textId="77777777" w:rsidR="00576B66" w:rsidRPr="00656F60" w:rsidRDefault="00576B66" w:rsidP="003D4BF2">
      <w:pPr>
        <w:pStyle w:val="ListParagraph"/>
        <w:spacing w:before="360"/>
        <w:jc w:val="center"/>
        <w:rPr>
          <w:rFonts w:ascii="Arial" w:hAnsi="Arial" w:cs="Arial"/>
          <w:b/>
          <w:sz w:val="32"/>
          <w:szCs w:val="32"/>
          <w:lang w:eastAsia="ar-SA"/>
        </w:rPr>
      </w:pPr>
      <w:r>
        <w:rPr>
          <w:rFonts w:ascii="Arial" w:hAnsi="Arial" w:cs="Arial"/>
          <w:b/>
          <w:sz w:val="32"/>
          <w:szCs w:val="32"/>
          <w:lang w:eastAsia="ar-SA"/>
        </w:rPr>
        <w:t>(</w:t>
      </w:r>
      <w:r w:rsidRPr="00656F60">
        <w:rPr>
          <w:rFonts w:ascii="Arial" w:hAnsi="Arial" w:cs="Arial"/>
          <w:b/>
          <w:noProof/>
          <w:sz w:val="32"/>
          <w:szCs w:val="32"/>
        </w:rPr>
        <w:drawing>
          <wp:inline distT="0" distB="0" distL="0" distR="0" wp14:anchorId="636E6C4C" wp14:editId="1E3D9A92">
            <wp:extent cx="180975" cy="180975"/>
            <wp:effectExtent l="19050" t="0" r="9525" b="0"/>
            <wp:docPr id="13"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rFonts w:ascii="Arial" w:hAnsi="Arial" w:cs="Arial"/>
          <w:b/>
          <w:sz w:val="32"/>
          <w:szCs w:val="32"/>
          <w:lang w:eastAsia="ar-SA"/>
        </w:rPr>
        <w:t>TOMS)</w:t>
      </w:r>
    </w:p>
    <w:p w14:paraId="4F56C58A" w14:textId="77777777" w:rsidR="00D110F6" w:rsidRDefault="00D110F6" w:rsidP="00576B66">
      <w:pPr>
        <w:spacing w:before="360"/>
        <w:jc w:val="center"/>
        <w:rPr>
          <w:rFonts w:ascii="Arial" w:hAnsi="Arial" w:cs="Arial"/>
          <w:b/>
          <w:color w:val="000000"/>
          <w:sz w:val="32"/>
          <w:szCs w:val="32"/>
          <w:lang w:eastAsia="ar-SA"/>
        </w:rPr>
      </w:pPr>
      <w:r>
        <w:rPr>
          <w:rFonts w:ascii="Arial" w:hAnsi="Arial" w:cs="Arial"/>
          <w:b/>
          <w:color w:val="000000"/>
          <w:sz w:val="32"/>
          <w:szCs w:val="32"/>
          <w:lang w:eastAsia="ar-SA"/>
        </w:rPr>
        <w:t>Sprint Cycle #2</w:t>
      </w:r>
      <w:r w:rsidR="003D4BF2">
        <w:rPr>
          <w:rFonts w:ascii="Arial" w:hAnsi="Arial" w:cs="Arial"/>
          <w:b/>
          <w:color w:val="000000"/>
          <w:sz w:val="32"/>
          <w:szCs w:val="32"/>
          <w:lang w:eastAsia="ar-SA"/>
        </w:rPr>
        <w:t xml:space="preserve"> Plan</w:t>
      </w:r>
    </w:p>
    <w:p w14:paraId="4EE51646" w14:textId="77777777" w:rsidR="00576B66" w:rsidRPr="00B737CB" w:rsidRDefault="00576B66" w:rsidP="00576B66">
      <w:pPr>
        <w:spacing w:before="360"/>
        <w:jc w:val="center"/>
        <w:rPr>
          <w:rFonts w:ascii="Arial" w:hAnsi="Arial" w:cs="Arial"/>
          <w:b/>
          <w:color w:val="000000"/>
          <w:sz w:val="32"/>
          <w:szCs w:val="32"/>
          <w:lang w:eastAsia="ar-SA"/>
        </w:rPr>
      </w:pPr>
      <w:r>
        <w:rPr>
          <w:rFonts w:ascii="Arial" w:hAnsi="Arial" w:cs="Arial"/>
          <w:b/>
          <w:color w:val="000000"/>
          <w:sz w:val="32"/>
          <w:szCs w:val="32"/>
          <w:lang w:eastAsia="ar-SA"/>
        </w:rPr>
        <w:t>Design</w:t>
      </w:r>
      <w:r w:rsidRPr="00B737CB">
        <w:rPr>
          <w:rFonts w:ascii="Arial" w:hAnsi="Arial" w:cs="Arial"/>
          <w:b/>
          <w:color w:val="000000"/>
          <w:sz w:val="32"/>
          <w:szCs w:val="32"/>
          <w:lang w:eastAsia="ar-SA"/>
        </w:rPr>
        <w:t xml:space="preserve"> </w:t>
      </w:r>
      <w:r w:rsidR="00D110F6">
        <w:rPr>
          <w:rFonts w:ascii="Arial" w:hAnsi="Arial" w:cs="Arial"/>
          <w:b/>
          <w:color w:val="000000"/>
          <w:sz w:val="32"/>
          <w:szCs w:val="32"/>
          <w:lang w:eastAsia="ar-SA"/>
        </w:rPr>
        <w:t>Notes</w:t>
      </w:r>
    </w:p>
    <w:p w14:paraId="45945EC9" w14:textId="5B159AD8" w:rsidR="00576B66" w:rsidRPr="00B737CB" w:rsidRDefault="00802C40" w:rsidP="00576B66">
      <w:pPr>
        <w:spacing w:before="360"/>
        <w:jc w:val="center"/>
        <w:rPr>
          <w:rFonts w:ascii="Arial" w:hAnsi="Arial" w:cs="Arial"/>
          <w:b/>
          <w:color w:val="000000"/>
          <w:sz w:val="32"/>
          <w:szCs w:val="32"/>
          <w:lang w:eastAsia="ar-SA"/>
        </w:rPr>
      </w:pPr>
      <w:r>
        <w:rPr>
          <w:rFonts w:ascii="Arial" w:hAnsi="Arial" w:cs="Arial"/>
          <w:b/>
          <w:color w:val="000000"/>
          <w:sz w:val="32"/>
          <w:szCs w:val="32"/>
          <w:lang w:eastAsia="ar-SA"/>
        </w:rPr>
        <w:t xml:space="preserve">Date: </w:t>
      </w:r>
      <w:r w:rsidR="004E4F31">
        <w:rPr>
          <w:rFonts w:ascii="Arial" w:hAnsi="Arial" w:cs="Arial"/>
          <w:b/>
          <w:color w:val="000000"/>
          <w:sz w:val="32"/>
          <w:szCs w:val="32"/>
          <w:lang w:eastAsia="ar-SA"/>
        </w:rPr>
        <w:t>4</w:t>
      </w:r>
      <w:r w:rsidR="00027845">
        <w:rPr>
          <w:rFonts w:ascii="Arial" w:hAnsi="Arial" w:cs="Arial"/>
          <w:b/>
          <w:color w:val="000000"/>
          <w:sz w:val="32"/>
          <w:szCs w:val="32"/>
          <w:lang w:eastAsia="ar-SA"/>
        </w:rPr>
        <w:t>/</w:t>
      </w:r>
      <w:r w:rsidR="00843BAD">
        <w:rPr>
          <w:rFonts w:ascii="Arial" w:hAnsi="Arial" w:cs="Arial"/>
          <w:b/>
          <w:color w:val="000000"/>
          <w:sz w:val="32"/>
          <w:szCs w:val="32"/>
          <w:lang w:eastAsia="ar-SA"/>
        </w:rPr>
        <w:t>28</w:t>
      </w:r>
      <w:r w:rsidR="00576B66" w:rsidRPr="00B737CB">
        <w:rPr>
          <w:rFonts w:ascii="Arial" w:hAnsi="Arial" w:cs="Arial"/>
          <w:b/>
          <w:color w:val="000000"/>
          <w:sz w:val="32"/>
          <w:szCs w:val="32"/>
          <w:lang w:eastAsia="ar-SA"/>
        </w:rPr>
        <w:t>/20</w:t>
      </w:r>
      <w:r w:rsidR="004E4F31">
        <w:rPr>
          <w:rFonts w:ascii="Arial" w:hAnsi="Arial" w:cs="Arial"/>
          <w:b/>
          <w:color w:val="000000"/>
          <w:sz w:val="32"/>
          <w:szCs w:val="32"/>
          <w:lang w:eastAsia="ar-SA"/>
        </w:rPr>
        <w:t>21</w:t>
      </w:r>
    </w:p>
    <w:p w14:paraId="68051950" w14:textId="77777777" w:rsidR="00576B66" w:rsidRPr="00B737CB" w:rsidRDefault="00576B66" w:rsidP="00576B66">
      <w:pPr>
        <w:spacing w:before="360"/>
        <w:jc w:val="center"/>
        <w:rPr>
          <w:rFonts w:ascii="Arial" w:hAnsi="Arial" w:cs="Arial"/>
          <w:b/>
        </w:rPr>
      </w:pPr>
    </w:p>
    <w:p w14:paraId="26A8F92A" w14:textId="77777777" w:rsidR="00576B66" w:rsidRPr="00B737CB" w:rsidRDefault="00576B66" w:rsidP="00576B66">
      <w:pPr>
        <w:tabs>
          <w:tab w:val="center" w:pos="4680"/>
          <w:tab w:val="left" w:pos="6825"/>
        </w:tabs>
        <w:spacing w:before="360"/>
        <w:jc w:val="center"/>
        <w:rPr>
          <w:rFonts w:ascii="Arial" w:hAnsi="Arial" w:cs="Arial"/>
          <w:b/>
        </w:rPr>
      </w:pPr>
      <w:r w:rsidRPr="00B737CB">
        <w:rPr>
          <w:rFonts w:ascii="Arial" w:hAnsi="Arial" w:cs="Arial"/>
          <w:b/>
        </w:rPr>
        <w:t>Developed by:</w:t>
      </w:r>
    </w:p>
    <w:p w14:paraId="3B6B97B3" w14:textId="77777777" w:rsidR="00576B66" w:rsidRPr="00B737CB" w:rsidRDefault="00576B66" w:rsidP="00576B66">
      <w:pPr>
        <w:spacing w:before="360"/>
        <w:jc w:val="center"/>
        <w:rPr>
          <w:rFonts w:ascii="Arial" w:hAnsi="Arial" w:cs="Arial"/>
          <w:b/>
        </w:rPr>
      </w:pPr>
      <w:r w:rsidRPr="00B737CB">
        <w:rPr>
          <w:rFonts w:ascii="Arial" w:hAnsi="Arial" w:cs="Arial"/>
          <w:b/>
          <w:noProof/>
        </w:rPr>
        <w:drawing>
          <wp:inline distT="0" distB="0" distL="0" distR="0" wp14:anchorId="3C5F894A" wp14:editId="3822A2D7">
            <wp:extent cx="1967230" cy="568325"/>
            <wp:effectExtent l="19050" t="0" r="0" b="0"/>
            <wp:docPr id="15"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jpg"/>
                    <pic:cNvPicPr>
                      <a:picLocks noChangeAspect="1" noChangeArrowheads="1"/>
                    </pic:cNvPicPr>
                  </pic:nvPicPr>
                  <pic:blipFill>
                    <a:blip r:embed="rId12" cstate="print"/>
                    <a:srcRect/>
                    <a:stretch>
                      <a:fillRect/>
                    </a:stretch>
                  </pic:blipFill>
                  <pic:spPr bwMode="auto">
                    <a:xfrm>
                      <a:off x="0" y="0"/>
                      <a:ext cx="1967230" cy="568325"/>
                    </a:xfrm>
                    <a:prstGeom prst="rect">
                      <a:avLst/>
                    </a:prstGeom>
                    <a:noFill/>
                    <a:ln w="9525">
                      <a:noFill/>
                      <a:miter lim="800000"/>
                      <a:headEnd/>
                      <a:tailEnd/>
                    </a:ln>
                  </pic:spPr>
                </pic:pic>
              </a:graphicData>
            </a:graphic>
          </wp:inline>
        </w:drawing>
      </w:r>
    </w:p>
    <w:p w14:paraId="29A786E5" w14:textId="77777777" w:rsidR="00576B66" w:rsidRPr="00B737CB" w:rsidRDefault="00576B66" w:rsidP="00393BEA">
      <w:pPr>
        <w:pStyle w:val="EnlightenedBodyTextIndent0"/>
        <w:rPr>
          <w:snapToGrid w:val="0"/>
        </w:rPr>
      </w:pPr>
    </w:p>
    <w:p w14:paraId="1AEEC301" w14:textId="77777777" w:rsidR="00576B66" w:rsidRPr="0015617E" w:rsidRDefault="009852A6" w:rsidP="00393BEA">
      <w:pPr>
        <w:pStyle w:val="EnlightenedBodyTextIndent0"/>
      </w:pPr>
      <w:r>
        <w:tab/>
      </w:r>
      <w:r>
        <w:tab/>
      </w:r>
      <w:r>
        <w:tab/>
      </w:r>
      <w:r>
        <w:tab/>
      </w:r>
      <w:r w:rsidR="00576B66" w:rsidRPr="0015617E">
        <w:t>1101 Connecticut Ave, NW Suit 800</w:t>
      </w:r>
    </w:p>
    <w:p w14:paraId="54BBBF99" w14:textId="77777777" w:rsidR="00576B66" w:rsidRPr="0015617E" w:rsidRDefault="009852A6" w:rsidP="00393BEA">
      <w:pPr>
        <w:pStyle w:val="EnlightenedBodyTextIndent0"/>
      </w:pPr>
      <w:r>
        <w:tab/>
      </w:r>
      <w:r>
        <w:tab/>
      </w:r>
      <w:r>
        <w:tab/>
      </w:r>
      <w:r>
        <w:tab/>
      </w:r>
      <w:r>
        <w:tab/>
      </w:r>
      <w:r w:rsidR="00576B66" w:rsidRPr="0015617E">
        <w:t>Washington, DC  20036</w:t>
      </w:r>
    </w:p>
    <w:p w14:paraId="41B2404D" w14:textId="77777777" w:rsidR="00576B66" w:rsidRPr="004436BC" w:rsidRDefault="00576B66" w:rsidP="00393BEA">
      <w:pPr>
        <w:pStyle w:val="EnlightenedBodyTextIndent0"/>
        <w:rPr>
          <w:snapToGrid w:val="0"/>
        </w:rPr>
      </w:pPr>
    </w:p>
    <w:p w14:paraId="6E599D24" w14:textId="77777777" w:rsidR="00576B66" w:rsidRDefault="00576B66" w:rsidP="00576B66">
      <w:pPr>
        <w:jc w:val="center"/>
      </w:pPr>
    </w:p>
    <w:p w14:paraId="7EEE5FBE" w14:textId="77777777" w:rsidR="00576B66" w:rsidRDefault="00576B66" w:rsidP="00576B66">
      <w:pPr>
        <w:ind w:left="360" w:right="540"/>
        <w:rPr>
          <w:rFonts w:ascii="Arial" w:hAnsi="Arial" w:cs="Arial"/>
          <w:b/>
          <w:color w:val="FFFFFF"/>
          <w:sz w:val="32"/>
          <w:szCs w:val="32"/>
        </w:rPr>
      </w:pPr>
    </w:p>
    <w:p w14:paraId="19DBEAFF" w14:textId="77777777" w:rsidR="00576B66" w:rsidRDefault="00576B66" w:rsidP="00576B66">
      <w:pPr>
        <w:ind w:left="360" w:right="540"/>
        <w:rPr>
          <w:rFonts w:ascii="Arial" w:hAnsi="Arial" w:cs="Arial"/>
          <w:b/>
          <w:color w:val="FFFFFF"/>
          <w:sz w:val="32"/>
          <w:szCs w:val="32"/>
        </w:rPr>
      </w:pPr>
    </w:p>
    <w:p w14:paraId="24D2EC90" w14:textId="77777777" w:rsidR="00DA30FD" w:rsidRDefault="00DA30FD" w:rsidP="00C612E6"/>
    <w:p w14:paraId="4ACA256E" w14:textId="77777777" w:rsidR="00DA30FD" w:rsidRDefault="00DA30FD" w:rsidP="00C612E6"/>
    <w:p w14:paraId="480AD3FD" w14:textId="77777777" w:rsidR="00DA30FD" w:rsidRDefault="00DA30FD" w:rsidP="00DA30FD"/>
    <w:p w14:paraId="62736162" w14:textId="77777777" w:rsidR="00DA30FD" w:rsidRDefault="00DA30FD" w:rsidP="00DA30FD"/>
    <w:p w14:paraId="7F6BC996" w14:textId="77777777" w:rsidR="00DA30FD" w:rsidRDefault="00DA30FD" w:rsidP="00DA30FD"/>
    <w:p w14:paraId="6521694A" w14:textId="77777777" w:rsidR="00DA30FD" w:rsidRDefault="00DA30FD" w:rsidP="00DA30FD">
      <w:pPr>
        <w:rPr>
          <w:rFonts w:ascii="Arial" w:hAnsi="Arial" w:cs="Arial"/>
          <w:b/>
          <w:sz w:val="28"/>
          <w:szCs w:val="28"/>
        </w:rPr>
        <w:sectPr w:rsidR="00DA30FD" w:rsidSect="00DA30FD">
          <w:headerReference w:type="default" r:id="rId13"/>
          <w:footerReference w:type="default" r:id="rId14"/>
          <w:type w:val="continuous"/>
          <w:pgSz w:w="12240" w:h="15840" w:code="1"/>
          <w:pgMar w:top="1440" w:right="1440" w:bottom="1440" w:left="1440" w:header="432" w:footer="432" w:gutter="0"/>
          <w:pgNumType w:fmt="lowerRoman" w:start="1"/>
          <w:cols w:space="720"/>
          <w:titlePg/>
          <w:docGrid w:linePitch="360"/>
        </w:sectPr>
      </w:pPr>
    </w:p>
    <w:p w14:paraId="4DD12801" w14:textId="77777777" w:rsidR="00DA30FD" w:rsidRDefault="00DA30FD" w:rsidP="00DA30FD">
      <w:pPr>
        <w:jc w:val="center"/>
        <w:rPr>
          <w:rFonts w:ascii="Arial" w:hAnsi="Arial" w:cs="Arial"/>
          <w:b/>
          <w:sz w:val="28"/>
          <w:szCs w:val="28"/>
        </w:rPr>
      </w:pPr>
    </w:p>
    <w:p w14:paraId="6BF88C52" w14:textId="77777777" w:rsidR="003A1CAA" w:rsidRDefault="003A1CAA" w:rsidP="00DA30FD">
      <w:pPr>
        <w:jc w:val="center"/>
        <w:rPr>
          <w:rFonts w:ascii="Arial" w:hAnsi="Arial" w:cs="Arial"/>
          <w:b/>
          <w:sz w:val="28"/>
          <w:szCs w:val="28"/>
        </w:rPr>
      </w:pPr>
    </w:p>
    <w:p w14:paraId="392C1D73" w14:textId="77777777" w:rsidR="003A1CAA" w:rsidRDefault="003A1CAA" w:rsidP="00DA30FD">
      <w:pPr>
        <w:jc w:val="center"/>
        <w:rPr>
          <w:rFonts w:ascii="Arial" w:hAnsi="Arial" w:cs="Arial"/>
          <w:b/>
          <w:sz w:val="28"/>
          <w:szCs w:val="28"/>
        </w:rPr>
        <w:sectPr w:rsidR="003A1CAA" w:rsidSect="003E6CEE">
          <w:headerReference w:type="default" r:id="rId15"/>
          <w:footerReference w:type="default" r:id="rId16"/>
          <w:headerReference w:type="first" r:id="rId17"/>
          <w:type w:val="continuous"/>
          <w:pgSz w:w="12240" w:h="15840" w:code="1"/>
          <w:pgMar w:top="1440" w:right="1440" w:bottom="1440" w:left="1440" w:header="432" w:footer="432" w:gutter="0"/>
          <w:pgNumType w:fmt="lowerRoman"/>
          <w:cols w:space="720"/>
          <w:titlePg/>
          <w:docGrid w:linePitch="360"/>
        </w:sectPr>
      </w:pPr>
    </w:p>
    <w:p w14:paraId="6C72A1C3" w14:textId="77777777" w:rsidR="003A1CAA" w:rsidRDefault="003A1CAA" w:rsidP="00DA30FD">
      <w:pPr>
        <w:jc w:val="center"/>
        <w:rPr>
          <w:rFonts w:ascii="Arial" w:hAnsi="Arial" w:cs="Arial"/>
          <w:b/>
          <w:szCs w:val="22"/>
        </w:rPr>
      </w:pPr>
    </w:p>
    <w:sdt>
      <w:sdtPr>
        <w:rPr>
          <w:rFonts w:ascii="Times" w:hAnsi="Times"/>
          <w:b w:val="0"/>
          <w:smallCaps w:val="0"/>
        </w:rPr>
        <w:id w:val="771055102"/>
        <w:docPartObj>
          <w:docPartGallery w:val="Table of Contents"/>
          <w:docPartUnique/>
        </w:docPartObj>
      </w:sdtPr>
      <w:sdtEndPr>
        <w:rPr>
          <w:bCs/>
          <w:noProof/>
        </w:rPr>
      </w:sdtEndPr>
      <w:sdtContent>
        <w:p w14:paraId="04B49FA4" w14:textId="77777777" w:rsidR="0092222B" w:rsidRPr="0095751F" w:rsidRDefault="005B699B" w:rsidP="0095751F">
          <w:pPr>
            <w:pStyle w:val="TOC1"/>
            <w:rPr>
              <w:color w:val="548DD4" w:themeColor="text2" w:themeTint="99"/>
              <w:sz w:val="24"/>
            </w:rPr>
          </w:pPr>
          <w:r w:rsidRPr="0095751F">
            <w:rPr>
              <w:color w:val="548DD4" w:themeColor="text2" w:themeTint="99"/>
              <w:sz w:val="24"/>
            </w:rPr>
            <w:t xml:space="preserve">Table of </w:t>
          </w:r>
          <w:r w:rsidR="0092222B" w:rsidRPr="0095751F">
            <w:rPr>
              <w:color w:val="548DD4" w:themeColor="text2" w:themeTint="99"/>
              <w:sz w:val="24"/>
            </w:rPr>
            <w:t>Contents</w:t>
          </w:r>
        </w:p>
        <w:p w14:paraId="205D1C57" w14:textId="77777777" w:rsidR="00947671" w:rsidRDefault="0092222B">
          <w:pPr>
            <w:pStyle w:val="TOC1"/>
            <w:tabs>
              <w:tab w:val="left" w:pos="440"/>
              <w:tab w:val="right" w:leader="dot" w:pos="9350"/>
            </w:tabs>
            <w:rPr>
              <w:rFonts w:asciiTheme="minorHAnsi" w:eastAsiaTheme="minorEastAsia" w:hAnsiTheme="minorHAnsi" w:cstheme="minorBidi"/>
              <w:b w:val="0"/>
              <w:smallCaps w:val="0"/>
              <w:noProof/>
              <w:szCs w:val="22"/>
            </w:rPr>
          </w:pPr>
          <w:r>
            <w:fldChar w:fldCharType="begin"/>
          </w:r>
          <w:r>
            <w:instrText xml:space="preserve"> TOC \o "1-3" \h \z \u </w:instrText>
          </w:r>
          <w:r>
            <w:fldChar w:fldCharType="separate"/>
          </w:r>
          <w:hyperlink w:anchor="_Toc493163631" w:history="1">
            <w:r w:rsidR="00947671" w:rsidRPr="004A3541">
              <w:rPr>
                <w:rStyle w:val="Hyperlink"/>
                <w:noProof/>
              </w:rPr>
              <w:t>1</w:t>
            </w:r>
            <w:r w:rsidR="00947671">
              <w:rPr>
                <w:rFonts w:asciiTheme="minorHAnsi" w:eastAsiaTheme="minorEastAsia" w:hAnsiTheme="minorHAnsi" w:cstheme="minorBidi"/>
                <w:b w:val="0"/>
                <w:smallCaps w:val="0"/>
                <w:noProof/>
                <w:szCs w:val="22"/>
              </w:rPr>
              <w:tab/>
            </w:r>
            <w:r w:rsidR="00947671" w:rsidRPr="004A3541">
              <w:rPr>
                <w:rStyle w:val="Hyperlink"/>
                <w:noProof/>
              </w:rPr>
              <w:t>Introduction</w:t>
            </w:r>
            <w:r w:rsidR="00947671">
              <w:rPr>
                <w:noProof/>
                <w:webHidden/>
              </w:rPr>
              <w:tab/>
            </w:r>
            <w:r w:rsidR="00947671">
              <w:rPr>
                <w:noProof/>
                <w:webHidden/>
              </w:rPr>
              <w:fldChar w:fldCharType="begin"/>
            </w:r>
            <w:r w:rsidR="00947671">
              <w:rPr>
                <w:noProof/>
                <w:webHidden/>
              </w:rPr>
              <w:instrText xml:space="preserve"> PAGEREF _Toc493163631 \h </w:instrText>
            </w:r>
            <w:r w:rsidR="00947671">
              <w:rPr>
                <w:noProof/>
                <w:webHidden/>
              </w:rPr>
            </w:r>
            <w:r w:rsidR="00947671">
              <w:rPr>
                <w:noProof/>
                <w:webHidden/>
              </w:rPr>
              <w:fldChar w:fldCharType="separate"/>
            </w:r>
            <w:r w:rsidR="00947671">
              <w:rPr>
                <w:noProof/>
                <w:webHidden/>
              </w:rPr>
              <w:t>2</w:t>
            </w:r>
            <w:r w:rsidR="00947671">
              <w:rPr>
                <w:noProof/>
                <w:webHidden/>
              </w:rPr>
              <w:fldChar w:fldCharType="end"/>
            </w:r>
          </w:hyperlink>
        </w:p>
        <w:p w14:paraId="2F14ED34"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2" w:history="1">
            <w:r w:rsidR="00947671" w:rsidRPr="004A3541">
              <w:rPr>
                <w:rStyle w:val="Hyperlink"/>
                <w:noProof/>
              </w:rPr>
              <w:t>1.1</w:t>
            </w:r>
            <w:r w:rsidR="00947671">
              <w:rPr>
                <w:rFonts w:asciiTheme="minorHAnsi" w:eastAsiaTheme="minorEastAsia" w:hAnsiTheme="minorHAnsi" w:cstheme="minorBidi"/>
                <w:noProof/>
                <w:szCs w:val="22"/>
              </w:rPr>
              <w:tab/>
            </w:r>
            <w:r w:rsidR="00947671" w:rsidRPr="004A3541">
              <w:rPr>
                <w:rStyle w:val="Hyperlink"/>
                <w:noProof/>
              </w:rPr>
              <w:t>Document Overview</w:t>
            </w:r>
            <w:r w:rsidR="00947671">
              <w:rPr>
                <w:noProof/>
                <w:webHidden/>
              </w:rPr>
              <w:tab/>
            </w:r>
            <w:r w:rsidR="00947671">
              <w:rPr>
                <w:noProof/>
                <w:webHidden/>
              </w:rPr>
              <w:fldChar w:fldCharType="begin"/>
            </w:r>
            <w:r w:rsidR="00947671">
              <w:rPr>
                <w:noProof/>
                <w:webHidden/>
              </w:rPr>
              <w:instrText xml:space="preserve"> PAGEREF _Toc493163632 \h </w:instrText>
            </w:r>
            <w:r w:rsidR="00947671">
              <w:rPr>
                <w:noProof/>
                <w:webHidden/>
              </w:rPr>
            </w:r>
            <w:r w:rsidR="00947671">
              <w:rPr>
                <w:noProof/>
                <w:webHidden/>
              </w:rPr>
              <w:fldChar w:fldCharType="separate"/>
            </w:r>
            <w:r w:rsidR="00947671">
              <w:rPr>
                <w:noProof/>
                <w:webHidden/>
              </w:rPr>
              <w:t>2</w:t>
            </w:r>
            <w:r w:rsidR="00947671">
              <w:rPr>
                <w:noProof/>
                <w:webHidden/>
              </w:rPr>
              <w:fldChar w:fldCharType="end"/>
            </w:r>
          </w:hyperlink>
        </w:p>
        <w:p w14:paraId="50DCB530"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3" w:history="1">
            <w:r w:rsidR="00947671" w:rsidRPr="004A3541">
              <w:rPr>
                <w:rStyle w:val="Hyperlink"/>
                <w:noProof/>
              </w:rPr>
              <w:t>1.2</w:t>
            </w:r>
            <w:r w:rsidR="00947671">
              <w:rPr>
                <w:rFonts w:asciiTheme="minorHAnsi" w:eastAsiaTheme="minorEastAsia" w:hAnsiTheme="minorHAnsi" w:cstheme="minorBidi"/>
                <w:noProof/>
                <w:szCs w:val="22"/>
              </w:rPr>
              <w:tab/>
            </w:r>
            <w:r w:rsidR="00947671" w:rsidRPr="004A3541">
              <w:rPr>
                <w:rStyle w:val="Hyperlink"/>
                <w:noProof/>
              </w:rPr>
              <w:t>TOMS Overview</w:t>
            </w:r>
            <w:r w:rsidR="00947671">
              <w:rPr>
                <w:noProof/>
                <w:webHidden/>
              </w:rPr>
              <w:tab/>
            </w:r>
            <w:r w:rsidR="00947671">
              <w:rPr>
                <w:noProof/>
                <w:webHidden/>
              </w:rPr>
              <w:fldChar w:fldCharType="begin"/>
            </w:r>
            <w:r w:rsidR="00947671">
              <w:rPr>
                <w:noProof/>
                <w:webHidden/>
              </w:rPr>
              <w:instrText xml:space="preserve"> PAGEREF _Toc493163633 \h </w:instrText>
            </w:r>
            <w:r w:rsidR="00947671">
              <w:rPr>
                <w:noProof/>
                <w:webHidden/>
              </w:rPr>
            </w:r>
            <w:r w:rsidR="00947671">
              <w:rPr>
                <w:noProof/>
                <w:webHidden/>
              </w:rPr>
              <w:fldChar w:fldCharType="separate"/>
            </w:r>
            <w:r w:rsidR="00947671">
              <w:rPr>
                <w:noProof/>
                <w:webHidden/>
              </w:rPr>
              <w:t>2</w:t>
            </w:r>
            <w:r w:rsidR="00947671">
              <w:rPr>
                <w:noProof/>
                <w:webHidden/>
              </w:rPr>
              <w:fldChar w:fldCharType="end"/>
            </w:r>
          </w:hyperlink>
        </w:p>
        <w:p w14:paraId="3E1FCF59"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4" w:history="1">
            <w:r w:rsidR="00947671" w:rsidRPr="004A3541">
              <w:rPr>
                <w:rStyle w:val="Hyperlink"/>
                <w:noProof/>
              </w:rPr>
              <w:t>1.3</w:t>
            </w:r>
            <w:r w:rsidR="00947671">
              <w:rPr>
                <w:rFonts w:asciiTheme="minorHAnsi" w:eastAsiaTheme="minorEastAsia" w:hAnsiTheme="minorHAnsi" w:cstheme="minorBidi"/>
                <w:noProof/>
                <w:szCs w:val="22"/>
              </w:rPr>
              <w:tab/>
            </w:r>
            <w:r w:rsidR="00947671" w:rsidRPr="004A3541">
              <w:rPr>
                <w:rStyle w:val="Hyperlink"/>
                <w:noProof/>
              </w:rPr>
              <w:t>Agile Development Lifecycle</w:t>
            </w:r>
            <w:r w:rsidR="00947671">
              <w:rPr>
                <w:noProof/>
                <w:webHidden/>
              </w:rPr>
              <w:tab/>
            </w:r>
            <w:r w:rsidR="00947671">
              <w:rPr>
                <w:noProof/>
                <w:webHidden/>
              </w:rPr>
              <w:fldChar w:fldCharType="begin"/>
            </w:r>
            <w:r w:rsidR="00947671">
              <w:rPr>
                <w:noProof/>
                <w:webHidden/>
              </w:rPr>
              <w:instrText xml:space="preserve"> PAGEREF _Toc493163634 \h </w:instrText>
            </w:r>
            <w:r w:rsidR="00947671">
              <w:rPr>
                <w:noProof/>
                <w:webHidden/>
              </w:rPr>
            </w:r>
            <w:r w:rsidR="00947671">
              <w:rPr>
                <w:noProof/>
                <w:webHidden/>
              </w:rPr>
              <w:fldChar w:fldCharType="separate"/>
            </w:r>
            <w:r w:rsidR="00947671">
              <w:rPr>
                <w:noProof/>
                <w:webHidden/>
              </w:rPr>
              <w:t>3</w:t>
            </w:r>
            <w:r w:rsidR="00947671">
              <w:rPr>
                <w:noProof/>
                <w:webHidden/>
              </w:rPr>
              <w:fldChar w:fldCharType="end"/>
            </w:r>
          </w:hyperlink>
        </w:p>
        <w:p w14:paraId="65626C29" w14:textId="77777777" w:rsidR="00947671" w:rsidRDefault="00184ED2">
          <w:pPr>
            <w:pStyle w:val="TOC1"/>
            <w:tabs>
              <w:tab w:val="left" w:pos="440"/>
              <w:tab w:val="right" w:leader="dot" w:pos="9350"/>
            </w:tabs>
            <w:rPr>
              <w:rFonts w:asciiTheme="minorHAnsi" w:eastAsiaTheme="minorEastAsia" w:hAnsiTheme="minorHAnsi" w:cstheme="minorBidi"/>
              <w:b w:val="0"/>
              <w:smallCaps w:val="0"/>
              <w:noProof/>
              <w:szCs w:val="22"/>
            </w:rPr>
          </w:pPr>
          <w:hyperlink w:anchor="_Toc493163635" w:history="1">
            <w:r w:rsidR="00947671" w:rsidRPr="004A3541">
              <w:rPr>
                <w:rStyle w:val="Hyperlink"/>
                <w:noProof/>
              </w:rPr>
              <w:t>2</w:t>
            </w:r>
            <w:r w:rsidR="00947671">
              <w:rPr>
                <w:rFonts w:asciiTheme="minorHAnsi" w:eastAsiaTheme="minorEastAsia" w:hAnsiTheme="minorHAnsi" w:cstheme="minorBidi"/>
                <w:b w:val="0"/>
                <w:smallCaps w:val="0"/>
                <w:noProof/>
                <w:szCs w:val="22"/>
              </w:rPr>
              <w:tab/>
            </w:r>
            <w:r w:rsidR="00947671" w:rsidRPr="004A3541">
              <w:rPr>
                <w:rStyle w:val="Hyperlink"/>
                <w:noProof/>
              </w:rPr>
              <w:t>Sprint cycle #2 Plan</w:t>
            </w:r>
            <w:r w:rsidR="00947671">
              <w:rPr>
                <w:noProof/>
                <w:webHidden/>
              </w:rPr>
              <w:tab/>
            </w:r>
            <w:r w:rsidR="00947671">
              <w:rPr>
                <w:noProof/>
                <w:webHidden/>
              </w:rPr>
              <w:fldChar w:fldCharType="begin"/>
            </w:r>
            <w:r w:rsidR="00947671">
              <w:rPr>
                <w:noProof/>
                <w:webHidden/>
              </w:rPr>
              <w:instrText xml:space="preserve"> PAGEREF _Toc493163635 \h </w:instrText>
            </w:r>
            <w:r w:rsidR="00947671">
              <w:rPr>
                <w:noProof/>
                <w:webHidden/>
              </w:rPr>
            </w:r>
            <w:r w:rsidR="00947671">
              <w:rPr>
                <w:noProof/>
                <w:webHidden/>
              </w:rPr>
              <w:fldChar w:fldCharType="separate"/>
            </w:r>
            <w:r w:rsidR="00947671">
              <w:rPr>
                <w:noProof/>
                <w:webHidden/>
              </w:rPr>
              <w:t>5</w:t>
            </w:r>
            <w:r w:rsidR="00947671">
              <w:rPr>
                <w:noProof/>
                <w:webHidden/>
              </w:rPr>
              <w:fldChar w:fldCharType="end"/>
            </w:r>
          </w:hyperlink>
        </w:p>
        <w:p w14:paraId="0BDC5124"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6" w:history="1">
            <w:r w:rsidR="00947671" w:rsidRPr="004A3541">
              <w:rPr>
                <w:rStyle w:val="Hyperlink"/>
                <w:noProof/>
              </w:rPr>
              <w:t>2.1</w:t>
            </w:r>
            <w:r w:rsidR="00947671">
              <w:rPr>
                <w:rFonts w:asciiTheme="minorHAnsi" w:eastAsiaTheme="minorEastAsia" w:hAnsiTheme="minorHAnsi" w:cstheme="minorBidi"/>
                <w:noProof/>
                <w:szCs w:val="22"/>
              </w:rPr>
              <w:tab/>
            </w:r>
            <w:r w:rsidR="00947671" w:rsidRPr="004A3541">
              <w:rPr>
                <w:rStyle w:val="Hyperlink"/>
                <w:noProof/>
              </w:rPr>
              <w:t>Sprint Cycle #2 Schedule</w:t>
            </w:r>
            <w:r w:rsidR="00947671">
              <w:rPr>
                <w:noProof/>
                <w:webHidden/>
              </w:rPr>
              <w:tab/>
            </w:r>
            <w:r w:rsidR="00947671">
              <w:rPr>
                <w:noProof/>
                <w:webHidden/>
              </w:rPr>
              <w:fldChar w:fldCharType="begin"/>
            </w:r>
            <w:r w:rsidR="00947671">
              <w:rPr>
                <w:noProof/>
                <w:webHidden/>
              </w:rPr>
              <w:instrText xml:space="preserve"> PAGEREF _Toc493163636 \h </w:instrText>
            </w:r>
            <w:r w:rsidR="00947671">
              <w:rPr>
                <w:noProof/>
                <w:webHidden/>
              </w:rPr>
            </w:r>
            <w:r w:rsidR="00947671">
              <w:rPr>
                <w:noProof/>
                <w:webHidden/>
              </w:rPr>
              <w:fldChar w:fldCharType="separate"/>
            </w:r>
            <w:r w:rsidR="00947671">
              <w:rPr>
                <w:noProof/>
                <w:webHidden/>
              </w:rPr>
              <w:t>5</w:t>
            </w:r>
            <w:r w:rsidR="00947671">
              <w:rPr>
                <w:noProof/>
                <w:webHidden/>
              </w:rPr>
              <w:fldChar w:fldCharType="end"/>
            </w:r>
          </w:hyperlink>
        </w:p>
        <w:p w14:paraId="1E21894D"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7" w:history="1">
            <w:r w:rsidR="00947671" w:rsidRPr="004A3541">
              <w:rPr>
                <w:rStyle w:val="Hyperlink"/>
                <w:noProof/>
              </w:rPr>
              <w:t>2.2</w:t>
            </w:r>
            <w:r w:rsidR="00947671">
              <w:rPr>
                <w:rFonts w:asciiTheme="minorHAnsi" w:eastAsiaTheme="minorEastAsia" w:hAnsiTheme="minorHAnsi" w:cstheme="minorBidi"/>
                <w:noProof/>
                <w:szCs w:val="22"/>
              </w:rPr>
              <w:tab/>
            </w:r>
            <w:r w:rsidR="00947671" w:rsidRPr="004A3541">
              <w:rPr>
                <w:rStyle w:val="Hyperlink"/>
                <w:noProof/>
              </w:rPr>
              <w:t>Sprint Cycle #2 Detailed Plan</w:t>
            </w:r>
            <w:r w:rsidR="00947671">
              <w:rPr>
                <w:noProof/>
                <w:webHidden/>
              </w:rPr>
              <w:tab/>
            </w:r>
            <w:r w:rsidR="00947671">
              <w:rPr>
                <w:noProof/>
                <w:webHidden/>
              </w:rPr>
              <w:fldChar w:fldCharType="begin"/>
            </w:r>
            <w:r w:rsidR="00947671">
              <w:rPr>
                <w:noProof/>
                <w:webHidden/>
              </w:rPr>
              <w:instrText xml:space="preserve"> PAGEREF _Toc493163637 \h </w:instrText>
            </w:r>
            <w:r w:rsidR="00947671">
              <w:rPr>
                <w:noProof/>
                <w:webHidden/>
              </w:rPr>
            </w:r>
            <w:r w:rsidR="00947671">
              <w:rPr>
                <w:noProof/>
                <w:webHidden/>
              </w:rPr>
              <w:fldChar w:fldCharType="separate"/>
            </w:r>
            <w:r w:rsidR="00947671">
              <w:rPr>
                <w:noProof/>
                <w:webHidden/>
              </w:rPr>
              <w:t>7</w:t>
            </w:r>
            <w:r w:rsidR="00947671">
              <w:rPr>
                <w:noProof/>
                <w:webHidden/>
              </w:rPr>
              <w:fldChar w:fldCharType="end"/>
            </w:r>
          </w:hyperlink>
        </w:p>
        <w:p w14:paraId="079D23CC"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8" w:history="1">
            <w:r w:rsidR="00947671" w:rsidRPr="004A3541">
              <w:rPr>
                <w:rStyle w:val="Hyperlink"/>
                <w:noProof/>
              </w:rPr>
              <w:t>2.3</w:t>
            </w:r>
            <w:r w:rsidR="00947671">
              <w:rPr>
                <w:rFonts w:asciiTheme="minorHAnsi" w:eastAsiaTheme="minorEastAsia" w:hAnsiTheme="minorHAnsi" w:cstheme="minorBidi"/>
                <w:noProof/>
                <w:szCs w:val="22"/>
              </w:rPr>
              <w:tab/>
            </w:r>
            <w:r w:rsidR="00947671" w:rsidRPr="004A3541">
              <w:rPr>
                <w:rStyle w:val="Hyperlink"/>
                <w:noProof/>
              </w:rPr>
              <w:t>Sprint Cycle Task 1 – Requirements and Design Notes</w:t>
            </w:r>
            <w:r w:rsidR="00947671">
              <w:rPr>
                <w:noProof/>
                <w:webHidden/>
              </w:rPr>
              <w:tab/>
            </w:r>
            <w:r w:rsidR="00947671">
              <w:rPr>
                <w:noProof/>
                <w:webHidden/>
              </w:rPr>
              <w:fldChar w:fldCharType="begin"/>
            </w:r>
            <w:r w:rsidR="00947671">
              <w:rPr>
                <w:noProof/>
                <w:webHidden/>
              </w:rPr>
              <w:instrText xml:space="preserve"> PAGEREF _Toc493163638 \h </w:instrText>
            </w:r>
            <w:r w:rsidR="00947671">
              <w:rPr>
                <w:noProof/>
                <w:webHidden/>
              </w:rPr>
            </w:r>
            <w:r w:rsidR="00947671">
              <w:rPr>
                <w:noProof/>
                <w:webHidden/>
              </w:rPr>
              <w:fldChar w:fldCharType="separate"/>
            </w:r>
            <w:r w:rsidR="00947671">
              <w:rPr>
                <w:noProof/>
                <w:webHidden/>
              </w:rPr>
              <w:t>8</w:t>
            </w:r>
            <w:r w:rsidR="00947671">
              <w:rPr>
                <w:noProof/>
                <w:webHidden/>
              </w:rPr>
              <w:fldChar w:fldCharType="end"/>
            </w:r>
          </w:hyperlink>
        </w:p>
        <w:p w14:paraId="3272EDE6"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39" w:history="1">
            <w:r w:rsidR="00947671" w:rsidRPr="004A3541">
              <w:rPr>
                <w:rStyle w:val="Hyperlink"/>
                <w:noProof/>
              </w:rPr>
              <w:t>2.4</w:t>
            </w:r>
            <w:r w:rsidR="00947671">
              <w:rPr>
                <w:rFonts w:asciiTheme="minorHAnsi" w:eastAsiaTheme="minorEastAsia" w:hAnsiTheme="minorHAnsi" w:cstheme="minorBidi"/>
                <w:noProof/>
                <w:szCs w:val="22"/>
              </w:rPr>
              <w:tab/>
            </w:r>
            <w:r w:rsidR="00947671" w:rsidRPr="004A3541">
              <w:rPr>
                <w:rStyle w:val="Hyperlink"/>
                <w:noProof/>
              </w:rPr>
              <w:t>Sprint Cycle Task 2</w:t>
            </w:r>
            <w:r w:rsidR="00947671">
              <w:rPr>
                <w:noProof/>
                <w:webHidden/>
              </w:rPr>
              <w:tab/>
            </w:r>
            <w:r w:rsidR="00947671">
              <w:rPr>
                <w:noProof/>
                <w:webHidden/>
              </w:rPr>
              <w:fldChar w:fldCharType="begin"/>
            </w:r>
            <w:r w:rsidR="00947671">
              <w:rPr>
                <w:noProof/>
                <w:webHidden/>
              </w:rPr>
              <w:instrText xml:space="preserve"> PAGEREF _Toc493163639 \h </w:instrText>
            </w:r>
            <w:r w:rsidR="00947671">
              <w:rPr>
                <w:noProof/>
                <w:webHidden/>
              </w:rPr>
            </w:r>
            <w:r w:rsidR="00947671">
              <w:rPr>
                <w:noProof/>
                <w:webHidden/>
              </w:rPr>
              <w:fldChar w:fldCharType="separate"/>
            </w:r>
            <w:r w:rsidR="00947671">
              <w:rPr>
                <w:noProof/>
                <w:webHidden/>
              </w:rPr>
              <w:t>8</w:t>
            </w:r>
            <w:r w:rsidR="00947671">
              <w:rPr>
                <w:noProof/>
                <w:webHidden/>
              </w:rPr>
              <w:fldChar w:fldCharType="end"/>
            </w:r>
          </w:hyperlink>
        </w:p>
        <w:p w14:paraId="7E1D7182"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40" w:history="1">
            <w:r w:rsidR="00947671" w:rsidRPr="004A3541">
              <w:rPr>
                <w:rStyle w:val="Hyperlink"/>
                <w:noProof/>
              </w:rPr>
              <w:t>2.5</w:t>
            </w:r>
            <w:r w:rsidR="00947671">
              <w:rPr>
                <w:rFonts w:asciiTheme="minorHAnsi" w:eastAsiaTheme="minorEastAsia" w:hAnsiTheme="minorHAnsi" w:cstheme="minorBidi"/>
                <w:noProof/>
                <w:szCs w:val="22"/>
              </w:rPr>
              <w:tab/>
            </w:r>
            <w:r w:rsidR="00947671" w:rsidRPr="004A3541">
              <w:rPr>
                <w:rStyle w:val="Hyperlink"/>
                <w:noProof/>
              </w:rPr>
              <w:t>Sprint Cycle Task 3</w:t>
            </w:r>
            <w:r w:rsidR="00947671">
              <w:rPr>
                <w:noProof/>
                <w:webHidden/>
              </w:rPr>
              <w:tab/>
            </w:r>
            <w:r w:rsidR="00947671">
              <w:rPr>
                <w:noProof/>
                <w:webHidden/>
              </w:rPr>
              <w:fldChar w:fldCharType="begin"/>
            </w:r>
            <w:r w:rsidR="00947671">
              <w:rPr>
                <w:noProof/>
                <w:webHidden/>
              </w:rPr>
              <w:instrText xml:space="preserve"> PAGEREF _Toc493163640 \h </w:instrText>
            </w:r>
            <w:r w:rsidR="00947671">
              <w:rPr>
                <w:noProof/>
                <w:webHidden/>
              </w:rPr>
            </w:r>
            <w:r w:rsidR="00947671">
              <w:rPr>
                <w:noProof/>
                <w:webHidden/>
              </w:rPr>
              <w:fldChar w:fldCharType="separate"/>
            </w:r>
            <w:r w:rsidR="00947671">
              <w:rPr>
                <w:noProof/>
                <w:webHidden/>
              </w:rPr>
              <w:t>10</w:t>
            </w:r>
            <w:r w:rsidR="00947671">
              <w:rPr>
                <w:noProof/>
                <w:webHidden/>
              </w:rPr>
              <w:fldChar w:fldCharType="end"/>
            </w:r>
          </w:hyperlink>
        </w:p>
        <w:p w14:paraId="4A988A14"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41" w:history="1">
            <w:r w:rsidR="00947671" w:rsidRPr="004A3541">
              <w:rPr>
                <w:rStyle w:val="Hyperlink"/>
                <w:noProof/>
              </w:rPr>
              <w:t>2.6</w:t>
            </w:r>
            <w:r w:rsidR="00947671">
              <w:rPr>
                <w:rFonts w:asciiTheme="minorHAnsi" w:eastAsiaTheme="minorEastAsia" w:hAnsiTheme="minorHAnsi" w:cstheme="minorBidi"/>
                <w:noProof/>
                <w:szCs w:val="22"/>
              </w:rPr>
              <w:tab/>
            </w:r>
            <w:r w:rsidR="00947671" w:rsidRPr="004A3541">
              <w:rPr>
                <w:rStyle w:val="Hyperlink"/>
                <w:noProof/>
              </w:rPr>
              <w:t>Sprint Cycle Task 4</w:t>
            </w:r>
            <w:r w:rsidR="00947671">
              <w:rPr>
                <w:noProof/>
                <w:webHidden/>
              </w:rPr>
              <w:tab/>
            </w:r>
            <w:r w:rsidR="00947671">
              <w:rPr>
                <w:noProof/>
                <w:webHidden/>
              </w:rPr>
              <w:fldChar w:fldCharType="begin"/>
            </w:r>
            <w:r w:rsidR="00947671">
              <w:rPr>
                <w:noProof/>
                <w:webHidden/>
              </w:rPr>
              <w:instrText xml:space="preserve"> PAGEREF _Toc493163641 \h </w:instrText>
            </w:r>
            <w:r w:rsidR="00947671">
              <w:rPr>
                <w:noProof/>
                <w:webHidden/>
              </w:rPr>
            </w:r>
            <w:r w:rsidR="00947671">
              <w:rPr>
                <w:noProof/>
                <w:webHidden/>
              </w:rPr>
              <w:fldChar w:fldCharType="separate"/>
            </w:r>
            <w:r w:rsidR="00947671">
              <w:rPr>
                <w:noProof/>
                <w:webHidden/>
              </w:rPr>
              <w:t>12</w:t>
            </w:r>
            <w:r w:rsidR="00947671">
              <w:rPr>
                <w:noProof/>
                <w:webHidden/>
              </w:rPr>
              <w:fldChar w:fldCharType="end"/>
            </w:r>
          </w:hyperlink>
        </w:p>
        <w:p w14:paraId="58F5F2DD"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42" w:history="1">
            <w:r w:rsidR="00947671" w:rsidRPr="004A3541">
              <w:rPr>
                <w:rStyle w:val="Hyperlink"/>
                <w:noProof/>
              </w:rPr>
              <w:t>2.7</w:t>
            </w:r>
            <w:r w:rsidR="00947671">
              <w:rPr>
                <w:rFonts w:asciiTheme="minorHAnsi" w:eastAsiaTheme="minorEastAsia" w:hAnsiTheme="minorHAnsi" w:cstheme="minorBidi"/>
                <w:noProof/>
                <w:szCs w:val="22"/>
              </w:rPr>
              <w:tab/>
            </w:r>
            <w:r w:rsidR="00947671" w:rsidRPr="004A3541">
              <w:rPr>
                <w:rStyle w:val="Hyperlink"/>
                <w:noProof/>
              </w:rPr>
              <w:t>Sprint Cycle Task 5</w:t>
            </w:r>
            <w:r w:rsidR="00947671">
              <w:rPr>
                <w:noProof/>
                <w:webHidden/>
              </w:rPr>
              <w:tab/>
            </w:r>
            <w:r w:rsidR="00947671">
              <w:rPr>
                <w:noProof/>
                <w:webHidden/>
              </w:rPr>
              <w:fldChar w:fldCharType="begin"/>
            </w:r>
            <w:r w:rsidR="00947671">
              <w:rPr>
                <w:noProof/>
                <w:webHidden/>
              </w:rPr>
              <w:instrText xml:space="preserve"> PAGEREF _Toc493163642 \h </w:instrText>
            </w:r>
            <w:r w:rsidR="00947671">
              <w:rPr>
                <w:noProof/>
                <w:webHidden/>
              </w:rPr>
            </w:r>
            <w:r w:rsidR="00947671">
              <w:rPr>
                <w:noProof/>
                <w:webHidden/>
              </w:rPr>
              <w:fldChar w:fldCharType="separate"/>
            </w:r>
            <w:r w:rsidR="00947671">
              <w:rPr>
                <w:noProof/>
                <w:webHidden/>
              </w:rPr>
              <w:t>13</w:t>
            </w:r>
            <w:r w:rsidR="00947671">
              <w:rPr>
                <w:noProof/>
                <w:webHidden/>
              </w:rPr>
              <w:fldChar w:fldCharType="end"/>
            </w:r>
          </w:hyperlink>
        </w:p>
        <w:p w14:paraId="6E72DAB4"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43" w:history="1">
            <w:r w:rsidR="00947671" w:rsidRPr="004A3541">
              <w:rPr>
                <w:rStyle w:val="Hyperlink"/>
                <w:noProof/>
              </w:rPr>
              <w:t>2.8</w:t>
            </w:r>
            <w:r w:rsidR="00947671">
              <w:rPr>
                <w:rFonts w:asciiTheme="minorHAnsi" w:eastAsiaTheme="minorEastAsia" w:hAnsiTheme="minorHAnsi" w:cstheme="minorBidi"/>
                <w:noProof/>
                <w:szCs w:val="22"/>
              </w:rPr>
              <w:tab/>
            </w:r>
            <w:r w:rsidR="00947671" w:rsidRPr="004A3541">
              <w:rPr>
                <w:rStyle w:val="Hyperlink"/>
                <w:noProof/>
              </w:rPr>
              <w:t>Sprint Cycle Task 6</w:t>
            </w:r>
            <w:r w:rsidR="00947671">
              <w:rPr>
                <w:noProof/>
                <w:webHidden/>
              </w:rPr>
              <w:tab/>
            </w:r>
            <w:r w:rsidR="00947671">
              <w:rPr>
                <w:noProof/>
                <w:webHidden/>
              </w:rPr>
              <w:fldChar w:fldCharType="begin"/>
            </w:r>
            <w:r w:rsidR="00947671">
              <w:rPr>
                <w:noProof/>
                <w:webHidden/>
              </w:rPr>
              <w:instrText xml:space="preserve"> PAGEREF _Toc493163643 \h </w:instrText>
            </w:r>
            <w:r w:rsidR="00947671">
              <w:rPr>
                <w:noProof/>
                <w:webHidden/>
              </w:rPr>
            </w:r>
            <w:r w:rsidR="00947671">
              <w:rPr>
                <w:noProof/>
                <w:webHidden/>
              </w:rPr>
              <w:fldChar w:fldCharType="separate"/>
            </w:r>
            <w:r w:rsidR="00947671">
              <w:rPr>
                <w:noProof/>
                <w:webHidden/>
              </w:rPr>
              <w:t>14</w:t>
            </w:r>
            <w:r w:rsidR="00947671">
              <w:rPr>
                <w:noProof/>
                <w:webHidden/>
              </w:rPr>
              <w:fldChar w:fldCharType="end"/>
            </w:r>
          </w:hyperlink>
        </w:p>
        <w:p w14:paraId="473D241A" w14:textId="77777777" w:rsidR="00947671" w:rsidRDefault="00184ED2">
          <w:pPr>
            <w:pStyle w:val="TOC2"/>
            <w:tabs>
              <w:tab w:val="left" w:pos="880"/>
              <w:tab w:val="right" w:leader="dot" w:pos="9350"/>
            </w:tabs>
            <w:rPr>
              <w:rFonts w:asciiTheme="minorHAnsi" w:eastAsiaTheme="minorEastAsia" w:hAnsiTheme="minorHAnsi" w:cstheme="minorBidi"/>
              <w:noProof/>
              <w:szCs w:val="22"/>
            </w:rPr>
          </w:pPr>
          <w:hyperlink w:anchor="_Toc493163644" w:history="1">
            <w:r w:rsidR="00947671" w:rsidRPr="004A3541">
              <w:rPr>
                <w:rStyle w:val="Hyperlink"/>
                <w:noProof/>
              </w:rPr>
              <w:t>2.9</w:t>
            </w:r>
            <w:r w:rsidR="00947671">
              <w:rPr>
                <w:rFonts w:asciiTheme="minorHAnsi" w:eastAsiaTheme="minorEastAsia" w:hAnsiTheme="minorHAnsi" w:cstheme="minorBidi"/>
                <w:noProof/>
                <w:szCs w:val="22"/>
              </w:rPr>
              <w:tab/>
            </w:r>
            <w:r w:rsidR="00947671" w:rsidRPr="004A3541">
              <w:rPr>
                <w:rStyle w:val="Hyperlink"/>
                <w:noProof/>
              </w:rPr>
              <w:t>Sprint Cycle Task 7</w:t>
            </w:r>
            <w:r w:rsidR="00947671">
              <w:rPr>
                <w:noProof/>
                <w:webHidden/>
              </w:rPr>
              <w:tab/>
            </w:r>
            <w:r w:rsidR="00947671">
              <w:rPr>
                <w:noProof/>
                <w:webHidden/>
              </w:rPr>
              <w:fldChar w:fldCharType="begin"/>
            </w:r>
            <w:r w:rsidR="00947671">
              <w:rPr>
                <w:noProof/>
                <w:webHidden/>
              </w:rPr>
              <w:instrText xml:space="preserve"> PAGEREF _Toc493163644 \h </w:instrText>
            </w:r>
            <w:r w:rsidR="00947671">
              <w:rPr>
                <w:noProof/>
                <w:webHidden/>
              </w:rPr>
            </w:r>
            <w:r w:rsidR="00947671">
              <w:rPr>
                <w:noProof/>
                <w:webHidden/>
              </w:rPr>
              <w:fldChar w:fldCharType="separate"/>
            </w:r>
            <w:r w:rsidR="00947671">
              <w:rPr>
                <w:noProof/>
                <w:webHidden/>
              </w:rPr>
              <w:t>16</w:t>
            </w:r>
            <w:r w:rsidR="00947671">
              <w:rPr>
                <w:noProof/>
                <w:webHidden/>
              </w:rPr>
              <w:fldChar w:fldCharType="end"/>
            </w:r>
          </w:hyperlink>
        </w:p>
        <w:p w14:paraId="0F9EC4E7" w14:textId="59E28202" w:rsidR="00947671" w:rsidRDefault="00184ED2">
          <w:pPr>
            <w:pStyle w:val="TOC2"/>
            <w:tabs>
              <w:tab w:val="left" w:pos="1100"/>
              <w:tab w:val="right" w:leader="dot" w:pos="9350"/>
            </w:tabs>
            <w:rPr>
              <w:rFonts w:asciiTheme="minorHAnsi" w:eastAsiaTheme="minorEastAsia" w:hAnsiTheme="minorHAnsi" w:cstheme="minorBidi"/>
              <w:noProof/>
              <w:szCs w:val="22"/>
            </w:rPr>
          </w:pPr>
          <w:hyperlink w:anchor="_Toc493163645" w:history="1">
            <w:r w:rsidR="00947671" w:rsidRPr="004A3541">
              <w:rPr>
                <w:rStyle w:val="Hyperlink"/>
                <w:noProof/>
              </w:rPr>
              <w:t>2.10</w:t>
            </w:r>
            <w:r w:rsidR="005B62C6">
              <w:rPr>
                <w:rFonts w:asciiTheme="minorHAnsi" w:eastAsiaTheme="minorEastAsia" w:hAnsiTheme="minorHAnsi" w:cstheme="minorBidi"/>
                <w:noProof/>
                <w:szCs w:val="22"/>
              </w:rPr>
              <w:t xml:space="preserve">   </w:t>
            </w:r>
            <w:r w:rsidR="00947671" w:rsidRPr="004A3541">
              <w:rPr>
                <w:rStyle w:val="Hyperlink"/>
                <w:noProof/>
              </w:rPr>
              <w:t>Sprint Cycle Task 8</w:t>
            </w:r>
            <w:r w:rsidR="00947671">
              <w:rPr>
                <w:noProof/>
                <w:webHidden/>
              </w:rPr>
              <w:tab/>
            </w:r>
            <w:r w:rsidR="00947671">
              <w:rPr>
                <w:noProof/>
                <w:webHidden/>
              </w:rPr>
              <w:fldChar w:fldCharType="begin"/>
            </w:r>
            <w:r w:rsidR="00947671">
              <w:rPr>
                <w:noProof/>
                <w:webHidden/>
              </w:rPr>
              <w:instrText xml:space="preserve"> PAGEREF _Toc493163645 \h </w:instrText>
            </w:r>
            <w:r w:rsidR="00947671">
              <w:rPr>
                <w:noProof/>
                <w:webHidden/>
              </w:rPr>
            </w:r>
            <w:r w:rsidR="00947671">
              <w:rPr>
                <w:noProof/>
                <w:webHidden/>
              </w:rPr>
              <w:fldChar w:fldCharType="separate"/>
            </w:r>
            <w:r w:rsidR="00947671">
              <w:rPr>
                <w:noProof/>
                <w:webHidden/>
              </w:rPr>
              <w:t>20</w:t>
            </w:r>
            <w:r w:rsidR="00947671">
              <w:rPr>
                <w:noProof/>
                <w:webHidden/>
              </w:rPr>
              <w:fldChar w:fldCharType="end"/>
            </w:r>
          </w:hyperlink>
        </w:p>
        <w:p w14:paraId="58F48205" w14:textId="41EFC2C8" w:rsidR="00947671" w:rsidRDefault="00184ED2">
          <w:pPr>
            <w:pStyle w:val="TOC2"/>
            <w:tabs>
              <w:tab w:val="left" w:pos="1100"/>
              <w:tab w:val="right" w:leader="dot" w:pos="9350"/>
            </w:tabs>
            <w:rPr>
              <w:rFonts w:asciiTheme="minorHAnsi" w:eastAsiaTheme="minorEastAsia" w:hAnsiTheme="minorHAnsi" w:cstheme="minorBidi"/>
              <w:noProof/>
              <w:szCs w:val="22"/>
            </w:rPr>
          </w:pPr>
          <w:hyperlink w:anchor="_Toc493163646" w:history="1">
            <w:r w:rsidR="00947671" w:rsidRPr="004A3541">
              <w:rPr>
                <w:rStyle w:val="Hyperlink"/>
                <w:noProof/>
              </w:rPr>
              <w:t>2.11</w:t>
            </w:r>
            <w:r w:rsidR="005B62C6">
              <w:rPr>
                <w:rFonts w:asciiTheme="minorHAnsi" w:eastAsiaTheme="minorEastAsia" w:hAnsiTheme="minorHAnsi" w:cstheme="minorBidi"/>
                <w:noProof/>
                <w:szCs w:val="22"/>
              </w:rPr>
              <w:t xml:space="preserve">   </w:t>
            </w:r>
            <w:r w:rsidR="00947671" w:rsidRPr="004A3541">
              <w:rPr>
                <w:rStyle w:val="Hyperlink"/>
                <w:noProof/>
              </w:rPr>
              <w:t>Sprint Cycle Testing Plan</w:t>
            </w:r>
            <w:r w:rsidR="00947671">
              <w:rPr>
                <w:noProof/>
                <w:webHidden/>
              </w:rPr>
              <w:tab/>
            </w:r>
            <w:r w:rsidR="00947671">
              <w:rPr>
                <w:noProof/>
                <w:webHidden/>
              </w:rPr>
              <w:fldChar w:fldCharType="begin"/>
            </w:r>
            <w:r w:rsidR="00947671">
              <w:rPr>
                <w:noProof/>
                <w:webHidden/>
              </w:rPr>
              <w:instrText xml:space="preserve"> PAGEREF _Toc493163646 \h </w:instrText>
            </w:r>
            <w:r w:rsidR="00947671">
              <w:rPr>
                <w:noProof/>
                <w:webHidden/>
              </w:rPr>
            </w:r>
            <w:r w:rsidR="00947671">
              <w:rPr>
                <w:noProof/>
                <w:webHidden/>
              </w:rPr>
              <w:fldChar w:fldCharType="separate"/>
            </w:r>
            <w:r w:rsidR="00947671">
              <w:rPr>
                <w:noProof/>
                <w:webHidden/>
              </w:rPr>
              <w:t>20</w:t>
            </w:r>
            <w:r w:rsidR="00947671">
              <w:rPr>
                <w:noProof/>
                <w:webHidden/>
              </w:rPr>
              <w:fldChar w:fldCharType="end"/>
            </w:r>
          </w:hyperlink>
        </w:p>
        <w:p w14:paraId="372CEB2F" w14:textId="77777777" w:rsidR="00DA30FD" w:rsidRPr="005B699B" w:rsidRDefault="0092222B" w:rsidP="005B699B">
          <w:r>
            <w:rPr>
              <w:b/>
              <w:bCs/>
              <w:noProof/>
            </w:rPr>
            <w:fldChar w:fldCharType="end"/>
          </w:r>
        </w:p>
      </w:sdtContent>
    </w:sdt>
    <w:p w14:paraId="51473D18" w14:textId="77777777" w:rsidR="005B699B" w:rsidRPr="0095751F" w:rsidRDefault="005B699B" w:rsidP="0095751F">
      <w:pPr>
        <w:pStyle w:val="TOC1"/>
        <w:rPr>
          <w:color w:val="548DD4" w:themeColor="text2" w:themeTint="99"/>
          <w:sz w:val="24"/>
        </w:rPr>
      </w:pPr>
      <w:r w:rsidRPr="0095751F">
        <w:rPr>
          <w:color w:val="548DD4" w:themeColor="text2" w:themeTint="99"/>
          <w:sz w:val="24"/>
        </w:rPr>
        <w:t>Table of Figures</w:t>
      </w:r>
    </w:p>
    <w:p w14:paraId="34FFA573" w14:textId="77777777" w:rsidR="005B699B" w:rsidRDefault="005B699B" w:rsidP="00DA30FD">
      <w:pPr>
        <w:tabs>
          <w:tab w:val="center" w:pos="4680"/>
          <w:tab w:val="left" w:pos="7185"/>
        </w:tabs>
        <w:rPr>
          <w:rFonts w:ascii="Arial" w:hAnsi="Arial" w:cs="Arial"/>
          <w:b/>
          <w:sz w:val="28"/>
          <w:szCs w:val="28"/>
        </w:rPr>
      </w:pPr>
    </w:p>
    <w:p w14:paraId="4E7AFD8D" w14:textId="77777777" w:rsidR="00947671" w:rsidRDefault="0092222B">
      <w:pPr>
        <w:pStyle w:val="TableofFigures"/>
        <w:tabs>
          <w:tab w:val="right" w:leader="dot" w:pos="9350"/>
        </w:tabs>
        <w:rPr>
          <w:rFonts w:asciiTheme="minorHAnsi" w:eastAsiaTheme="minorEastAsia" w:hAnsiTheme="minorHAnsi" w:cstheme="minorBidi"/>
          <w:noProof/>
          <w:szCs w:val="22"/>
        </w:rPr>
      </w:pPr>
      <w:r>
        <w:rPr>
          <w:rFonts w:asciiTheme="majorHAnsi" w:hAnsiTheme="majorHAnsi" w:cs="Tahoma"/>
          <w:b/>
          <w:sz w:val="28"/>
          <w:szCs w:val="28"/>
        </w:rPr>
        <w:fldChar w:fldCharType="begin"/>
      </w:r>
      <w:r>
        <w:rPr>
          <w:rFonts w:asciiTheme="majorHAnsi" w:hAnsiTheme="majorHAnsi" w:cs="Tahoma"/>
          <w:b/>
          <w:sz w:val="28"/>
          <w:szCs w:val="28"/>
        </w:rPr>
        <w:instrText xml:space="preserve"> TOC \h \z \c "Figure" </w:instrText>
      </w:r>
      <w:r>
        <w:rPr>
          <w:rFonts w:asciiTheme="majorHAnsi" w:hAnsiTheme="majorHAnsi" w:cs="Tahoma"/>
          <w:b/>
          <w:sz w:val="28"/>
          <w:szCs w:val="28"/>
        </w:rPr>
        <w:fldChar w:fldCharType="separate"/>
      </w:r>
      <w:hyperlink w:anchor="_Toc493163647" w:history="1">
        <w:r w:rsidR="00947671" w:rsidRPr="009357E4">
          <w:rPr>
            <w:rStyle w:val="Hyperlink"/>
            <w:noProof/>
          </w:rPr>
          <w:t>Figure 1: TOMS Concept of Operations</w:t>
        </w:r>
        <w:r w:rsidR="00947671">
          <w:rPr>
            <w:noProof/>
            <w:webHidden/>
          </w:rPr>
          <w:tab/>
        </w:r>
        <w:r w:rsidR="00947671">
          <w:rPr>
            <w:noProof/>
            <w:webHidden/>
          </w:rPr>
          <w:fldChar w:fldCharType="begin"/>
        </w:r>
        <w:r w:rsidR="00947671">
          <w:rPr>
            <w:noProof/>
            <w:webHidden/>
          </w:rPr>
          <w:instrText xml:space="preserve"> PAGEREF _Toc493163647 \h </w:instrText>
        </w:r>
        <w:r w:rsidR="00947671">
          <w:rPr>
            <w:noProof/>
            <w:webHidden/>
          </w:rPr>
        </w:r>
        <w:r w:rsidR="00947671">
          <w:rPr>
            <w:noProof/>
            <w:webHidden/>
          </w:rPr>
          <w:fldChar w:fldCharType="separate"/>
        </w:r>
        <w:r w:rsidR="00947671">
          <w:rPr>
            <w:noProof/>
            <w:webHidden/>
          </w:rPr>
          <w:t>2</w:t>
        </w:r>
        <w:r w:rsidR="00947671">
          <w:rPr>
            <w:noProof/>
            <w:webHidden/>
          </w:rPr>
          <w:fldChar w:fldCharType="end"/>
        </w:r>
      </w:hyperlink>
    </w:p>
    <w:p w14:paraId="5F5DDCB8" w14:textId="77777777" w:rsidR="00947671" w:rsidRDefault="00184ED2">
      <w:pPr>
        <w:pStyle w:val="TableofFigures"/>
        <w:tabs>
          <w:tab w:val="right" w:leader="dot" w:pos="9350"/>
        </w:tabs>
        <w:rPr>
          <w:rFonts w:asciiTheme="minorHAnsi" w:eastAsiaTheme="minorEastAsia" w:hAnsiTheme="minorHAnsi" w:cstheme="minorBidi"/>
          <w:noProof/>
          <w:szCs w:val="22"/>
        </w:rPr>
      </w:pPr>
      <w:hyperlink w:anchor="_Toc493163648" w:history="1">
        <w:r w:rsidR="00947671" w:rsidRPr="009357E4">
          <w:rPr>
            <w:rStyle w:val="Hyperlink"/>
            <w:noProof/>
          </w:rPr>
          <w:t>Figure 2 - Agile Development Lifecycle featuring Sprint Cycles.</w:t>
        </w:r>
        <w:r w:rsidR="00947671">
          <w:rPr>
            <w:noProof/>
            <w:webHidden/>
          </w:rPr>
          <w:tab/>
        </w:r>
        <w:r w:rsidR="00947671">
          <w:rPr>
            <w:noProof/>
            <w:webHidden/>
          </w:rPr>
          <w:fldChar w:fldCharType="begin"/>
        </w:r>
        <w:r w:rsidR="00947671">
          <w:rPr>
            <w:noProof/>
            <w:webHidden/>
          </w:rPr>
          <w:instrText xml:space="preserve"> PAGEREF _Toc493163648 \h </w:instrText>
        </w:r>
        <w:r w:rsidR="00947671">
          <w:rPr>
            <w:noProof/>
            <w:webHidden/>
          </w:rPr>
        </w:r>
        <w:r w:rsidR="00947671">
          <w:rPr>
            <w:noProof/>
            <w:webHidden/>
          </w:rPr>
          <w:fldChar w:fldCharType="separate"/>
        </w:r>
        <w:r w:rsidR="00947671">
          <w:rPr>
            <w:noProof/>
            <w:webHidden/>
          </w:rPr>
          <w:t>3</w:t>
        </w:r>
        <w:r w:rsidR="00947671">
          <w:rPr>
            <w:noProof/>
            <w:webHidden/>
          </w:rPr>
          <w:fldChar w:fldCharType="end"/>
        </w:r>
      </w:hyperlink>
    </w:p>
    <w:p w14:paraId="2EE95829" w14:textId="268EA175" w:rsidR="00947671" w:rsidRDefault="00184ED2">
      <w:pPr>
        <w:pStyle w:val="TableofFigures"/>
        <w:tabs>
          <w:tab w:val="right" w:leader="dot" w:pos="9350"/>
        </w:tabs>
        <w:rPr>
          <w:noProof/>
        </w:rPr>
      </w:pPr>
      <w:hyperlink w:anchor="_Toc493163649" w:history="1">
        <w:r w:rsidR="00947671" w:rsidRPr="009357E4">
          <w:rPr>
            <w:rStyle w:val="Hyperlink"/>
            <w:noProof/>
          </w:rPr>
          <w:t>Figure 3 – Enlightened’s Agile Software Development Sprint Cycle Implementation</w:t>
        </w:r>
        <w:r w:rsidR="00947671">
          <w:rPr>
            <w:noProof/>
            <w:webHidden/>
          </w:rPr>
          <w:tab/>
        </w:r>
        <w:r w:rsidR="00947671">
          <w:rPr>
            <w:noProof/>
            <w:webHidden/>
          </w:rPr>
          <w:fldChar w:fldCharType="begin"/>
        </w:r>
        <w:r w:rsidR="00947671">
          <w:rPr>
            <w:noProof/>
            <w:webHidden/>
          </w:rPr>
          <w:instrText xml:space="preserve"> PAGEREF _Toc493163649 \h </w:instrText>
        </w:r>
        <w:r w:rsidR="00947671">
          <w:rPr>
            <w:noProof/>
            <w:webHidden/>
          </w:rPr>
        </w:r>
        <w:r w:rsidR="00947671">
          <w:rPr>
            <w:noProof/>
            <w:webHidden/>
          </w:rPr>
          <w:fldChar w:fldCharType="separate"/>
        </w:r>
        <w:r w:rsidR="00947671">
          <w:rPr>
            <w:noProof/>
            <w:webHidden/>
          </w:rPr>
          <w:t>5</w:t>
        </w:r>
        <w:r w:rsidR="00947671">
          <w:rPr>
            <w:noProof/>
            <w:webHidden/>
          </w:rPr>
          <w:fldChar w:fldCharType="end"/>
        </w:r>
      </w:hyperlink>
    </w:p>
    <w:p w14:paraId="48D4D47A" w14:textId="0337B454" w:rsidR="00F2467F" w:rsidRPr="00F2467F" w:rsidRDefault="00F2467F" w:rsidP="00F2467F">
      <w:pPr>
        <w:rPr>
          <w:rFonts w:eastAsiaTheme="minorEastAsia"/>
        </w:rPr>
      </w:pPr>
      <w:r>
        <w:rPr>
          <w:rFonts w:eastAsiaTheme="minorEastAsia"/>
        </w:rPr>
        <w:t xml:space="preserve">Figure 4 - </w:t>
      </w:r>
      <w:hyperlink w:anchor="OLE_LINK2" w:history="1">
        <w:r w:rsidRPr="00F95ACA">
          <w:rPr>
            <w:rStyle w:val="Hyperlink"/>
            <w:rFonts w:eastAsiaTheme="minorEastAsia"/>
          </w:rPr>
          <w:t>Flowchart</w:t>
        </w:r>
      </w:hyperlink>
      <w:r>
        <w:rPr>
          <w:rFonts w:eastAsiaTheme="minorEastAsia"/>
        </w:rPr>
        <w:t xml:space="preserve"> for ETOMS as per changes discussed………………………………………………21</w:t>
      </w:r>
    </w:p>
    <w:p w14:paraId="48E7E427" w14:textId="77777777" w:rsidR="006429AF" w:rsidRPr="004317CE" w:rsidRDefault="0092222B" w:rsidP="006429AF">
      <w:pPr>
        <w:rPr>
          <w:rFonts w:asciiTheme="majorHAnsi" w:hAnsiTheme="majorHAnsi" w:cs="Tahoma"/>
          <w:b/>
          <w:sz w:val="28"/>
          <w:szCs w:val="28"/>
        </w:rPr>
        <w:sectPr w:rsidR="006429AF" w:rsidRPr="004317CE" w:rsidSect="00DA30FD">
          <w:headerReference w:type="first" r:id="rId18"/>
          <w:footerReference w:type="first" r:id="rId19"/>
          <w:pgSz w:w="12240" w:h="15840" w:code="1"/>
          <w:pgMar w:top="1440" w:right="1440" w:bottom="1440" w:left="1440" w:header="432" w:footer="432" w:gutter="0"/>
          <w:pgNumType w:fmt="lowerRoman" w:start="1"/>
          <w:cols w:space="720"/>
          <w:titlePg/>
          <w:docGrid w:linePitch="360"/>
        </w:sectPr>
      </w:pPr>
      <w:r>
        <w:rPr>
          <w:rFonts w:asciiTheme="majorHAnsi" w:hAnsiTheme="majorHAnsi" w:cs="Tahoma"/>
          <w:b/>
          <w:sz w:val="28"/>
          <w:szCs w:val="28"/>
        </w:rPr>
        <w:fldChar w:fldCharType="end"/>
      </w:r>
    </w:p>
    <w:p w14:paraId="03287C0C" w14:textId="77777777" w:rsidR="008135A9" w:rsidRDefault="008135A9" w:rsidP="006F0F07">
      <w:pPr>
        <w:pStyle w:val="Heading1"/>
      </w:pPr>
      <w:bookmarkStart w:id="0" w:name="_Toc223627432"/>
      <w:bookmarkStart w:id="1" w:name="_Toc493163631"/>
      <w:r w:rsidRPr="008135A9">
        <w:lastRenderedPageBreak/>
        <w:t>Introduction</w:t>
      </w:r>
      <w:bookmarkEnd w:id="0"/>
      <w:bookmarkEnd w:id="1"/>
    </w:p>
    <w:p w14:paraId="432B7D99" w14:textId="477F8B80" w:rsidR="001B67E0" w:rsidRPr="00B73934" w:rsidRDefault="007B61EB" w:rsidP="007B61EB">
      <w:pPr>
        <w:pStyle w:val="Heading2"/>
        <w:numPr>
          <w:ilvl w:val="0"/>
          <w:numId w:val="0"/>
        </w:numPr>
      </w:pPr>
      <w:bookmarkStart w:id="2" w:name="_Toc223627433"/>
      <w:bookmarkStart w:id="3" w:name="_Toc493163632"/>
      <w:r>
        <w:t xml:space="preserve">1.1 </w:t>
      </w:r>
      <w:r w:rsidR="008135A9" w:rsidRPr="008135A9">
        <w:t>Document Overview</w:t>
      </w:r>
      <w:bookmarkEnd w:id="2"/>
      <w:bookmarkEnd w:id="3"/>
    </w:p>
    <w:p w14:paraId="767E3AFC" w14:textId="77777777" w:rsidR="00D21755" w:rsidRPr="00393BEA" w:rsidRDefault="002D5788" w:rsidP="00393BEA">
      <w:pPr>
        <w:pStyle w:val="EnlightenedBodyTextIndent0"/>
      </w:pPr>
      <w:r w:rsidRPr="00393BEA">
        <w:t xml:space="preserve">The </w:t>
      </w:r>
      <w:r w:rsidR="00802C40" w:rsidRPr="00393BEA">
        <w:t xml:space="preserve">TOMS Sprint Cycle </w:t>
      </w:r>
      <w:r w:rsidRPr="00393BEA">
        <w:t xml:space="preserve">Software Design </w:t>
      </w:r>
      <w:r w:rsidR="00802C40" w:rsidRPr="00393BEA">
        <w:t>Notes</w:t>
      </w:r>
      <w:r w:rsidRPr="00393BEA">
        <w:t xml:space="preserve"> </w:t>
      </w:r>
      <w:r w:rsidR="00E55B62" w:rsidRPr="00393BEA">
        <w:t xml:space="preserve">will </w:t>
      </w:r>
      <w:r w:rsidRPr="00393BEA">
        <w:t>provide documentation to aid in</w:t>
      </w:r>
      <w:r w:rsidR="00D92806" w:rsidRPr="00393BEA">
        <w:t xml:space="preserve"> </w:t>
      </w:r>
      <w:r w:rsidRPr="00393BEA">
        <w:t>softw</w:t>
      </w:r>
      <w:r w:rsidR="00E55B62" w:rsidRPr="00393BEA">
        <w:t>are development</w:t>
      </w:r>
      <w:r w:rsidRPr="00393BEA">
        <w:t xml:space="preserve"> details for how the</w:t>
      </w:r>
      <w:r w:rsidR="00E55B62" w:rsidRPr="00393BEA">
        <w:t xml:space="preserve"> TOMS</w:t>
      </w:r>
      <w:r w:rsidRPr="00393BEA">
        <w:t xml:space="preserve"> software should be built. Within the </w:t>
      </w:r>
      <w:r w:rsidR="00802C40" w:rsidRPr="00393BEA">
        <w:t xml:space="preserve">Sprint Cycle </w:t>
      </w:r>
      <w:r w:rsidRPr="00393BEA">
        <w:t>Software</w:t>
      </w:r>
      <w:r w:rsidR="00D92806" w:rsidRPr="00393BEA">
        <w:t xml:space="preserve"> </w:t>
      </w:r>
      <w:r w:rsidRPr="00393BEA">
        <w:t xml:space="preserve">Design </w:t>
      </w:r>
      <w:r w:rsidR="00802C40" w:rsidRPr="00393BEA">
        <w:t>Notes</w:t>
      </w:r>
      <w:r w:rsidRPr="00393BEA">
        <w:t xml:space="preserve"> are narrative and graphical documentation of the software design for the project.</w:t>
      </w:r>
      <w:r w:rsidR="00D92806" w:rsidRPr="00393BEA">
        <w:t xml:space="preserve"> </w:t>
      </w:r>
      <w:r w:rsidRPr="00393BEA">
        <w:t xml:space="preserve">The purpose of the </w:t>
      </w:r>
      <w:r w:rsidR="00802C40" w:rsidRPr="00393BEA">
        <w:t xml:space="preserve">Sprint Cycle </w:t>
      </w:r>
      <w:r w:rsidRPr="00393BEA">
        <w:t xml:space="preserve">Software Design </w:t>
      </w:r>
      <w:r w:rsidR="00802C40" w:rsidRPr="00393BEA">
        <w:t>Notes</w:t>
      </w:r>
      <w:r w:rsidRPr="00393BEA">
        <w:t xml:space="preserve"> is to provide a description of the design of a system</w:t>
      </w:r>
      <w:r w:rsidR="00D92806" w:rsidRPr="00393BEA">
        <w:t xml:space="preserve"> </w:t>
      </w:r>
      <w:r w:rsidRPr="00393BEA">
        <w:t>fully enough to allow for software development to proceed with an understanding of what is to be</w:t>
      </w:r>
      <w:r w:rsidR="00D92806" w:rsidRPr="00393BEA">
        <w:t xml:space="preserve"> </w:t>
      </w:r>
      <w:r w:rsidRPr="00393BEA">
        <w:t>built and how it is expected to built. The Software Design Document provides information</w:t>
      </w:r>
      <w:r w:rsidR="00D92806" w:rsidRPr="00393BEA">
        <w:t xml:space="preserve"> </w:t>
      </w:r>
      <w:r w:rsidR="00E40497" w:rsidRPr="00393BEA">
        <w:t xml:space="preserve">necessary and </w:t>
      </w:r>
      <w:r w:rsidRPr="00393BEA">
        <w:t>the details for the software and system to be built.</w:t>
      </w:r>
      <w:r w:rsidR="00CE13DD" w:rsidRPr="00393BEA">
        <w:t xml:space="preserve"> </w:t>
      </w:r>
      <w:r w:rsidR="00D21755" w:rsidRPr="00393BEA">
        <w:t xml:space="preserve">The TOMS Testing system can be launched by clicking the following link: </w:t>
      </w:r>
      <w:hyperlink r:id="rId20" w:history="1">
        <w:r w:rsidR="00D21755" w:rsidRPr="00393BEA">
          <w:rPr>
            <w:rStyle w:val="Hyperlink"/>
            <w:b/>
            <w:color w:val="000000"/>
            <w:u w:val="none"/>
          </w:rPr>
          <w:t>http://intapp.enlightened.com/Toms/EnlTask/Index</w:t>
        </w:r>
      </w:hyperlink>
    </w:p>
    <w:p w14:paraId="63A9D5AC" w14:textId="5531BAF6" w:rsidR="009F7550" w:rsidRDefault="007B61EB" w:rsidP="007B61EB">
      <w:pPr>
        <w:pStyle w:val="Heading2"/>
        <w:numPr>
          <w:ilvl w:val="0"/>
          <w:numId w:val="0"/>
        </w:numPr>
      </w:pPr>
      <w:bookmarkStart w:id="4" w:name="_Toc493163633"/>
      <w:r>
        <w:t xml:space="preserve">1.2 </w:t>
      </w:r>
      <w:r w:rsidR="009F7550">
        <w:t>TOMS Overview</w:t>
      </w:r>
      <w:bookmarkEnd w:id="4"/>
    </w:p>
    <w:p w14:paraId="057718B4" w14:textId="7F854D77" w:rsidR="00CE13DD" w:rsidRDefault="00CE13DD" w:rsidP="00393BEA">
      <w:pPr>
        <w:pStyle w:val="EnlightenedBodyTextIndent0"/>
      </w:pPr>
      <w:r>
        <w:t xml:space="preserve">The following picture (Figure 1) illustrates the TOMS Concept of Operations (CONOPS). The Source Contract Vehicles on the left side send task order opportunities to key Enlightened personnel (Executives, Contract Managers and Business Development) via email. </w:t>
      </w:r>
      <w:r w:rsidR="008D0EAA">
        <w:t xml:space="preserve">TOMS will automatically parse the email, and store the desired information and attachments in a backend database, and send an automated email to key Enlightened decision makers to decide whether or not to bid on the project. </w:t>
      </w:r>
      <w:r w:rsidR="0048695C">
        <w:t xml:space="preserve">Once Enlightened decides to bid on the contract, </w:t>
      </w:r>
      <w:r w:rsidR="00061D17">
        <w:t xml:space="preserve">TOMS will auto-email out the new Task Order to the opportunity Partners </w:t>
      </w:r>
      <w:r w:rsidR="003841C6">
        <w:t xml:space="preserve">that belong to the associated contract vehicle. They </w:t>
      </w:r>
      <w:r w:rsidR="00061D17">
        <w:t xml:space="preserve">can log into the TOMS system with their preset TOMS account view the </w:t>
      </w:r>
      <w:r w:rsidR="003841C6">
        <w:t xml:space="preserve">Task Order </w:t>
      </w:r>
      <w:r w:rsidR="00061D17">
        <w:t xml:space="preserve">documents to determine if they are interested. If interested in partnering with Enlightened, they can </w:t>
      </w:r>
      <w:r w:rsidR="003841C6">
        <w:t xml:space="preserve">select the ‘Express Interest’ button which </w:t>
      </w:r>
      <w:r w:rsidR="0048695C">
        <w:t xml:space="preserve">allows them to fill </w:t>
      </w:r>
      <w:r w:rsidR="00D24510">
        <w:t xml:space="preserve">details such as </w:t>
      </w:r>
      <w:r w:rsidR="0048695C">
        <w:t xml:space="preserve">the related projects, capabilities and specialities that make them a suitable candidate to bid on the project. Once the partner submits the form, TOMS </w:t>
      </w:r>
      <w:r w:rsidR="003841C6">
        <w:t>sends an auto-email to a preset list of Enlightened recipients</w:t>
      </w:r>
      <w:r w:rsidR="0048695C">
        <w:t xml:space="preserve"> to specify the interest of partners for bidding</w:t>
      </w:r>
      <w:r w:rsidR="003841C6">
        <w:t>. TOMS allows the Enlightened users to manage the task order throughout the rest of its life cycle with Task Order Dashboard and Task Order Management Services. In addition, TOMS provides a variety of Administrative Services that are used to setup and manage the operation of TOMS.</w:t>
      </w:r>
    </w:p>
    <w:p w14:paraId="44FB7679" w14:textId="77777777" w:rsidR="004813C6" w:rsidRDefault="004813C6" w:rsidP="00393BEA">
      <w:pPr>
        <w:pStyle w:val="EnlightenedBodyTextIndent0"/>
      </w:pPr>
    </w:p>
    <w:p w14:paraId="7DFCEBED" w14:textId="77777777" w:rsidR="00361985" w:rsidRDefault="00361985" w:rsidP="00361985">
      <w:pPr>
        <w:pStyle w:val="EnlightenedBodyTextIndent0"/>
        <w:jc w:val="center"/>
      </w:pPr>
      <w:r>
        <w:drawing>
          <wp:inline distT="0" distB="0" distL="0" distR="0" wp14:anchorId="23CDEC79" wp14:editId="5EE35656">
            <wp:extent cx="4096540" cy="2301240"/>
            <wp:effectExtent l="0" t="0" r="0" b="3810"/>
            <wp:docPr id="53" name="Picture 5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MS-CONOPS1.jpg"/>
                    <pic:cNvPicPr/>
                  </pic:nvPicPr>
                  <pic:blipFill>
                    <a:blip r:embed="rId21">
                      <a:extLst>
                        <a:ext uri="{28A0092B-C50C-407E-A947-70E740481C1C}">
                          <a14:useLocalDpi xmlns:a14="http://schemas.microsoft.com/office/drawing/2010/main" val="0"/>
                        </a:ext>
                      </a:extLst>
                    </a:blip>
                    <a:stretch>
                      <a:fillRect/>
                    </a:stretch>
                  </pic:blipFill>
                  <pic:spPr>
                    <a:xfrm>
                      <a:off x="0" y="0"/>
                      <a:ext cx="4181812" cy="2349142"/>
                    </a:xfrm>
                    <a:prstGeom prst="rect">
                      <a:avLst/>
                    </a:prstGeom>
                  </pic:spPr>
                </pic:pic>
              </a:graphicData>
            </a:graphic>
          </wp:inline>
        </w:drawing>
      </w:r>
    </w:p>
    <w:p w14:paraId="6AF3D97B" w14:textId="04FAC20F" w:rsidR="00361985" w:rsidRDefault="00361985" w:rsidP="00361985">
      <w:pPr>
        <w:pStyle w:val="Caption"/>
      </w:pPr>
      <w:bookmarkStart w:id="5" w:name="_Toc493163647"/>
      <w:r>
        <w:t xml:space="preserve">Figure </w:t>
      </w:r>
      <w:r w:rsidR="00947671">
        <w:fldChar w:fldCharType="begin"/>
      </w:r>
      <w:r w:rsidR="00947671">
        <w:instrText xml:space="preserve"> SEQ Figure \* ARABIC </w:instrText>
      </w:r>
      <w:r w:rsidR="00947671">
        <w:fldChar w:fldCharType="separate"/>
      </w:r>
      <w:r w:rsidR="00530A0E">
        <w:rPr>
          <w:noProof/>
        </w:rPr>
        <w:t>1</w:t>
      </w:r>
      <w:r w:rsidR="00947671">
        <w:rPr>
          <w:noProof/>
        </w:rPr>
        <w:fldChar w:fldCharType="end"/>
      </w:r>
      <w:r>
        <w:t>: TOMS Concept of Operations</w:t>
      </w:r>
      <w:bookmarkEnd w:id="5"/>
    </w:p>
    <w:p w14:paraId="27EB4397" w14:textId="77777777" w:rsidR="004813C6" w:rsidRDefault="004813C6" w:rsidP="00361985">
      <w:pPr>
        <w:pStyle w:val="EnlightenedBodyTextIndent0"/>
      </w:pPr>
    </w:p>
    <w:p w14:paraId="078CADBC" w14:textId="1651FAC5" w:rsidR="00563C02" w:rsidRDefault="00981B74" w:rsidP="00981B74">
      <w:pPr>
        <w:pStyle w:val="Heading2"/>
        <w:numPr>
          <w:ilvl w:val="0"/>
          <w:numId w:val="0"/>
        </w:numPr>
      </w:pPr>
      <w:bookmarkStart w:id="6" w:name="_Toc493163634"/>
      <w:r>
        <w:lastRenderedPageBreak/>
        <w:t xml:space="preserve">1.3 </w:t>
      </w:r>
      <w:r w:rsidR="00563C02">
        <w:t xml:space="preserve">Agile Development </w:t>
      </w:r>
      <w:r w:rsidR="00947671">
        <w:t>Lifecycle</w:t>
      </w:r>
      <w:bookmarkEnd w:id="6"/>
    </w:p>
    <w:p w14:paraId="3AF1A96A" w14:textId="77777777" w:rsidR="00947671" w:rsidRPr="00947671" w:rsidRDefault="00947671" w:rsidP="00947671">
      <w:pPr>
        <w:rPr>
          <w:szCs w:val="24"/>
        </w:rPr>
      </w:pPr>
      <w:r>
        <w:rPr>
          <w:szCs w:val="24"/>
        </w:rPr>
        <w:t xml:space="preserve">Conceptually, Enlightened’s Agile Development Lifecycle process is to define a </w:t>
      </w:r>
      <w:r w:rsidRPr="00D35CD1">
        <w:rPr>
          <w:i/>
          <w:szCs w:val="24"/>
        </w:rPr>
        <w:t>Vision</w:t>
      </w:r>
      <w:r>
        <w:rPr>
          <w:szCs w:val="24"/>
        </w:rPr>
        <w:t xml:space="preserve"> of a product or the </w:t>
      </w:r>
      <w:r w:rsidRPr="00D35CD1">
        <w:rPr>
          <w:i/>
          <w:szCs w:val="24"/>
        </w:rPr>
        <w:t>Vision</w:t>
      </w:r>
      <w:r>
        <w:rPr>
          <w:szCs w:val="24"/>
        </w:rPr>
        <w:t xml:space="preserve"> of a solution for a customer. With a defined vision, the </w:t>
      </w:r>
      <w:r w:rsidRPr="00D82C8C">
        <w:rPr>
          <w:szCs w:val="24"/>
        </w:rPr>
        <w:t>Agile</w:t>
      </w:r>
      <w:r>
        <w:rPr>
          <w:szCs w:val="24"/>
        </w:rPr>
        <w:t xml:space="preserve"> Development Lifecycle (</w:t>
      </w:r>
      <w:r w:rsidRPr="000007B9">
        <w:rPr>
          <w:b/>
          <w:szCs w:val="24"/>
        </w:rPr>
        <w:t xml:space="preserve">Figure </w:t>
      </w:r>
      <w:r>
        <w:rPr>
          <w:b/>
          <w:szCs w:val="24"/>
        </w:rPr>
        <w:t>2</w:t>
      </w:r>
      <w:r>
        <w:rPr>
          <w:szCs w:val="24"/>
        </w:rPr>
        <w:t>) starts with Sprint Cycle #1 where a subset of the overall task list is planned to be worked during that iterative cycle. This iterative sprint cycle process continues from Sprint Cycle #1 out to Sprint Cycle N where the end of development for the project occurs. The number of Iteration cycles depends on the number of tasks to be completed and the complexity of the development work that is required to complete the vision successfully.</w:t>
      </w:r>
    </w:p>
    <w:p w14:paraId="63FD101D" w14:textId="77777777" w:rsidR="00947671" w:rsidRDefault="00947671" w:rsidP="00947671">
      <w:pPr>
        <w:keepNext/>
        <w:jc w:val="center"/>
      </w:pPr>
      <w:r>
        <w:rPr>
          <w:noProof/>
        </w:rPr>
        <w:drawing>
          <wp:inline distT="0" distB="0" distL="0" distR="0" wp14:anchorId="412F5D1E" wp14:editId="511418BF">
            <wp:extent cx="5258285" cy="4293704"/>
            <wp:effectExtent l="0" t="0" r="0" b="0"/>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l-agile-development-LifeCycle2.jpg"/>
                    <pic:cNvPicPr/>
                  </pic:nvPicPr>
                  <pic:blipFill>
                    <a:blip r:embed="rId22"/>
                    <a:stretch>
                      <a:fillRect/>
                    </a:stretch>
                  </pic:blipFill>
                  <pic:spPr>
                    <a:xfrm>
                      <a:off x="0" y="0"/>
                      <a:ext cx="5260780" cy="4295741"/>
                    </a:xfrm>
                    <a:prstGeom prst="rect">
                      <a:avLst/>
                    </a:prstGeom>
                  </pic:spPr>
                </pic:pic>
              </a:graphicData>
            </a:graphic>
          </wp:inline>
        </w:drawing>
      </w:r>
    </w:p>
    <w:p w14:paraId="7E6002BF" w14:textId="4F7BB823" w:rsidR="00947671" w:rsidRDefault="00947671" w:rsidP="00947671">
      <w:pPr>
        <w:pStyle w:val="Caption"/>
      </w:pPr>
      <w:bookmarkStart w:id="7" w:name="_Toc493155275"/>
      <w:bookmarkStart w:id="8" w:name="_Toc493163648"/>
      <w:r>
        <w:t xml:space="preserve">Figure </w:t>
      </w:r>
      <w:r>
        <w:fldChar w:fldCharType="begin"/>
      </w:r>
      <w:r>
        <w:instrText xml:space="preserve"> SEQ Figure \* ARABIC </w:instrText>
      </w:r>
      <w:r>
        <w:fldChar w:fldCharType="separate"/>
      </w:r>
      <w:r w:rsidR="00530A0E">
        <w:rPr>
          <w:noProof/>
        </w:rPr>
        <w:t>2</w:t>
      </w:r>
      <w:r>
        <w:rPr>
          <w:noProof/>
        </w:rPr>
        <w:fldChar w:fldCharType="end"/>
      </w:r>
      <w:r>
        <w:t xml:space="preserve"> - </w:t>
      </w:r>
      <w:r w:rsidRPr="00155DD9">
        <w:t>Agile Development Lifecycle</w:t>
      </w:r>
      <w:r>
        <w:t xml:space="preserve"> featuring Sprint Cycles.</w:t>
      </w:r>
      <w:bookmarkEnd w:id="7"/>
      <w:bookmarkEnd w:id="8"/>
    </w:p>
    <w:p w14:paraId="44564DE6" w14:textId="77777777" w:rsidR="00947671" w:rsidRPr="00947671" w:rsidRDefault="00947671" w:rsidP="00947671"/>
    <w:p w14:paraId="3DF75BC7" w14:textId="77777777" w:rsidR="00947671" w:rsidRDefault="00947671" w:rsidP="00947671">
      <w:r>
        <w:rPr>
          <w:szCs w:val="24"/>
        </w:rPr>
        <w:t xml:space="preserve">Enlightened’s Agile </w:t>
      </w:r>
      <w:r w:rsidRPr="0074611D">
        <w:rPr>
          <w:szCs w:val="24"/>
        </w:rPr>
        <w:t xml:space="preserve">SDLC uses </w:t>
      </w:r>
      <w:r>
        <w:rPr>
          <w:szCs w:val="24"/>
        </w:rPr>
        <w:t>six</w:t>
      </w:r>
      <w:r w:rsidRPr="0074611D">
        <w:rPr>
          <w:szCs w:val="24"/>
        </w:rPr>
        <w:t xml:space="preserve"> </w:t>
      </w:r>
      <w:r>
        <w:rPr>
          <w:szCs w:val="24"/>
        </w:rPr>
        <w:t xml:space="preserve">development </w:t>
      </w:r>
      <w:r w:rsidRPr="0074611D">
        <w:rPr>
          <w:szCs w:val="24"/>
        </w:rPr>
        <w:t>phases</w:t>
      </w:r>
      <w:r>
        <w:rPr>
          <w:szCs w:val="24"/>
        </w:rPr>
        <w:t xml:space="preserve"> to complete the Sprint Cycle.</w:t>
      </w:r>
      <w:r w:rsidRPr="0074611D">
        <w:rPr>
          <w:szCs w:val="24"/>
        </w:rPr>
        <w:t xml:space="preserve"> </w:t>
      </w:r>
      <w:r>
        <w:t xml:space="preserve">The details of the Sprint Cycle phases are described in detail in </w:t>
      </w:r>
      <w:r w:rsidRPr="003D2966">
        <w:rPr>
          <w:b/>
        </w:rPr>
        <w:t>Table</w:t>
      </w:r>
      <w:r>
        <w:rPr>
          <w:b/>
        </w:rPr>
        <w:t xml:space="preserve"> 1 </w:t>
      </w:r>
      <w:r>
        <w:t xml:space="preserve">below. </w:t>
      </w:r>
    </w:p>
    <w:p w14:paraId="5588B85C" w14:textId="77777777" w:rsidR="00947671" w:rsidRDefault="00947671" w:rsidP="00947671"/>
    <w:p w14:paraId="79157DCE" w14:textId="77777777" w:rsidR="00947671" w:rsidRDefault="00947671" w:rsidP="00947671"/>
    <w:p w14:paraId="4888469D" w14:textId="77777777" w:rsidR="00947671" w:rsidRDefault="00947671" w:rsidP="00947671"/>
    <w:p w14:paraId="2F09DBC3" w14:textId="77777777" w:rsidR="00947671" w:rsidRDefault="00947671" w:rsidP="00947671"/>
    <w:p w14:paraId="2840A2CE" w14:textId="77777777" w:rsidR="00947671" w:rsidRDefault="00947671" w:rsidP="00947671"/>
    <w:p w14:paraId="52B27FF1" w14:textId="77777777" w:rsidR="00947671" w:rsidRDefault="00947671" w:rsidP="00947671"/>
    <w:p w14:paraId="24E328DA" w14:textId="77777777" w:rsidR="00947671" w:rsidRDefault="00947671" w:rsidP="00947671"/>
    <w:p w14:paraId="39A3070A" w14:textId="77777777" w:rsidR="00947671" w:rsidRDefault="00947671" w:rsidP="00947671"/>
    <w:p w14:paraId="3E51EE4A" w14:textId="77777777" w:rsidR="00947671" w:rsidRDefault="00947671" w:rsidP="00947671"/>
    <w:p w14:paraId="682F56AF" w14:textId="77777777" w:rsidR="00947671" w:rsidRDefault="00947671" w:rsidP="00947671"/>
    <w:p w14:paraId="7B1D748D" w14:textId="77777777" w:rsidR="00947671" w:rsidRDefault="00947671" w:rsidP="00947671"/>
    <w:p w14:paraId="340D4487" w14:textId="77777777" w:rsidR="00947671" w:rsidDel="00D07B89" w:rsidRDefault="00947671" w:rsidP="00947671">
      <w:pPr>
        <w:rPr>
          <w:del w:id="9" w:author="Agarwal, Aarohi B" w:date="2021-04-16T15:14:00Z"/>
        </w:rPr>
      </w:pPr>
    </w:p>
    <w:p w14:paraId="7C0AB9E5" w14:textId="77777777" w:rsidR="00947671" w:rsidDel="00D07B89" w:rsidRDefault="00947671" w:rsidP="00947671">
      <w:pPr>
        <w:rPr>
          <w:del w:id="10" w:author="Agarwal, Aarohi B" w:date="2021-04-16T15:14:00Z"/>
        </w:rPr>
      </w:pPr>
    </w:p>
    <w:p w14:paraId="428A71A4" w14:textId="77777777" w:rsidR="00947671" w:rsidDel="00D07B89" w:rsidRDefault="00947671" w:rsidP="00947671">
      <w:pPr>
        <w:rPr>
          <w:del w:id="11" w:author="Agarwal, Aarohi B" w:date="2021-04-16T15:14:00Z"/>
        </w:rPr>
      </w:pPr>
    </w:p>
    <w:p w14:paraId="54366656" w14:textId="77777777" w:rsidR="00947671" w:rsidRDefault="00947671" w:rsidP="00947671"/>
    <w:p w14:paraId="4600CF34" w14:textId="77777777" w:rsidR="00947671" w:rsidRDefault="00947671" w:rsidP="00947671"/>
    <w:p w14:paraId="2819CF31" w14:textId="77777777" w:rsidR="00947671" w:rsidRDefault="00947671" w:rsidP="00947671">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 Sprint </w:t>
      </w:r>
      <w:r w:rsidRPr="00B95023">
        <w:t>Cycle Development Phases</w:t>
      </w:r>
    </w:p>
    <w:p w14:paraId="012E415A" w14:textId="77777777" w:rsidR="00947671" w:rsidRDefault="00947671" w:rsidP="00947671">
      <w:pPr>
        <w:pStyle w:val="Caption"/>
      </w:pPr>
    </w:p>
    <w:p w14:paraId="668DD629" w14:textId="77777777" w:rsidR="00947671" w:rsidRDefault="00947671" w:rsidP="00947671">
      <w:pPr>
        <w:pStyle w:val="Caption"/>
      </w:pPr>
    </w:p>
    <w:tbl>
      <w:tblPr>
        <w:tblpPr w:leftFromText="180" w:rightFromText="180" w:vertAnchor="page" w:horzAnchor="margin" w:tblpY="2026"/>
        <w:tblW w:w="9340" w:type="dxa"/>
        <w:tblLook w:val="04A0" w:firstRow="1" w:lastRow="0" w:firstColumn="1" w:lastColumn="0" w:noHBand="0" w:noVBand="1"/>
      </w:tblPr>
      <w:tblGrid>
        <w:gridCol w:w="350"/>
        <w:gridCol w:w="1980"/>
        <w:gridCol w:w="7010"/>
      </w:tblGrid>
      <w:tr w:rsidR="00947671" w:rsidRPr="00CB17E9" w14:paraId="469FC12C" w14:textId="77777777" w:rsidTr="008D0EAA">
        <w:trPr>
          <w:trHeight w:val="305"/>
        </w:trPr>
        <w:tc>
          <w:tcPr>
            <w:tcW w:w="350" w:type="dxa"/>
            <w:tcBorders>
              <w:top w:val="single" w:sz="8" w:space="0" w:color="auto"/>
              <w:left w:val="single" w:sz="8" w:space="0" w:color="auto"/>
              <w:bottom w:val="single" w:sz="4" w:space="0" w:color="auto"/>
              <w:right w:val="single" w:sz="8" w:space="0" w:color="auto"/>
            </w:tcBorders>
            <w:shd w:val="clear" w:color="auto" w:fill="365F91" w:themeFill="accent1" w:themeFillShade="BF"/>
          </w:tcPr>
          <w:p w14:paraId="6A5DD323" w14:textId="77777777" w:rsidR="00947671" w:rsidRPr="00947671" w:rsidRDefault="00947671" w:rsidP="008D0EAA">
            <w:pPr>
              <w:spacing w:before="60" w:after="60"/>
              <w:ind w:left="-90"/>
              <w:jc w:val="center"/>
              <w:rPr>
                <w:rFonts w:ascii="Times New Roman" w:hAnsi="Times New Roman"/>
                <w:b/>
                <w:bCs/>
                <w:color w:val="FFFFFF"/>
                <w:sz w:val="20"/>
              </w:rPr>
            </w:pPr>
            <w:r w:rsidRPr="00947671">
              <w:rPr>
                <w:rFonts w:ascii="Times New Roman" w:hAnsi="Times New Roman"/>
                <w:b/>
                <w:bCs/>
                <w:color w:val="FFFFFF"/>
                <w:sz w:val="20"/>
              </w:rPr>
              <w:t>#</w:t>
            </w:r>
          </w:p>
        </w:tc>
        <w:tc>
          <w:tcPr>
            <w:tcW w:w="1980" w:type="dxa"/>
            <w:tcBorders>
              <w:top w:val="single" w:sz="8" w:space="0" w:color="auto"/>
              <w:left w:val="single" w:sz="8" w:space="0" w:color="auto"/>
              <w:bottom w:val="single" w:sz="4" w:space="0" w:color="auto"/>
              <w:right w:val="single" w:sz="8" w:space="0" w:color="auto"/>
            </w:tcBorders>
            <w:shd w:val="clear" w:color="auto" w:fill="365F91" w:themeFill="accent1" w:themeFillShade="BF"/>
            <w:hideMark/>
          </w:tcPr>
          <w:p w14:paraId="2C79CEC4" w14:textId="77777777" w:rsidR="00947671" w:rsidRPr="00947671" w:rsidRDefault="00947671" w:rsidP="008D0EAA">
            <w:pPr>
              <w:spacing w:before="60" w:after="60"/>
              <w:ind w:left="-90"/>
              <w:jc w:val="center"/>
              <w:rPr>
                <w:rFonts w:ascii="Times New Roman" w:hAnsi="Times New Roman"/>
                <w:b/>
                <w:bCs/>
                <w:color w:val="FFFFFF"/>
                <w:sz w:val="20"/>
              </w:rPr>
            </w:pPr>
            <w:r w:rsidRPr="00947671">
              <w:rPr>
                <w:rFonts w:ascii="Times New Roman" w:hAnsi="Times New Roman"/>
                <w:b/>
                <w:bCs/>
                <w:color w:val="FFFFFF"/>
                <w:sz w:val="20"/>
              </w:rPr>
              <w:t>Phase</w:t>
            </w:r>
          </w:p>
        </w:tc>
        <w:tc>
          <w:tcPr>
            <w:tcW w:w="7010" w:type="dxa"/>
            <w:tcBorders>
              <w:top w:val="single" w:sz="8" w:space="0" w:color="auto"/>
              <w:left w:val="nil"/>
              <w:bottom w:val="single" w:sz="4" w:space="0" w:color="auto"/>
              <w:right w:val="single" w:sz="8" w:space="0" w:color="000000"/>
            </w:tcBorders>
            <w:shd w:val="clear" w:color="auto" w:fill="365F91" w:themeFill="accent1" w:themeFillShade="BF"/>
            <w:hideMark/>
          </w:tcPr>
          <w:p w14:paraId="57FE0201" w14:textId="77777777" w:rsidR="00947671" w:rsidRPr="00947671" w:rsidRDefault="00947671" w:rsidP="008D0EAA">
            <w:pPr>
              <w:spacing w:before="60" w:after="60"/>
              <w:jc w:val="center"/>
              <w:rPr>
                <w:rFonts w:ascii="Times New Roman" w:hAnsi="Times New Roman"/>
                <w:b/>
                <w:bCs/>
                <w:color w:val="FFFFFF"/>
                <w:sz w:val="20"/>
              </w:rPr>
            </w:pPr>
            <w:r w:rsidRPr="00947671">
              <w:rPr>
                <w:rFonts w:ascii="Times New Roman" w:hAnsi="Times New Roman"/>
                <w:b/>
                <w:bCs/>
                <w:color w:val="FFFFFF"/>
                <w:sz w:val="20"/>
              </w:rPr>
              <w:t>Description</w:t>
            </w:r>
          </w:p>
        </w:tc>
      </w:tr>
      <w:tr w:rsidR="00947671" w:rsidRPr="00CB17E9" w14:paraId="359A3C36" w14:textId="77777777" w:rsidTr="008D0EAA">
        <w:trPr>
          <w:trHeight w:val="542"/>
        </w:trPr>
        <w:tc>
          <w:tcPr>
            <w:tcW w:w="350" w:type="dxa"/>
            <w:tcBorders>
              <w:top w:val="single" w:sz="8" w:space="0" w:color="auto"/>
              <w:left w:val="single" w:sz="8" w:space="0" w:color="auto"/>
              <w:bottom w:val="single" w:sz="4" w:space="0" w:color="auto"/>
              <w:right w:val="single" w:sz="8" w:space="0" w:color="auto"/>
            </w:tcBorders>
            <w:shd w:val="clear" w:color="auto" w:fill="DBE5F1" w:themeFill="accent1" w:themeFillTint="33"/>
          </w:tcPr>
          <w:p w14:paraId="79C28288"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1</w:t>
            </w:r>
          </w:p>
        </w:tc>
        <w:tc>
          <w:tcPr>
            <w:tcW w:w="1980" w:type="dxa"/>
            <w:tcBorders>
              <w:top w:val="single" w:sz="8" w:space="0" w:color="auto"/>
              <w:left w:val="single" w:sz="8" w:space="0" w:color="auto"/>
              <w:bottom w:val="single" w:sz="4" w:space="0" w:color="auto"/>
              <w:right w:val="single" w:sz="8" w:space="0" w:color="auto"/>
            </w:tcBorders>
            <w:shd w:val="clear" w:color="auto" w:fill="DBE5F1" w:themeFill="accent1" w:themeFillTint="33"/>
            <w:hideMark/>
          </w:tcPr>
          <w:p w14:paraId="36169B89"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Evaluation / Prioritization</w:t>
            </w:r>
          </w:p>
        </w:tc>
        <w:tc>
          <w:tcPr>
            <w:tcW w:w="7010" w:type="dxa"/>
            <w:tcBorders>
              <w:top w:val="single" w:sz="8" w:space="0" w:color="auto"/>
              <w:left w:val="nil"/>
              <w:bottom w:val="single" w:sz="4" w:space="0" w:color="auto"/>
              <w:right w:val="single" w:sz="8" w:space="0" w:color="000000"/>
            </w:tcBorders>
            <w:shd w:val="clear" w:color="auto" w:fill="DBE5F1" w:themeFill="accent1" w:themeFillTint="33"/>
            <w:hideMark/>
          </w:tcPr>
          <w:p w14:paraId="1C59A1A0" w14:textId="77777777" w:rsidR="00947671" w:rsidRPr="00947671" w:rsidRDefault="00947671" w:rsidP="008D0EAA">
            <w:pPr>
              <w:rPr>
                <w:rFonts w:ascii="Times New Roman" w:hAnsi="Times New Roman"/>
                <w:sz w:val="20"/>
                <w:szCs w:val="22"/>
              </w:rPr>
            </w:pPr>
            <w:r w:rsidRPr="00947671">
              <w:rPr>
                <w:rFonts w:ascii="Times New Roman" w:hAnsi="Times New Roman"/>
                <w:sz w:val="20"/>
                <w:szCs w:val="22"/>
              </w:rPr>
              <w:t>Each Sprint Cycle starts with the Sprint Planning where the existing tasks in the Sprint Backlog are evaluated (based on priority and complexity) to determine the set of tasks to include in the next Sprint Cycle. It is strategic to group functionally related task items together in a sprint plan.</w:t>
            </w:r>
          </w:p>
        </w:tc>
      </w:tr>
      <w:tr w:rsidR="00947671" w:rsidRPr="00CB17E9" w14:paraId="103AC024" w14:textId="77777777" w:rsidTr="008D0EAA">
        <w:trPr>
          <w:trHeight w:val="542"/>
        </w:trPr>
        <w:tc>
          <w:tcPr>
            <w:tcW w:w="350" w:type="dxa"/>
            <w:tcBorders>
              <w:top w:val="nil"/>
              <w:left w:val="single" w:sz="8" w:space="0" w:color="auto"/>
              <w:bottom w:val="single" w:sz="4" w:space="0" w:color="auto"/>
              <w:right w:val="single" w:sz="8" w:space="0" w:color="auto"/>
            </w:tcBorders>
            <w:shd w:val="clear" w:color="auto" w:fill="DBE5F1" w:themeFill="accent1" w:themeFillTint="33"/>
          </w:tcPr>
          <w:p w14:paraId="7904A939"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2</w:t>
            </w:r>
          </w:p>
        </w:tc>
        <w:tc>
          <w:tcPr>
            <w:tcW w:w="1980" w:type="dxa"/>
            <w:tcBorders>
              <w:top w:val="nil"/>
              <w:left w:val="single" w:sz="8" w:space="0" w:color="auto"/>
              <w:bottom w:val="single" w:sz="4" w:space="0" w:color="auto"/>
              <w:right w:val="single" w:sz="8" w:space="0" w:color="auto"/>
            </w:tcBorders>
            <w:shd w:val="clear" w:color="auto" w:fill="DBE5F1" w:themeFill="accent1" w:themeFillTint="33"/>
            <w:hideMark/>
          </w:tcPr>
          <w:p w14:paraId="42DCE618"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Detailed Requirements</w:t>
            </w:r>
          </w:p>
        </w:tc>
        <w:tc>
          <w:tcPr>
            <w:tcW w:w="7010" w:type="dxa"/>
            <w:tcBorders>
              <w:top w:val="single" w:sz="8" w:space="0" w:color="auto"/>
              <w:left w:val="nil"/>
              <w:bottom w:val="single" w:sz="4" w:space="0" w:color="auto"/>
              <w:right w:val="single" w:sz="8" w:space="0" w:color="000000"/>
            </w:tcBorders>
            <w:shd w:val="clear" w:color="auto" w:fill="DBE5F1" w:themeFill="accent1" w:themeFillTint="33"/>
            <w:hideMark/>
          </w:tcPr>
          <w:p w14:paraId="2F740042" w14:textId="77777777" w:rsidR="00947671" w:rsidRPr="00947671" w:rsidRDefault="00947671" w:rsidP="008D0EAA">
            <w:pPr>
              <w:rPr>
                <w:rFonts w:ascii="Times New Roman" w:hAnsi="Times New Roman"/>
                <w:sz w:val="20"/>
                <w:szCs w:val="22"/>
              </w:rPr>
            </w:pPr>
            <w:r w:rsidRPr="00947671">
              <w:rPr>
                <w:rFonts w:ascii="Times New Roman" w:hAnsi="Times New Roman"/>
                <w:sz w:val="20"/>
                <w:szCs w:val="22"/>
              </w:rPr>
              <w:t>Each task in the Sprint Plan needs to have all the associated business and functional requirements associated with it identified and documented.</w:t>
            </w:r>
          </w:p>
        </w:tc>
      </w:tr>
      <w:tr w:rsidR="00947671" w:rsidRPr="00CB17E9" w14:paraId="0AC271C5" w14:textId="77777777" w:rsidTr="008D0EAA">
        <w:trPr>
          <w:trHeight w:val="504"/>
        </w:trPr>
        <w:tc>
          <w:tcPr>
            <w:tcW w:w="350" w:type="dxa"/>
            <w:tcBorders>
              <w:top w:val="nil"/>
              <w:left w:val="single" w:sz="8" w:space="0" w:color="auto"/>
              <w:bottom w:val="single" w:sz="4" w:space="0" w:color="auto"/>
              <w:right w:val="single" w:sz="8" w:space="0" w:color="auto"/>
            </w:tcBorders>
            <w:shd w:val="clear" w:color="auto" w:fill="DBE5F1" w:themeFill="accent1" w:themeFillTint="33"/>
          </w:tcPr>
          <w:p w14:paraId="38E9E897"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3</w:t>
            </w:r>
          </w:p>
        </w:tc>
        <w:tc>
          <w:tcPr>
            <w:tcW w:w="1980" w:type="dxa"/>
            <w:tcBorders>
              <w:top w:val="nil"/>
              <w:left w:val="single" w:sz="8" w:space="0" w:color="auto"/>
              <w:bottom w:val="single" w:sz="4" w:space="0" w:color="auto"/>
              <w:right w:val="single" w:sz="8" w:space="0" w:color="auto"/>
            </w:tcBorders>
            <w:shd w:val="clear" w:color="auto" w:fill="DBE5F1" w:themeFill="accent1" w:themeFillTint="33"/>
            <w:hideMark/>
          </w:tcPr>
          <w:p w14:paraId="008CB596"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Design &amp; Analysis</w:t>
            </w:r>
          </w:p>
        </w:tc>
        <w:tc>
          <w:tcPr>
            <w:tcW w:w="7010" w:type="dxa"/>
            <w:tcBorders>
              <w:top w:val="single" w:sz="8" w:space="0" w:color="auto"/>
              <w:left w:val="nil"/>
              <w:bottom w:val="single" w:sz="4" w:space="0" w:color="auto"/>
              <w:right w:val="single" w:sz="8" w:space="0" w:color="000000"/>
            </w:tcBorders>
            <w:shd w:val="clear" w:color="auto" w:fill="DBE5F1" w:themeFill="accent1" w:themeFillTint="33"/>
            <w:hideMark/>
          </w:tcPr>
          <w:p w14:paraId="311EEEF8" w14:textId="77777777" w:rsidR="00947671" w:rsidRPr="00947671" w:rsidRDefault="00947671" w:rsidP="008D0EAA">
            <w:pPr>
              <w:rPr>
                <w:rFonts w:ascii="Times New Roman" w:hAnsi="Times New Roman"/>
                <w:sz w:val="20"/>
                <w:szCs w:val="22"/>
              </w:rPr>
            </w:pPr>
            <w:r w:rsidRPr="00947671">
              <w:rPr>
                <w:rFonts w:ascii="Times New Roman" w:hAnsi="Times New Roman"/>
                <w:sz w:val="20"/>
                <w:szCs w:val="22"/>
              </w:rPr>
              <w:t>Each task in the Sprint Plan needs to have a functional analysis and design performed based on the existing requirements. The result is a design that the developers can utilize during implementation.</w:t>
            </w:r>
          </w:p>
        </w:tc>
      </w:tr>
      <w:tr w:rsidR="00947671" w:rsidRPr="00CB17E9" w14:paraId="2D4DF7CA" w14:textId="77777777" w:rsidTr="008D0EAA">
        <w:trPr>
          <w:trHeight w:val="495"/>
        </w:trPr>
        <w:tc>
          <w:tcPr>
            <w:tcW w:w="350" w:type="dxa"/>
            <w:tcBorders>
              <w:top w:val="nil"/>
              <w:left w:val="single" w:sz="8" w:space="0" w:color="auto"/>
              <w:bottom w:val="single" w:sz="4" w:space="0" w:color="auto"/>
              <w:right w:val="single" w:sz="8" w:space="0" w:color="auto"/>
            </w:tcBorders>
            <w:shd w:val="clear" w:color="auto" w:fill="DBE5F1" w:themeFill="accent1" w:themeFillTint="33"/>
          </w:tcPr>
          <w:p w14:paraId="60935118"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4</w:t>
            </w:r>
          </w:p>
        </w:tc>
        <w:tc>
          <w:tcPr>
            <w:tcW w:w="1980" w:type="dxa"/>
            <w:tcBorders>
              <w:top w:val="nil"/>
              <w:left w:val="single" w:sz="8" w:space="0" w:color="auto"/>
              <w:bottom w:val="single" w:sz="4" w:space="0" w:color="auto"/>
              <w:right w:val="single" w:sz="8" w:space="0" w:color="auto"/>
            </w:tcBorders>
            <w:shd w:val="clear" w:color="auto" w:fill="DBE5F1" w:themeFill="accent1" w:themeFillTint="33"/>
            <w:hideMark/>
          </w:tcPr>
          <w:p w14:paraId="0E9AE299"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Implementation &amp; Developer Testing</w:t>
            </w:r>
          </w:p>
        </w:tc>
        <w:tc>
          <w:tcPr>
            <w:tcW w:w="7010" w:type="dxa"/>
            <w:tcBorders>
              <w:top w:val="single" w:sz="8" w:space="0" w:color="auto"/>
              <w:left w:val="nil"/>
              <w:bottom w:val="single" w:sz="4" w:space="0" w:color="auto"/>
              <w:right w:val="single" w:sz="8" w:space="0" w:color="000000"/>
            </w:tcBorders>
            <w:shd w:val="clear" w:color="auto" w:fill="DBE5F1" w:themeFill="accent1" w:themeFillTint="33"/>
            <w:hideMark/>
          </w:tcPr>
          <w:p w14:paraId="66F3AD58" w14:textId="77777777" w:rsidR="00947671" w:rsidRPr="00947671" w:rsidRDefault="00947671" w:rsidP="008D0EAA">
            <w:pPr>
              <w:rPr>
                <w:rFonts w:ascii="Times New Roman" w:hAnsi="Times New Roman"/>
                <w:sz w:val="20"/>
                <w:szCs w:val="22"/>
              </w:rPr>
            </w:pPr>
            <w:r w:rsidRPr="00947671">
              <w:rPr>
                <w:rFonts w:ascii="Times New Roman" w:hAnsi="Times New Roman"/>
                <w:sz w:val="20"/>
                <w:szCs w:val="22"/>
              </w:rPr>
              <w:t>Agile software development team implements the desired product functionality and executes their functional unit and integration tests.</w:t>
            </w:r>
          </w:p>
        </w:tc>
      </w:tr>
      <w:tr w:rsidR="00947671" w:rsidRPr="00CB17E9" w14:paraId="5C775203" w14:textId="77777777" w:rsidTr="008D0EAA">
        <w:trPr>
          <w:trHeight w:val="333"/>
        </w:trPr>
        <w:tc>
          <w:tcPr>
            <w:tcW w:w="350" w:type="dxa"/>
            <w:tcBorders>
              <w:top w:val="nil"/>
              <w:left w:val="single" w:sz="8" w:space="0" w:color="auto"/>
              <w:bottom w:val="single" w:sz="4" w:space="0" w:color="auto"/>
              <w:right w:val="single" w:sz="8" w:space="0" w:color="auto"/>
            </w:tcBorders>
            <w:shd w:val="clear" w:color="auto" w:fill="DBE5F1" w:themeFill="accent1" w:themeFillTint="33"/>
          </w:tcPr>
          <w:p w14:paraId="2327CCA9"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5</w:t>
            </w:r>
          </w:p>
        </w:tc>
        <w:tc>
          <w:tcPr>
            <w:tcW w:w="1980" w:type="dxa"/>
            <w:tcBorders>
              <w:top w:val="nil"/>
              <w:left w:val="single" w:sz="8" w:space="0" w:color="auto"/>
              <w:bottom w:val="single" w:sz="4" w:space="0" w:color="auto"/>
              <w:right w:val="single" w:sz="8" w:space="0" w:color="auto"/>
            </w:tcBorders>
            <w:shd w:val="clear" w:color="auto" w:fill="DBE5F1" w:themeFill="accent1" w:themeFillTint="33"/>
            <w:hideMark/>
          </w:tcPr>
          <w:p w14:paraId="48E345C9"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QA / Enhanced Testing</w:t>
            </w:r>
          </w:p>
        </w:tc>
        <w:tc>
          <w:tcPr>
            <w:tcW w:w="7010" w:type="dxa"/>
            <w:tcBorders>
              <w:top w:val="single" w:sz="8" w:space="0" w:color="auto"/>
              <w:left w:val="nil"/>
              <w:bottom w:val="single" w:sz="4" w:space="0" w:color="auto"/>
              <w:right w:val="single" w:sz="8" w:space="0" w:color="000000"/>
            </w:tcBorders>
            <w:shd w:val="clear" w:color="auto" w:fill="DBE5F1" w:themeFill="accent1" w:themeFillTint="33"/>
            <w:hideMark/>
          </w:tcPr>
          <w:p w14:paraId="51F91A6B" w14:textId="77777777" w:rsidR="00947671" w:rsidRPr="00947671" w:rsidRDefault="00947671" w:rsidP="008D0EAA">
            <w:pPr>
              <w:rPr>
                <w:rFonts w:ascii="Times New Roman" w:hAnsi="Times New Roman"/>
                <w:sz w:val="20"/>
                <w:szCs w:val="22"/>
              </w:rPr>
            </w:pPr>
            <w:r w:rsidRPr="00947671">
              <w:rPr>
                <w:rFonts w:ascii="Times New Roman" w:hAnsi="Times New Roman"/>
                <w:sz w:val="20"/>
                <w:szCs w:val="22"/>
              </w:rPr>
              <w:t>Quality Assurance is critical to maintaining our high standards in delivery of our products and services. The Enhanced Test Design Process requires an extensive review of the business and functional requirements and is a key task in our methodology.</w:t>
            </w:r>
          </w:p>
        </w:tc>
      </w:tr>
      <w:tr w:rsidR="00947671" w:rsidRPr="00CB17E9" w14:paraId="33F76800" w14:textId="77777777" w:rsidTr="00947671">
        <w:trPr>
          <w:trHeight w:val="984"/>
        </w:trPr>
        <w:tc>
          <w:tcPr>
            <w:tcW w:w="350" w:type="dxa"/>
            <w:tcBorders>
              <w:top w:val="nil"/>
              <w:left w:val="single" w:sz="8" w:space="0" w:color="auto"/>
              <w:bottom w:val="single" w:sz="8" w:space="0" w:color="auto"/>
              <w:right w:val="single" w:sz="8" w:space="0" w:color="auto"/>
            </w:tcBorders>
            <w:shd w:val="clear" w:color="auto" w:fill="DBE5F1" w:themeFill="accent1" w:themeFillTint="33"/>
          </w:tcPr>
          <w:p w14:paraId="68922071"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6</w:t>
            </w:r>
          </w:p>
        </w:tc>
        <w:tc>
          <w:tcPr>
            <w:tcW w:w="1980" w:type="dxa"/>
            <w:tcBorders>
              <w:top w:val="nil"/>
              <w:left w:val="single" w:sz="8" w:space="0" w:color="auto"/>
              <w:bottom w:val="single" w:sz="8" w:space="0" w:color="auto"/>
              <w:right w:val="single" w:sz="8" w:space="0" w:color="auto"/>
            </w:tcBorders>
            <w:shd w:val="clear" w:color="auto" w:fill="DBE5F1" w:themeFill="accent1" w:themeFillTint="33"/>
            <w:hideMark/>
          </w:tcPr>
          <w:p w14:paraId="48F389B5" w14:textId="77777777" w:rsidR="00947671" w:rsidRPr="00947671" w:rsidRDefault="00947671" w:rsidP="008D0EAA">
            <w:pPr>
              <w:rPr>
                <w:rFonts w:ascii="Times New Roman" w:hAnsi="Times New Roman"/>
                <w:b/>
                <w:bCs/>
                <w:sz w:val="20"/>
                <w:szCs w:val="22"/>
              </w:rPr>
            </w:pPr>
            <w:r w:rsidRPr="00947671">
              <w:rPr>
                <w:rFonts w:ascii="Times New Roman" w:hAnsi="Times New Roman"/>
                <w:b/>
                <w:bCs/>
                <w:sz w:val="20"/>
                <w:szCs w:val="22"/>
              </w:rPr>
              <w:t>Deployment</w:t>
            </w:r>
          </w:p>
        </w:tc>
        <w:tc>
          <w:tcPr>
            <w:tcW w:w="7010" w:type="dxa"/>
            <w:tcBorders>
              <w:top w:val="single" w:sz="8" w:space="0" w:color="auto"/>
              <w:left w:val="nil"/>
              <w:bottom w:val="single" w:sz="4" w:space="0" w:color="auto"/>
              <w:right w:val="single" w:sz="8" w:space="0" w:color="000000"/>
            </w:tcBorders>
            <w:shd w:val="clear" w:color="auto" w:fill="DBE5F1" w:themeFill="accent1" w:themeFillTint="33"/>
            <w:hideMark/>
          </w:tcPr>
          <w:p w14:paraId="41F6CBDB" w14:textId="77777777" w:rsidR="00947671" w:rsidRPr="00947671" w:rsidRDefault="00947671" w:rsidP="008D0EAA">
            <w:pPr>
              <w:rPr>
                <w:rFonts w:ascii="Times New Roman" w:hAnsi="Times New Roman"/>
                <w:sz w:val="20"/>
                <w:szCs w:val="22"/>
              </w:rPr>
            </w:pPr>
            <w:r w:rsidRPr="00947671">
              <w:rPr>
                <w:rFonts w:ascii="Times New Roman" w:hAnsi="Times New Roman"/>
                <w:sz w:val="20"/>
                <w:szCs w:val="22"/>
              </w:rPr>
              <w:t>Deploy the previously demonstrated working software to the client and designated users – either all at once, or in phases if so desired. Complete the comprehensive release testing (e.g. automated and manual functional, performance, load, and security testing), deployment, and release closing, including release retrospective.</w:t>
            </w:r>
          </w:p>
        </w:tc>
      </w:tr>
    </w:tbl>
    <w:p w14:paraId="355DA0DE" w14:textId="77777777" w:rsidR="00947671" w:rsidRDefault="00947671" w:rsidP="00947671">
      <w:pPr>
        <w:pStyle w:val="Heading5"/>
        <w:keepLines/>
        <w:tabs>
          <w:tab w:val="left" w:pos="720"/>
        </w:tabs>
        <w:spacing w:before="120" w:after="120"/>
      </w:pPr>
      <w:r>
        <w:t>Agile Software Development Sprint Cycle Implementation</w:t>
      </w:r>
    </w:p>
    <w:p w14:paraId="63F12875" w14:textId="77777777" w:rsidR="00947671" w:rsidRDefault="00947671" w:rsidP="00947671">
      <w:r>
        <w:t>Enlightened’s Agile Software Development I</w:t>
      </w:r>
      <w:r w:rsidRPr="006505E1">
        <w:t>mplementation</w:t>
      </w:r>
      <w:r>
        <w:t xml:space="preserve"> process</w:t>
      </w:r>
      <w:r w:rsidRPr="006505E1">
        <w:t xml:space="preserve"> utilizes a</w:t>
      </w:r>
      <w:r>
        <w:t xml:space="preserve"> </w:t>
      </w:r>
      <w:r w:rsidRPr="00F67B46">
        <w:rPr>
          <w:i/>
        </w:rPr>
        <w:t>Sprint Cycle</w:t>
      </w:r>
      <w:r>
        <w:t xml:space="preserve"> </w:t>
      </w:r>
      <w:r w:rsidRPr="006505E1">
        <w:t>process</w:t>
      </w:r>
      <w:r>
        <w:t xml:space="preserve"> as illustrated in </w:t>
      </w:r>
      <w:r w:rsidRPr="003D2966">
        <w:rPr>
          <w:b/>
        </w:rPr>
        <w:t xml:space="preserve">Figure </w:t>
      </w:r>
      <w:r>
        <w:rPr>
          <w:b/>
        </w:rPr>
        <w:t>3</w:t>
      </w:r>
      <w:r>
        <w:t xml:space="preserve"> below. The implementation of the Agile Software Development Cycle features a </w:t>
      </w:r>
      <w:r w:rsidRPr="002921D7">
        <w:rPr>
          <w:i/>
        </w:rPr>
        <w:t>Product Backlog</w:t>
      </w:r>
      <w:r>
        <w:t xml:space="preserve"> that contains all the required tasks, issues to be corrected and enhancement requests that exist for the product. Each </w:t>
      </w:r>
      <w:r w:rsidRPr="002921D7">
        <w:rPr>
          <w:i/>
        </w:rPr>
        <w:t>Sprint Cycle</w:t>
      </w:r>
      <w:r>
        <w:t xml:space="preserve"> starts with a </w:t>
      </w:r>
      <w:r w:rsidRPr="002921D7">
        <w:rPr>
          <w:i/>
        </w:rPr>
        <w:t>Sprint Planning</w:t>
      </w:r>
      <w:r>
        <w:t xml:space="preserve"> session where the existing product tasks from the </w:t>
      </w:r>
      <w:r w:rsidRPr="00496D68">
        <w:rPr>
          <w:i/>
        </w:rPr>
        <w:t>Product Backlog</w:t>
      </w:r>
      <w:r>
        <w:t xml:space="preserve"> are evaluated, prioritized and functionally grouped to be worked in the next </w:t>
      </w:r>
      <w:r w:rsidRPr="002921D7">
        <w:rPr>
          <w:i/>
        </w:rPr>
        <w:t>Sprint Cycle</w:t>
      </w:r>
      <w:r w:rsidRPr="006505E1">
        <w:t xml:space="preserve">. </w:t>
      </w:r>
      <w:r>
        <w:t xml:space="preserve">The result of the </w:t>
      </w:r>
      <w:r w:rsidRPr="002921D7">
        <w:rPr>
          <w:i/>
        </w:rPr>
        <w:t>Sprint Planning</w:t>
      </w:r>
      <w:r>
        <w:t xml:space="preserve"> session is a list of task items that make up the next </w:t>
      </w:r>
      <w:r w:rsidRPr="002921D7">
        <w:rPr>
          <w:i/>
        </w:rPr>
        <w:t>Sprint Backlog</w:t>
      </w:r>
      <w:r>
        <w:t xml:space="preserve">. The </w:t>
      </w:r>
      <w:r w:rsidRPr="00D80178">
        <w:rPr>
          <w:i/>
        </w:rPr>
        <w:t>Sprint Backlog</w:t>
      </w:r>
      <w:r>
        <w:t xml:space="preserve"> is then used as the basis for the Sprint Cycle Plan which contains:</w:t>
      </w:r>
    </w:p>
    <w:p w14:paraId="35A9F91B" w14:textId="77777777" w:rsidR="00947671" w:rsidRPr="00F67B46" w:rsidRDefault="00947671" w:rsidP="00B1239D">
      <w:pPr>
        <w:pStyle w:val="ListParagraph"/>
        <w:numPr>
          <w:ilvl w:val="0"/>
          <w:numId w:val="7"/>
        </w:numPr>
        <w:spacing w:after="200" w:line="276" w:lineRule="auto"/>
        <w:rPr>
          <w:rFonts w:ascii="Times New Roman" w:hAnsi="Times New Roman"/>
          <w:sz w:val="24"/>
        </w:rPr>
      </w:pPr>
      <w:r w:rsidRPr="00F67B46">
        <w:rPr>
          <w:rFonts w:ascii="Times New Roman" w:hAnsi="Times New Roman"/>
          <w:sz w:val="24"/>
        </w:rPr>
        <w:t>Detailed Description of each of the tasks to be developed</w:t>
      </w:r>
    </w:p>
    <w:p w14:paraId="54C64A2A" w14:textId="77777777" w:rsidR="00947671" w:rsidRPr="00F67B46" w:rsidRDefault="00947671" w:rsidP="00B1239D">
      <w:pPr>
        <w:pStyle w:val="ListParagraph"/>
        <w:numPr>
          <w:ilvl w:val="0"/>
          <w:numId w:val="7"/>
        </w:numPr>
        <w:spacing w:after="200" w:line="276" w:lineRule="auto"/>
        <w:rPr>
          <w:rFonts w:ascii="Times New Roman" w:hAnsi="Times New Roman"/>
          <w:sz w:val="24"/>
        </w:rPr>
      </w:pPr>
      <w:r w:rsidRPr="00F67B46">
        <w:rPr>
          <w:rFonts w:ascii="Times New Roman" w:hAnsi="Times New Roman"/>
          <w:sz w:val="24"/>
        </w:rPr>
        <w:t>List of requirements that are associated with each task</w:t>
      </w:r>
    </w:p>
    <w:p w14:paraId="5618006D" w14:textId="77777777" w:rsidR="00947671" w:rsidRPr="00F67B46" w:rsidRDefault="00947671" w:rsidP="00B1239D">
      <w:pPr>
        <w:pStyle w:val="ListParagraph"/>
        <w:numPr>
          <w:ilvl w:val="0"/>
          <w:numId w:val="7"/>
        </w:numPr>
        <w:spacing w:after="200" w:line="276" w:lineRule="auto"/>
        <w:rPr>
          <w:rFonts w:ascii="Times New Roman" w:hAnsi="Times New Roman"/>
          <w:sz w:val="24"/>
        </w:rPr>
      </w:pPr>
      <w:r w:rsidRPr="00F67B46">
        <w:rPr>
          <w:rFonts w:ascii="Times New Roman" w:hAnsi="Times New Roman"/>
          <w:sz w:val="24"/>
        </w:rPr>
        <w:t>Design Notes on the how each task item is to be implemented</w:t>
      </w:r>
    </w:p>
    <w:p w14:paraId="71D54743" w14:textId="77777777" w:rsidR="00947671" w:rsidRPr="00F67B46" w:rsidRDefault="00947671" w:rsidP="00B1239D">
      <w:pPr>
        <w:pStyle w:val="ListParagraph"/>
        <w:numPr>
          <w:ilvl w:val="0"/>
          <w:numId w:val="7"/>
        </w:numPr>
        <w:spacing w:after="200" w:line="276" w:lineRule="auto"/>
        <w:rPr>
          <w:rFonts w:ascii="Times New Roman" w:hAnsi="Times New Roman"/>
          <w:sz w:val="24"/>
        </w:rPr>
      </w:pPr>
      <w:r w:rsidRPr="00F67B46">
        <w:rPr>
          <w:rFonts w:ascii="Times New Roman" w:hAnsi="Times New Roman"/>
          <w:sz w:val="24"/>
        </w:rPr>
        <w:t xml:space="preserve">Sprint Cycle Schedule includes the start / end of development dates, dates/times for the Progress Meetings (if not every day), and Testing start/end dates </w:t>
      </w:r>
    </w:p>
    <w:p w14:paraId="1E1BC43C" w14:textId="77777777" w:rsidR="00947671" w:rsidRPr="008F5262" w:rsidRDefault="00947671" w:rsidP="00947671">
      <w:r>
        <w:t xml:space="preserve">During the </w:t>
      </w:r>
      <w:r w:rsidRPr="00496D68">
        <w:rPr>
          <w:i/>
        </w:rPr>
        <w:t>Sprint Review</w:t>
      </w:r>
      <w:r w:rsidRPr="006505E1">
        <w:t xml:space="preserve">, </w:t>
      </w:r>
      <w:r>
        <w:t>a demonstration of the new software features developed occurs for the stakeholders of the product. I</w:t>
      </w:r>
      <w:r w:rsidRPr="006505E1">
        <w:t xml:space="preserve">t is important that the customers and business stakeholders provide feedback to ensure that the </w:t>
      </w:r>
      <w:r>
        <w:t>resulting product</w:t>
      </w:r>
      <w:r w:rsidRPr="006505E1">
        <w:t xml:space="preserve"> meet</w:t>
      </w:r>
      <w:r>
        <w:t>s</w:t>
      </w:r>
      <w:r w:rsidRPr="006505E1">
        <w:t xml:space="preserve"> their n</w:t>
      </w:r>
      <w:r>
        <w:t xml:space="preserve">eeds. The completion of each </w:t>
      </w:r>
      <w:r w:rsidRPr="006505E1">
        <w:t xml:space="preserve">iteration </w:t>
      </w:r>
      <w:r>
        <w:t xml:space="preserve">cycle </w:t>
      </w:r>
      <w:r w:rsidRPr="006505E1">
        <w:t>results in the next</w:t>
      </w:r>
      <w:r>
        <w:t xml:space="preserve"> release of the working software/product</w:t>
      </w:r>
      <w:r w:rsidRPr="006505E1">
        <w:t>. Each iteration is a set length (# of weeks) and has a fixed completion time. Multiple iterations will take place during the Agile software development lifecycle.</w:t>
      </w:r>
      <w:r>
        <w:t xml:space="preserve"> Each </w:t>
      </w:r>
      <w:r w:rsidRPr="00496D68">
        <w:rPr>
          <w:i/>
        </w:rPr>
        <w:t>Sprint Cycle</w:t>
      </w:r>
      <w:r w:rsidRPr="006505E1">
        <w:t xml:space="preserve"> is a complete software development life cycle (SDLC) that goes through the following </w:t>
      </w:r>
      <w:r>
        <w:t>implementation process.</w:t>
      </w:r>
      <w:r w:rsidRPr="006505E1">
        <w:t xml:space="preserve">  </w:t>
      </w:r>
    </w:p>
    <w:p w14:paraId="2A44050B" w14:textId="77777777" w:rsidR="00947671" w:rsidRPr="0074611D" w:rsidRDefault="00947671" w:rsidP="00947671">
      <w:pPr>
        <w:rPr>
          <w:szCs w:val="24"/>
        </w:rPr>
      </w:pPr>
      <w:r>
        <w:rPr>
          <w:noProof/>
          <w:szCs w:val="24"/>
        </w:rPr>
        <w:lastRenderedPageBreak/>
        <w:drawing>
          <wp:inline distT="0" distB="0" distL="0" distR="0" wp14:anchorId="0B0630DB" wp14:editId="266ECA06">
            <wp:extent cx="5943600" cy="221170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l-agile-development-process-JM.jpg"/>
                    <pic:cNvPicPr/>
                  </pic:nvPicPr>
                  <pic:blipFill>
                    <a:blip r:embed="rId23"/>
                    <a:stretch>
                      <a:fillRect/>
                    </a:stretch>
                  </pic:blipFill>
                  <pic:spPr>
                    <a:xfrm>
                      <a:off x="0" y="0"/>
                      <a:ext cx="5943600" cy="2211705"/>
                    </a:xfrm>
                    <a:prstGeom prst="rect">
                      <a:avLst/>
                    </a:prstGeom>
                  </pic:spPr>
                </pic:pic>
              </a:graphicData>
            </a:graphic>
          </wp:inline>
        </w:drawing>
      </w:r>
    </w:p>
    <w:p w14:paraId="0E824945" w14:textId="30F98FD5" w:rsidR="00947671" w:rsidRDefault="00947671" w:rsidP="00947671">
      <w:pPr>
        <w:pStyle w:val="Caption"/>
      </w:pPr>
      <w:bookmarkStart w:id="12" w:name="_Toc493155276"/>
      <w:bookmarkStart w:id="13" w:name="_Toc493163649"/>
      <w:r w:rsidRPr="003D2966">
        <w:t xml:space="preserve">Figure </w:t>
      </w:r>
      <w:r>
        <w:fldChar w:fldCharType="begin"/>
      </w:r>
      <w:r>
        <w:instrText xml:space="preserve"> SEQ Figure \* ARABIC </w:instrText>
      </w:r>
      <w:r>
        <w:fldChar w:fldCharType="separate"/>
      </w:r>
      <w:r w:rsidR="00530A0E">
        <w:rPr>
          <w:noProof/>
        </w:rPr>
        <w:t>3</w:t>
      </w:r>
      <w:r>
        <w:rPr>
          <w:noProof/>
        </w:rPr>
        <w:fldChar w:fldCharType="end"/>
      </w:r>
      <w:r>
        <w:t xml:space="preserve"> – Enlightened’s Agile Software Development Sprint Cycle Implementation</w:t>
      </w:r>
      <w:bookmarkEnd w:id="12"/>
      <w:bookmarkEnd w:id="13"/>
    </w:p>
    <w:p w14:paraId="3741A07A" w14:textId="77777777" w:rsidR="00947671" w:rsidRPr="005C2B99" w:rsidRDefault="00947671" w:rsidP="00947671"/>
    <w:p w14:paraId="6BB63BF0" w14:textId="77777777" w:rsidR="00947671" w:rsidRDefault="00947671" w:rsidP="00947671">
      <w:r w:rsidRPr="000007B9">
        <w:rPr>
          <w:b/>
        </w:rPr>
        <w:t xml:space="preserve">Table </w:t>
      </w:r>
      <w:r>
        <w:rPr>
          <w:b/>
        </w:rPr>
        <w:t>2</w:t>
      </w:r>
      <w:r>
        <w:t xml:space="preserve"> identifies each of the components for the agile development sprint cycle implementation as illustrated in the figure above. Enlightened uses the defined seven (7) components of this iterative process to complete each Sprint Cycle.</w:t>
      </w:r>
    </w:p>
    <w:p w14:paraId="49265B4D" w14:textId="77777777" w:rsidR="00947671" w:rsidRDefault="00947671" w:rsidP="00947671"/>
    <w:p w14:paraId="5F896F37" w14:textId="77777777" w:rsidR="00947671" w:rsidRPr="00C74CDF" w:rsidRDefault="00947671" w:rsidP="00947671">
      <w:pPr>
        <w:pStyle w:val="Caption"/>
      </w:pPr>
      <w:bookmarkStart w:id="14" w:name="_Toc493155522"/>
      <w:r w:rsidRPr="003D2966">
        <w:t xml:space="preserve">Table </w:t>
      </w:r>
      <w:r>
        <w:fldChar w:fldCharType="begin"/>
      </w:r>
      <w:r>
        <w:instrText xml:space="preserve"> SEQ Table \* ARABIC </w:instrText>
      </w:r>
      <w:r>
        <w:fldChar w:fldCharType="separate"/>
      </w:r>
      <w:r>
        <w:rPr>
          <w:noProof/>
        </w:rPr>
        <w:t>2</w:t>
      </w:r>
      <w:r>
        <w:rPr>
          <w:noProof/>
        </w:rPr>
        <w:fldChar w:fldCharType="end"/>
      </w:r>
      <w:r>
        <w:t xml:space="preserve"> – Agile Development Sprint Cycle Components</w:t>
      </w:r>
      <w:bookmarkEnd w:id="14"/>
    </w:p>
    <w:tbl>
      <w:tblPr>
        <w:tblStyle w:val="TableGrid"/>
        <w:tblW w:w="0" w:type="auto"/>
        <w:tblInd w:w="-5" w:type="dxa"/>
        <w:tblLook w:val="04A0" w:firstRow="1" w:lastRow="0" w:firstColumn="1" w:lastColumn="0" w:noHBand="0" w:noVBand="1"/>
      </w:tblPr>
      <w:tblGrid>
        <w:gridCol w:w="450"/>
        <w:gridCol w:w="2070"/>
        <w:gridCol w:w="6835"/>
      </w:tblGrid>
      <w:tr w:rsidR="00947671" w:rsidRPr="00C74CDF" w14:paraId="709458CC" w14:textId="77777777" w:rsidTr="008D0EAA">
        <w:trPr>
          <w:trHeight w:val="330"/>
          <w:tblHeader/>
        </w:trPr>
        <w:tc>
          <w:tcPr>
            <w:tcW w:w="450" w:type="dxa"/>
            <w:shd w:val="clear" w:color="auto" w:fill="365F91" w:themeFill="accent1" w:themeFillShade="BF"/>
          </w:tcPr>
          <w:p w14:paraId="367C6D71" w14:textId="77777777" w:rsidR="00947671" w:rsidRPr="00AE2870" w:rsidRDefault="00947671" w:rsidP="008D0EAA">
            <w:pPr>
              <w:spacing w:before="60" w:after="60"/>
              <w:jc w:val="center"/>
              <w:rPr>
                <w:rFonts w:ascii="Arial" w:hAnsi="Arial" w:cs="Arial"/>
                <w:b/>
                <w:bCs/>
                <w:color w:val="FFFFFF" w:themeColor="background1"/>
                <w:sz w:val="20"/>
              </w:rPr>
            </w:pPr>
            <w:r>
              <w:rPr>
                <w:rFonts w:ascii="Arial" w:hAnsi="Arial" w:cs="Arial"/>
                <w:b/>
                <w:bCs/>
                <w:color w:val="FFFFFF" w:themeColor="background1"/>
                <w:sz w:val="20"/>
              </w:rPr>
              <w:t>#</w:t>
            </w:r>
          </w:p>
        </w:tc>
        <w:tc>
          <w:tcPr>
            <w:tcW w:w="2070" w:type="dxa"/>
            <w:shd w:val="clear" w:color="auto" w:fill="365F91" w:themeFill="accent1" w:themeFillShade="BF"/>
            <w:noWrap/>
          </w:tcPr>
          <w:p w14:paraId="5E7F676F" w14:textId="77777777" w:rsidR="00947671" w:rsidRPr="00AE2870" w:rsidRDefault="00947671" w:rsidP="008D0EAA">
            <w:pPr>
              <w:spacing w:before="60" w:after="60"/>
              <w:jc w:val="center"/>
              <w:rPr>
                <w:rFonts w:ascii="Arial" w:hAnsi="Arial" w:cs="Arial"/>
                <w:b/>
                <w:bCs/>
                <w:color w:val="FFFFFF" w:themeColor="background1"/>
                <w:sz w:val="20"/>
              </w:rPr>
            </w:pPr>
            <w:r w:rsidRPr="00AE2870">
              <w:rPr>
                <w:rFonts w:ascii="Arial" w:hAnsi="Arial" w:cs="Arial"/>
                <w:b/>
                <w:bCs/>
                <w:color w:val="FFFFFF" w:themeColor="background1"/>
                <w:sz w:val="20"/>
              </w:rPr>
              <w:t>Component</w:t>
            </w:r>
          </w:p>
        </w:tc>
        <w:tc>
          <w:tcPr>
            <w:tcW w:w="6835" w:type="dxa"/>
            <w:shd w:val="clear" w:color="auto" w:fill="365F91" w:themeFill="accent1" w:themeFillShade="BF"/>
          </w:tcPr>
          <w:p w14:paraId="58AFEFEE" w14:textId="77777777" w:rsidR="00947671" w:rsidRPr="00AE2870" w:rsidRDefault="00947671" w:rsidP="008D0EAA">
            <w:pPr>
              <w:spacing w:before="60" w:after="60"/>
              <w:jc w:val="center"/>
              <w:rPr>
                <w:rFonts w:ascii="Arial" w:hAnsi="Arial" w:cs="Arial"/>
                <w:b/>
                <w:color w:val="FFFFFF" w:themeColor="background1"/>
                <w:sz w:val="20"/>
              </w:rPr>
            </w:pPr>
            <w:r w:rsidRPr="00AE2870">
              <w:rPr>
                <w:rFonts w:ascii="Arial" w:hAnsi="Arial" w:cs="Arial"/>
                <w:b/>
                <w:color w:val="FFFFFF" w:themeColor="background1"/>
                <w:sz w:val="20"/>
              </w:rPr>
              <w:t>Description</w:t>
            </w:r>
          </w:p>
        </w:tc>
      </w:tr>
      <w:tr w:rsidR="00947671" w:rsidRPr="00C74CDF" w14:paraId="61CD36DF" w14:textId="77777777" w:rsidTr="008D0EAA">
        <w:trPr>
          <w:trHeight w:val="330"/>
        </w:trPr>
        <w:tc>
          <w:tcPr>
            <w:tcW w:w="450" w:type="dxa"/>
            <w:shd w:val="clear" w:color="auto" w:fill="DBE5F1" w:themeFill="accent1" w:themeFillTint="33"/>
          </w:tcPr>
          <w:p w14:paraId="061F7410" w14:textId="77777777" w:rsidR="00947671" w:rsidRPr="00AE2870" w:rsidRDefault="00947671" w:rsidP="008D0EAA">
            <w:pPr>
              <w:rPr>
                <w:rFonts w:ascii="Arial" w:hAnsi="Arial" w:cs="Arial"/>
                <w:b/>
                <w:bCs/>
                <w:sz w:val="20"/>
              </w:rPr>
            </w:pPr>
            <w:r>
              <w:rPr>
                <w:rFonts w:ascii="Arial" w:hAnsi="Arial" w:cs="Arial"/>
                <w:b/>
                <w:bCs/>
                <w:sz w:val="20"/>
              </w:rPr>
              <w:t>1</w:t>
            </w:r>
          </w:p>
        </w:tc>
        <w:tc>
          <w:tcPr>
            <w:tcW w:w="2070" w:type="dxa"/>
            <w:shd w:val="clear" w:color="auto" w:fill="DBE5F1" w:themeFill="accent1" w:themeFillTint="33"/>
            <w:noWrap/>
            <w:hideMark/>
          </w:tcPr>
          <w:p w14:paraId="7FB4374A" w14:textId="77777777" w:rsidR="00947671" w:rsidRPr="00AE2870" w:rsidRDefault="00947671" w:rsidP="008D0EAA">
            <w:pPr>
              <w:rPr>
                <w:rFonts w:ascii="Arial" w:hAnsi="Arial" w:cs="Arial"/>
                <w:b/>
                <w:bCs/>
                <w:sz w:val="20"/>
              </w:rPr>
            </w:pPr>
            <w:r w:rsidRPr="00AE2870">
              <w:rPr>
                <w:rFonts w:ascii="Arial" w:hAnsi="Arial" w:cs="Arial"/>
                <w:b/>
                <w:bCs/>
                <w:sz w:val="20"/>
              </w:rPr>
              <w:t>Product Backlog</w:t>
            </w:r>
            <w:r w:rsidRPr="00AE2870">
              <w:rPr>
                <w:rFonts w:ascii="Arial" w:hAnsi="Arial" w:cs="Arial"/>
                <w:sz w:val="20"/>
              </w:rPr>
              <w:t xml:space="preserve"> </w:t>
            </w:r>
          </w:p>
        </w:tc>
        <w:tc>
          <w:tcPr>
            <w:tcW w:w="6835" w:type="dxa"/>
            <w:shd w:val="clear" w:color="auto" w:fill="DBE5F1" w:themeFill="accent1" w:themeFillTint="33"/>
            <w:hideMark/>
          </w:tcPr>
          <w:p w14:paraId="3FBA1BE7" w14:textId="77777777" w:rsidR="00947671" w:rsidRPr="00AE2870" w:rsidRDefault="00947671" w:rsidP="008D0EAA">
            <w:pPr>
              <w:rPr>
                <w:rFonts w:ascii="Arial" w:hAnsi="Arial" w:cs="Arial"/>
                <w:sz w:val="20"/>
              </w:rPr>
            </w:pPr>
            <w:r w:rsidRPr="00AE2870">
              <w:rPr>
                <w:rFonts w:ascii="Arial" w:hAnsi="Arial" w:cs="Arial"/>
                <w:sz w:val="20"/>
              </w:rPr>
              <w:t>List of all the current tasks to be completed</w:t>
            </w:r>
          </w:p>
        </w:tc>
      </w:tr>
      <w:tr w:rsidR="00947671" w:rsidRPr="00C74CDF" w14:paraId="7C70C6DA" w14:textId="77777777" w:rsidTr="008D0EAA">
        <w:trPr>
          <w:trHeight w:val="360"/>
        </w:trPr>
        <w:tc>
          <w:tcPr>
            <w:tcW w:w="450" w:type="dxa"/>
            <w:shd w:val="clear" w:color="auto" w:fill="DBE5F1" w:themeFill="accent1" w:themeFillTint="33"/>
          </w:tcPr>
          <w:p w14:paraId="18BEED91" w14:textId="77777777" w:rsidR="00947671" w:rsidRPr="00AE2870" w:rsidRDefault="00947671" w:rsidP="008D0EAA">
            <w:pPr>
              <w:rPr>
                <w:rFonts w:ascii="Arial" w:hAnsi="Arial" w:cs="Arial"/>
                <w:b/>
                <w:bCs/>
                <w:sz w:val="20"/>
              </w:rPr>
            </w:pPr>
            <w:r>
              <w:rPr>
                <w:rFonts w:ascii="Arial" w:hAnsi="Arial" w:cs="Arial"/>
                <w:b/>
                <w:bCs/>
                <w:sz w:val="20"/>
              </w:rPr>
              <w:t>2</w:t>
            </w:r>
          </w:p>
        </w:tc>
        <w:tc>
          <w:tcPr>
            <w:tcW w:w="2070" w:type="dxa"/>
            <w:shd w:val="clear" w:color="auto" w:fill="DBE5F1" w:themeFill="accent1" w:themeFillTint="33"/>
            <w:noWrap/>
            <w:hideMark/>
          </w:tcPr>
          <w:p w14:paraId="6FACA45F" w14:textId="77777777" w:rsidR="00947671" w:rsidRPr="00AE2870" w:rsidRDefault="00947671" w:rsidP="008D0EAA">
            <w:pPr>
              <w:rPr>
                <w:rFonts w:ascii="Arial" w:hAnsi="Arial" w:cs="Arial"/>
                <w:b/>
                <w:bCs/>
                <w:sz w:val="20"/>
              </w:rPr>
            </w:pPr>
            <w:r w:rsidRPr="00AE2870">
              <w:rPr>
                <w:rFonts w:ascii="Arial" w:hAnsi="Arial" w:cs="Arial"/>
                <w:b/>
                <w:bCs/>
                <w:sz w:val="20"/>
              </w:rPr>
              <w:t>Sprint Planning</w:t>
            </w:r>
            <w:r w:rsidRPr="00AE2870">
              <w:rPr>
                <w:rFonts w:ascii="Arial" w:hAnsi="Arial" w:cs="Arial"/>
                <w:sz w:val="20"/>
              </w:rPr>
              <w:t xml:space="preserve"> </w:t>
            </w:r>
          </w:p>
        </w:tc>
        <w:tc>
          <w:tcPr>
            <w:tcW w:w="6835" w:type="dxa"/>
            <w:shd w:val="clear" w:color="auto" w:fill="DBE5F1" w:themeFill="accent1" w:themeFillTint="33"/>
            <w:hideMark/>
          </w:tcPr>
          <w:p w14:paraId="4D2AC267" w14:textId="77777777" w:rsidR="00947671" w:rsidRPr="00AE2870" w:rsidRDefault="00947671" w:rsidP="008D0EAA">
            <w:pPr>
              <w:rPr>
                <w:rFonts w:ascii="Arial" w:hAnsi="Arial" w:cs="Arial"/>
                <w:sz w:val="20"/>
              </w:rPr>
            </w:pPr>
            <w:r w:rsidRPr="00AE2870">
              <w:rPr>
                <w:rFonts w:ascii="Arial" w:hAnsi="Arial" w:cs="Arial"/>
                <w:sz w:val="20"/>
              </w:rPr>
              <w:t>Process that selects the next set of tasks to be worked in the next Sprint</w:t>
            </w:r>
          </w:p>
        </w:tc>
      </w:tr>
      <w:tr w:rsidR="00947671" w:rsidRPr="00C74CDF" w14:paraId="6AE87B39" w14:textId="77777777" w:rsidTr="008D0EAA">
        <w:trPr>
          <w:trHeight w:val="615"/>
        </w:trPr>
        <w:tc>
          <w:tcPr>
            <w:tcW w:w="450" w:type="dxa"/>
            <w:shd w:val="clear" w:color="auto" w:fill="DBE5F1" w:themeFill="accent1" w:themeFillTint="33"/>
          </w:tcPr>
          <w:p w14:paraId="0D898672" w14:textId="77777777" w:rsidR="00947671" w:rsidRPr="00AE2870" w:rsidRDefault="00947671" w:rsidP="008D0EAA">
            <w:pPr>
              <w:rPr>
                <w:rFonts w:ascii="Arial" w:hAnsi="Arial" w:cs="Arial"/>
                <w:b/>
                <w:bCs/>
                <w:sz w:val="20"/>
              </w:rPr>
            </w:pPr>
            <w:r>
              <w:rPr>
                <w:rFonts w:ascii="Arial" w:hAnsi="Arial" w:cs="Arial"/>
                <w:b/>
                <w:bCs/>
                <w:sz w:val="20"/>
              </w:rPr>
              <w:t>3</w:t>
            </w:r>
          </w:p>
        </w:tc>
        <w:tc>
          <w:tcPr>
            <w:tcW w:w="2070" w:type="dxa"/>
            <w:shd w:val="clear" w:color="auto" w:fill="DBE5F1" w:themeFill="accent1" w:themeFillTint="33"/>
            <w:noWrap/>
            <w:hideMark/>
          </w:tcPr>
          <w:p w14:paraId="6FF77098" w14:textId="77777777" w:rsidR="00947671" w:rsidRPr="00AE2870" w:rsidRDefault="00947671" w:rsidP="008D0EAA">
            <w:pPr>
              <w:rPr>
                <w:rFonts w:ascii="Arial" w:hAnsi="Arial" w:cs="Arial"/>
                <w:b/>
                <w:bCs/>
                <w:sz w:val="20"/>
              </w:rPr>
            </w:pPr>
            <w:r w:rsidRPr="00AE2870">
              <w:rPr>
                <w:rFonts w:ascii="Arial" w:hAnsi="Arial" w:cs="Arial"/>
                <w:b/>
                <w:bCs/>
                <w:sz w:val="20"/>
              </w:rPr>
              <w:t>Sprint Backlog</w:t>
            </w:r>
            <w:r w:rsidRPr="00AE2870">
              <w:rPr>
                <w:rFonts w:ascii="Arial" w:hAnsi="Arial" w:cs="Arial"/>
                <w:sz w:val="20"/>
              </w:rPr>
              <w:t xml:space="preserve"> </w:t>
            </w:r>
          </w:p>
        </w:tc>
        <w:tc>
          <w:tcPr>
            <w:tcW w:w="6835" w:type="dxa"/>
            <w:shd w:val="clear" w:color="auto" w:fill="DBE5F1" w:themeFill="accent1" w:themeFillTint="33"/>
            <w:hideMark/>
          </w:tcPr>
          <w:p w14:paraId="02A7655E" w14:textId="77777777" w:rsidR="00947671" w:rsidRPr="00AE2870" w:rsidRDefault="00947671" w:rsidP="008D0EAA">
            <w:pPr>
              <w:rPr>
                <w:rFonts w:ascii="Arial" w:hAnsi="Arial" w:cs="Arial"/>
                <w:sz w:val="20"/>
              </w:rPr>
            </w:pPr>
            <w:r w:rsidRPr="00AE2870">
              <w:rPr>
                <w:rFonts w:ascii="Arial" w:hAnsi="Arial" w:cs="Arial"/>
                <w:sz w:val="20"/>
              </w:rPr>
              <w:t xml:space="preserve">Sprint Cycle Plan that identifies the set of tasks to be worked, the Sprint Cycle Schedule, Task Requirements and Task Design information.     </w:t>
            </w:r>
          </w:p>
        </w:tc>
      </w:tr>
      <w:tr w:rsidR="00947671" w:rsidRPr="00C74CDF" w14:paraId="7737CC8B" w14:textId="77777777" w:rsidTr="008D0EAA">
        <w:trPr>
          <w:trHeight w:val="645"/>
        </w:trPr>
        <w:tc>
          <w:tcPr>
            <w:tcW w:w="450" w:type="dxa"/>
            <w:shd w:val="clear" w:color="auto" w:fill="DBE5F1" w:themeFill="accent1" w:themeFillTint="33"/>
          </w:tcPr>
          <w:p w14:paraId="73CC1CC3" w14:textId="77777777" w:rsidR="00947671" w:rsidRPr="00AE2870" w:rsidRDefault="00947671" w:rsidP="008D0EAA">
            <w:pPr>
              <w:rPr>
                <w:rFonts w:ascii="Arial" w:hAnsi="Arial" w:cs="Arial"/>
                <w:b/>
                <w:bCs/>
                <w:sz w:val="20"/>
              </w:rPr>
            </w:pPr>
            <w:r>
              <w:rPr>
                <w:rFonts w:ascii="Arial" w:hAnsi="Arial" w:cs="Arial"/>
                <w:b/>
                <w:bCs/>
                <w:sz w:val="20"/>
              </w:rPr>
              <w:t>4</w:t>
            </w:r>
          </w:p>
        </w:tc>
        <w:tc>
          <w:tcPr>
            <w:tcW w:w="2070" w:type="dxa"/>
            <w:shd w:val="clear" w:color="auto" w:fill="DBE5F1" w:themeFill="accent1" w:themeFillTint="33"/>
            <w:noWrap/>
            <w:hideMark/>
          </w:tcPr>
          <w:p w14:paraId="78785AB3" w14:textId="77777777" w:rsidR="00947671" w:rsidRPr="00AE2870" w:rsidRDefault="00947671" w:rsidP="008D0EAA">
            <w:pPr>
              <w:rPr>
                <w:rFonts w:ascii="Arial" w:hAnsi="Arial" w:cs="Arial"/>
                <w:b/>
                <w:bCs/>
                <w:sz w:val="20"/>
              </w:rPr>
            </w:pPr>
            <w:r w:rsidRPr="00AE2870">
              <w:rPr>
                <w:rFonts w:ascii="Arial" w:hAnsi="Arial" w:cs="Arial"/>
                <w:b/>
                <w:bCs/>
                <w:sz w:val="20"/>
              </w:rPr>
              <w:t>Sprint Cycle</w:t>
            </w:r>
          </w:p>
        </w:tc>
        <w:tc>
          <w:tcPr>
            <w:tcW w:w="6835" w:type="dxa"/>
            <w:shd w:val="clear" w:color="auto" w:fill="DBE5F1" w:themeFill="accent1" w:themeFillTint="33"/>
            <w:hideMark/>
          </w:tcPr>
          <w:p w14:paraId="3C3C7A97" w14:textId="77777777" w:rsidR="00947671" w:rsidRPr="00AE2870" w:rsidRDefault="00947671" w:rsidP="008D0EAA">
            <w:pPr>
              <w:rPr>
                <w:rFonts w:ascii="Arial" w:hAnsi="Arial" w:cs="Arial"/>
                <w:sz w:val="20"/>
              </w:rPr>
            </w:pPr>
            <w:r w:rsidRPr="00AE2870">
              <w:rPr>
                <w:rFonts w:ascii="Arial" w:hAnsi="Arial" w:cs="Arial"/>
                <w:sz w:val="20"/>
              </w:rPr>
              <w:t>PHASES: Discover (Requirements), Design solutions, Software Development and Testing of the sprint cycle task items</w:t>
            </w:r>
          </w:p>
        </w:tc>
      </w:tr>
      <w:tr w:rsidR="00947671" w:rsidRPr="00C74CDF" w14:paraId="7A3C5B6D" w14:textId="77777777" w:rsidTr="008D0EAA">
        <w:trPr>
          <w:trHeight w:val="360"/>
        </w:trPr>
        <w:tc>
          <w:tcPr>
            <w:tcW w:w="450" w:type="dxa"/>
            <w:shd w:val="clear" w:color="auto" w:fill="DBE5F1" w:themeFill="accent1" w:themeFillTint="33"/>
          </w:tcPr>
          <w:p w14:paraId="32AEDA98" w14:textId="77777777" w:rsidR="00947671" w:rsidRPr="00AE2870" w:rsidRDefault="00947671" w:rsidP="008D0EAA">
            <w:pPr>
              <w:rPr>
                <w:rFonts w:ascii="Arial" w:hAnsi="Arial" w:cs="Arial"/>
                <w:b/>
                <w:bCs/>
                <w:sz w:val="20"/>
              </w:rPr>
            </w:pPr>
            <w:r>
              <w:rPr>
                <w:rFonts w:ascii="Arial" w:hAnsi="Arial" w:cs="Arial"/>
                <w:b/>
                <w:bCs/>
                <w:sz w:val="20"/>
              </w:rPr>
              <w:t>5</w:t>
            </w:r>
          </w:p>
        </w:tc>
        <w:tc>
          <w:tcPr>
            <w:tcW w:w="2070" w:type="dxa"/>
            <w:shd w:val="clear" w:color="auto" w:fill="DBE5F1" w:themeFill="accent1" w:themeFillTint="33"/>
            <w:noWrap/>
            <w:hideMark/>
          </w:tcPr>
          <w:p w14:paraId="7904DAD9" w14:textId="77777777" w:rsidR="00947671" w:rsidRPr="00AE2870" w:rsidRDefault="00947671" w:rsidP="008D0EAA">
            <w:pPr>
              <w:rPr>
                <w:rFonts w:ascii="Arial" w:hAnsi="Arial" w:cs="Arial"/>
                <w:b/>
                <w:bCs/>
                <w:sz w:val="20"/>
              </w:rPr>
            </w:pPr>
            <w:r w:rsidRPr="00AE2870">
              <w:rPr>
                <w:rFonts w:ascii="Arial" w:hAnsi="Arial" w:cs="Arial"/>
                <w:b/>
                <w:bCs/>
                <w:sz w:val="20"/>
              </w:rPr>
              <w:t>Progress Meetings</w:t>
            </w:r>
          </w:p>
        </w:tc>
        <w:tc>
          <w:tcPr>
            <w:tcW w:w="6835" w:type="dxa"/>
            <w:shd w:val="clear" w:color="auto" w:fill="DBE5F1" w:themeFill="accent1" w:themeFillTint="33"/>
            <w:hideMark/>
          </w:tcPr>
          <w:p w14:paraId="4A4CAAAC" w14:textId="77777777" w:rsidR="00947671" w:rsidRPr="00AE2870" w:rsidRDefault="00947671" w:rsidP="008D0EAA">
            <w:pPr>
              <w:rPr>
                <w:rFonts w:ascii="Arial" w:hAnsi="Arial" w:cs="Arial"/>
                <w:sz w:val="20"/>
              </w:rPr>
            </w:pPr>
            <w:r w:rsidRPr="00AE2870">
              <w:rPr>
                <w:rFonts w:ascii="Arial" w:hAnsi="Arial" w:cs="Arial"/>
                <w:sz w:val="20"/>
              </w:rPr>
              <w:t>List of status progress meetings specified in the Sprint Cycle Plan. This often occurs every day but is set based on the needs of the development team.</w:t>
            </w:r>
          </w:p>
        </w:tc>
      </w:tr>
      <w:tr w:rsidR="00947671" w:rsidRPr="00C74CDF" w14:paraId="6DD24729" w14:textId="77777777" w:rsidTr="008D0EAA">
        <w:trPr>
          <w:trHeight w:val="300"/>
        </w:trPr>
        <w:tc>
          <w:tcPr>
            <w:tcW w:w="450" w:type="dxa"/>
            <w:shd w:val="clear" w:color="auto" w:fill="DBE5F1" w:themeFill="accent1" w:themeFillTint="33"/>
          </w:tcPr>
          <w:p w14:paraId="788C67B8" w14:textId="77777777" w:rsidR="00947671" w:rsidRPr="00AE2870" w:rsidRDefault="00947671" w:rsidP="008D0EAA">
            <w:pPr>
              <w:rPr>
                <w:rFonts w:ascii="Arial" w:hAnsi="Arial" w:cs="Arial"/>
                <w:b/>
                <w:bCs/>
                <w:sz w:val="20"/>
              </w:rPr>
            </w:pPr>
            <w:r>
              <w:rPr>
                <w:rFonts w:ascii="Arial" w:hAnsi="Arial" w:cs="Arial"/>
                <w:b/>
                <w:bCs/>
                <w:sz w:val="20"/>
              </w:rPr>
              <w:t>6</w:t>
            </w:r>
          </w:p>
        </w:tc>
        <w:tc>
          <w:tcPr>
            <w:tcW w:w="2070" w:type="dxa"/>
            <w:shd w:val="clear" w:color="auto" w:fill="DBE5F1" w:themeFill="accent1" w:themeFillTint="33"/>
            <w:hideMark/>
          </w:tcPr>
          <w:p w14:paraId="3D73F940" w14:textId="77777777" w:rsidR="00947671" w:rsidRPr="00AE2870" w:rsidRDefault="00947671" w:rsidP="008D0EAA">
            <w:pPr>
              <w:rPr>
                <w:rFonts w:ascii="Arial" w:hAnsi="Arial" w:cs="Arial"/>
                <w:b/>
                <w:bCs/>
                <w:sz w:val="20"/>
              </w:rPr>
            </w:pPr>
            <w:r w:rsidRPr="00AE2870">
              <w:rPr>
                <w:rFonts w:ascii="Arial" w:hAnsi="Arial" w:cs="Arial"/>
                <w:b/>
                <w:bCs/>
                <w:sz w:val="20"/>
              </w:rPr>
              <w:t>Sprint Review</w:t>
            </w:r>
            <w:r w:rsidRPr="00AE2870">
              <w:rPr>
                <w:rFonts w:ascii="Arial" w:hAnsi="Arial" w:cs="Arial"/>
                <w:sz w:val="20"/>
              </w:rPr>
              <w:t xml:space="preserve"> </w:t>
            </w:r>
          </w:p>
        </w:tc>
        <w:tc>
          <w:tcPr>
            <w:tcW w:w="6835" w:type="dxa"/>
            <w:shd w:val="clear" w:color="auto" w:fill="DBE5F1" w:themeFill="accent1" w:themeFillTint="33"/>
            <w:hideMark/>
          </w:tcPr>
          <w:p w14:paraId="252DEC63" w14:textId="77777777" w:rsidR="00947671" w:rsidRPr="00AE2870" w:rsidRDefault="00947671" w:rsidP="008D0EAA">
            <w:pPr>
              <w:rPr>
                <w:rFonts w:ascii="Arial" w:hAnsi="Arial" w:cs="Arial"/>
                <w:sz w:val="20"/>
              </w:rPr>
            </w:pPr>
            <w:r w:rsidRPr="00AE2870">
              <w:rPr>
                <w:rFonts w:ascii="Arial" w:hAnsi="Arial" w:cs="Arial"/>
                <w:sz w:val="20"/>
              </w:rPr>
              <w:t>Functional evaluation of the product increment occurs with a demonstration of the new product features implemented. Any stakeholder feedback, issues or enhancement request get added into the Product Backlog to be planned for a future Sprint Cycle.</w:t>
            </w:r>
          </w:p>
        </w:tc>
      </w:tr>
      <w:tr w:rsidR="00947671" w:rsidRPr="00C74CDF" w14:paraId="68493A54" w14:textId="77777777" w:rsidTr="008D0EAA">
        <w:trPr>
          <w:trHeight w:val="315"/>
        </w:trPr>
        <w:tc>
          <w:tcPr>
            <w:tcW w:w="450" w:type="dxa"/>
            <w:shd w:val="clear" w:color="auto" w:fill="DBE5F1" w:themeFill="accent1" w:themeFillTint="33"/>
          </w:tcPr>
          <w:p w14:paraId="3700EEC0" w14:textId="77777777" w:rsidR="00947671" w:rsidRPr="00AE2870" w:rsidRDefault="00947671" w:rsidP="008D0EAA">
            <w:pPr>
              <w:rPr>
                <w:rFonts w:ascii="Arial" w:hAnsi="Arial" w:cs="Arial"/>
                <w:b/>
                <w:bCs/>
                <w:sz w:val="20"/>
              </w:rPr>
            </w:pPr>
            <w:r>
              <w:rPr>
                <w:rFonts w:ascii="Arial" w:hAnsi="Arial" w:cs="Arial"/>
                <w:b/>
                <w:bCs/>
                <w:sz w:val="20"/>
              </w:rPr>
              <w:t>7</w:t>
            </w:r>
          </w:p>
        </w:tc>
        <w:tc>
          <w:tcPr>
            <w:tcW w:w="2070" w:type="dxa"/>
            <w:shd w:val="clear" w:color="auto" w:fill="DBE5F1" w:themeFill="accent1" w:themeFillTint="33"/>
            <w:hideMark/>
          </w:tcPr>
          <w:p w14:paraId="39D40328" w14:textId="77777777" w:rsidR="00947671" w:rsidRPr="00AE2870" w:rsidRDefault="00947671" w:rsidP="008D0EAA">
            <w:pPr>
              <w:rPr>
                <w:rFonts w:ascii="Arial" w:hAnsi="Arial" w:cs="Arial"/>
                <w:b/>
                <w:bCs/>
                <w:sz w:val="20"/>
              </w:rPr>
            </w:pPr>
            <w:r w:rsidRPr="00AE2870">
              <w:rPr>
                <w:rFonts w:ascii="Arial" w:hAnsi="Arial" w:cs="Arial"/>
                <w:b/>
                <w:bCs/>
                <w:sz w:val="20"/>
              </w:rPr>
              <w:t>Product Increment</w:t>
            </w:r>
            <w:r w:rsidRPr="00AE2870">
              <w:rPr>
                <w:rFonts w:ascii="Arial" w:hAnsi="Arial" w:cs="Arial"/>
                <w:sz w:val="20"/>
              </w:rPr>
              <w:t xml:space="preserve"> </w:t>
            </w:r>
          </w:p>
        </w:tc>
        <w:tc>
          <w:tcPr>
            <w:tcW w:w="6835" w:type="dxa"/>
            <w:shd w:val="clear" w:color="auto" w:fill="DBE5F1" w:themeFill="accent1" w:themeFillTint="33"/>
            <w:hideMark/>
          </w:tcPr>
          <w:p w14:paraId="1589F358" w14:textId="77777777" w:rsidR="00947671" w:rsidRPr="00AE2870" w:rsidRDefault="00947671" w:rsidP="008D0EAA">
            <w:pPr>
              <w:rPr>
                <w:rFonts w:ascii="Arial" w:hAnsi="Arial" w:cs="Arial"/>
                <w:sz w:val="20"/>
              </w:rPr>
            </w:pPr>
            <w:r w:rsidRPr="00AE2870">
              <w:rPr>
                <w:rFonts w:ascii="Arial" w:hAnsi="Arial" w:cs="Arial"/>
                <w:sz w:val="20"/>
              </w:rPr>
              <w:t>The completed working software product that can be released</w:t>
            </w:r>
          </w:p>
        </w:tc>
      </w:tr>
    </w:tbl>
    <w:p w14:paraId="5C4F8DAB" w14:textId="77777777" w:rsidR="009D34F7" w:rsidRDefault="009D34F7" w:rsidP="00947671">
      <w:pPr>
        <w:pStyle w:val="BodyText"/>
        <w:ind w:firstLine="0"/>
      </w:pPr>
    </w:p>
    <w:p w14:paraId="72FABB33" w14:textId="77777777" w:rsidR="00B73934" w:rsidRDefault="00B73934" w:rsidP="006F0F07">
      <w:pPr>
        <w:pStyle w:val="Heading1"/>
      </w:pPr>
      <w:bookmarkStart w:id="15" w:name="_Toc493163635"/>
      <w:r>
        <w:t xml:space="preserve">Sprint cycle #2 </w:t>
      </w:r>
      <w:r w:rsidR="004813C6">
        <w:t>Plan</w:t>
      </w:r>
      <w:bookmarkEnd w:id="15"/>
    </w:p>
    <w:p w14:paraId="17EC8AD1" w14:textId="77777777" w:rsidR="00444AA6" w:rsidRDefault="003D52AE" w:rsidP="00393BEA">
      <w:pPr>
        <w:pStyle w:val="EnlightenedBodyTextIndent0"/>
      </w:pPr>
      <w:r>
        <w:t xml:space="preserve">Enlightened </w:t>
      </w:r>
      <w:r w:rsidRPr="00547EE5">
        <w:t>Task Order Management System (</w:t>
      </w:r>
      <w:r w:rsidRPr="004771ED">
        <w:rPr>
          <w:lang w:eastAsia="en-US"/>
        </w:rPr>
        <w:drawing>
          <wp:inline distT="0" distB="0" distL="0" distR="0" wp14:anchorId="44EEF3F6" wp14:editId="1E11F0B9">
            <wp:extent cx="180975" cy="180975"/>
            <wp:effectExtent l="19050" t="0" r="9525" b="0"/>
            <wp:docPr id="21"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TOMS) </w:t>
      </w:r>
      <w:r w:rsidR="00B73934">
        <w:t xml:space="preserve">has planned </w:t>
      </w:r>
      <w:r w:rsidR="00393BEA">
        <w:t>out</w:t>
      </w:r>
      <w:r w:rsidR="00B73934">
        <w:t xml:space="preserve"> the following tasks to be completed during </w:t>
      </w:r>
      <w:r w:rsidR="00444AA6">
        <w:t>this sprint cycle.</w:t>
      </w:r>
    </w:p>
    <w:p w14:paraId="68962DFE" w14:textId="3DFBFDBA" w:rsidR="004813C6" w:rsidRPr="00F36D57" w:rsidRDefault="00444AA6" w:rsidP="00F36D57">
      <w:pPr>
        <w:pStyle w:val="Heading2"/>
        <w:ind w:left="576"/>
      </w:pPr>
      <w:bookmarkStart w:id="16" w:name="_Toc493163636"/>
      <w:r w:rsidRPr="00F36D57">
        <w:t xml:space="preserve">Sprint Cycle #2 </w:t>
      </w:r>
      <w:r w:rsidR="00DF6D3D" w:rsidRPr="00F36D57">
        <w:t>Schedule</w:t>
      </w:r>
      <w:bookmarkEnd w:id="16"/>
    </w:p>
    <w:p w14:paraId="646F60B5" w14:textId="77777777" w:rsidR="006563BA" w:rsidRDefault="004813C6" w:rsidP="00393BEA">
      <w:pPr>
        <w:pStyle w:val="EnlightenedBodyTextIndent0"/>
      </w:pPr>
      <w:r w:rsidRPr="004813C6">
        <w:t>The</w:t>
      </w:r>
      <w:r>
        <w:t xml:space="preserve"> following table identifies the key dates involved in this sprint cycle:</w:t>
      </w:r>
    </w:p>
    <w:tbl>
      <w:tblPr>
        <w:tblStyle w:val="TableGrid"/>
        <w:tblW w:w="0" w:type="auto"/>
        <w:tblInd w:w="108" w:type="dxa"/>
        <w:tblLook w:val="04A0" w:firstRow="1" w:lastRow="0" w:firstColumn="1" w:lastColumn="0" w:noHBand="0" w:noVBand="1"/>
      </w:tblPr>
      <w:tblGrid>
        <w:gridCol w:w="4050"/>
        <w:gridCol w:w="1638"/>
      </w:tblGrid>
      <w:tr w:rsidR="0092222B" w14:paraId="7C6EF342" w14:textId="77777777" w:rsidTr="00061D17">
        <w:tc>
          <w:tcPr>
            <w:tcW w:w="4050" w:type="dxa"/>
            <w:shd w:val="clear" w:color="auto" w:fill="8DB3E2" w:themeFill="text2" w:themeFillTint="66"/>
          </w:tcPr>
          <w:p w14:paraId="1FDDEE20" w14:textId="77777777" w:rsidR="0092222B" w:rsidRPr="004813C6" w:rsidRDefault="0092222B" w:rsidP="00061D17">
            <w:pPr>
              <w:jc w:val="center"/>
              <w:rPr>
                <w:b/>
                <w:sz w:val="24"/>
              </w:rPr>
            </w:pPr>
            <w:r w:rsidRPr="004813C6">
              <w:rPr>
                <w:b/>
                <w:sz w:val="24"/>
              </w:rPr>
              <w:t>Activity</w:t>
            </w:r>
          </w:p>
        </w:tc>
        <w:tc>
          <w:tcPr>
            <w:tcW w:w="1638" w:type="dxa"/>
            <w:shd w:val="clear" w:color="auto" w:fill="8DB3E2" w:themeFill="text2" w:themeFillTint="66"/>
          </w:tcPr>
          <w:p w14:paraId="20050A75" w14:textId="77777777" w:rsidR="0092222B" w:rsidRPr="004813C6" w:rsidRDefault="0092222B" w:rsidP="00061D17">
            <w:pPr>
              <w:jc w:val="center"/>
              <w:rPr>
                <w:b/>
                <w:sz w:val="24"/>
              </w:rPr>
            </w:pPr>
            <w:r w:rsidRPr="004813C6">
              <w:rPr>
                <w:b/>
                <w:sz w:val="24"/>
              </w:rPr>
              <w:t>Date</w:t>
            </w:r>
          </w:p>
        </w:tc>
      </w:tr>
      <w:tr w:rsidR="0092222B" w14:paraId="445362D4" w14:textId="77777777" w:rsidTr="00061D17">
        <w:tc>
          <w:tcPr>
            <w:tcW w:w="4050" w:type="dxa"/>
          </w:tcPr>
          <w:p w14:paraId="47771320" w14:textId="2DEEE2AB" w:rsidR="0092222B" w:rsidRPr="004813C6" w:rsidRDefault="0092222B" w:rsidP="00061D17">
            <w:pPr>
              <w:rPr>
                <w:sz w:val="24"/>
              </w:rPr>
            </w:pPr>
            <w:r w:rsidRPr="004813C6">
              <w:rPr>
                <w:sz w:val="24"/>
              </w:rPr>
              <w:t xml:space="preserve">Start </w:t>
            </w:r>
            <w:r w:rsidR="00C97258">
              <w:rPr>
                <w:sz w:val="24"/>
              </w:rPr>
              <w:t xml:space="preserve">Phase-1 </w:t>
            </w:r>
            <w:r w:rsidRPr="004813C6">
              <w:rPr>
                <w:sz w:val="24"/>
              </w:rPr>
              <w:t>Development</w:t>
            </w:r>
          </w:p>
        </w:tc>
        <w:tc>
          <w:tcPr>
            <w:tcW w:w="1638" w:type="dxa"/>
          </w:tcPr>
          <w:p w14:paraId="3E259F0C" w14:textId="675B7D71" w:rsidR="0092222B" w:rsidRPr="004813C6" w:rsidRDefault="005D1FF5" w:rsidP="00061D17">
            <w:pPr>
              <w:rPr>
                <w:sz w:val="24"/>
              </w:rPr>
            </w:pPr>
            <w:r>
              <w:rPr>
                <w:sz w:val="24"/>
              </w:rPr>
              <w:t>4</w:t>
            </w:r>
            <w:r w:rsidR="0092222B" w:rsidRPr="004813C6">
              <w:rPr>
                <w:sz w:val="24"/>
              </w:rPr>
              <w:t>/</w:t>
            </w:r>
            <w:r>
              <w:rPr>
                <w:sz w:val="24"/>
              </w:rPr>
              <w:t>19</w:t>
            </w:r>
            <w:r w:rsidR="0092222B" w:rsidRPr="004813C6">
              <w:rPr>
                <w:sz w:val="24"/>
              </w:rPr>
              <w:t>/20</w:t>
            </w:r>
            <w:r>
              <w:rPr>
                <w:sz w:val="24"/>
              </w:rPr>
              <w:t>21</w:t>
            </w:r>
          </w:p>
        </w:tc>
      </w:tr>
      <w:tr w:rsidR="0092222B" w14:paraId="56B0805C" w14:textId="77777777" w:rsidTr="00061D17">
        <w:tc>
          <w:tcPr>
            <w:tcW w:w="4050" w:type="dxa"/>
          </w:tcPr>
          <w:p w14:paraId="4E034631" w14:textId="77777777" w:rsidR="0092222B" w:rsidRPr="004813C6" w:rsidRDefault="0092222B" w:rsidP="00061D17">
            <w:pPr>
              <w:rPr>
                <w:sz w:val="24"/>
              </w:rPr>
            </w:pPr>
            <w:r w:rsidRPr="004813C6">
              <w:rPr>
                <w:sz w:val="24"/>
              </w:rPr>
              <w:t>Status Update</w:t>
            </w:r>
          </w:p>
        </w:tc>
        <w:tc>
          <w:tcPr>
            <w:tcW w:w="1638" w:type="dxa"/>
          </w:tcPr>
          <w:p w14:paraId="6EA8A435" w14:textId="779B60CC" w:rsidR="0092222B" w:rsidRPr="004813C6" w:rsidRDefault="005D1FF5" w:rsidP="00061D17">
            <w:pPr>
              <w:rPr>
                <w:sz w:val="24"/>
              </w:rPr>
            </w:pPr>
            <w:r>
              <w:rPr>
                <w:sz w:val="24"/>
              </w:rPr>
              <w:t>4</w:t>
            </w:r>
            <w:r w:rsidR="0092222B" w:rsidRPr="004813C6">
              <w:rPr>
                <w:sz w:val="24"/>
              </w:rPr>
              <w:t>/2</w:t>
            </w:r>
            <w:r>
              <w:rPr>
                <w:sz w:val="24"/>
              </w:rPr>
              <w:t>2</w:t>
            </w:r>
            <w:r w:rsidR="0092222B" w:rsidRPr="004813C6">
              <w:rPr>
                <w:sz w:val="24"/>
              </w:rPr>
              <w:t>/20</w:t>
            </w:r>
            <w:r>
              <w:rPr>
                <w:sz w:val="24"/>
              </w:rPr>
              <w:t>21</w:t>
            </w:r>
          </w:p>
        </w:tc>
      </w:tr>
      <w:tr w:rsidR="0092222B" w14:paraId="79535AFC" w14:textId="77777777" w:rsidTr="00061D17">
        <w:tc>
          <w:tcPr>
            <w:tcW w:w="4050" w:type="dxa"/>
          </w:tcPr>
          <w:p w14:paraId="4C39340B" w14:textId="77777777" w:rsidR="0092222B" w:rsidRPr="004813C6" w:rsidRDefault="0092222B" w:rsidP="00061D17">
            <w:pPr>
              <w:rPr>
                <w:sz w:val="24"/>
              </w:rPr>
            </w:pPr>
            <w:r w:rsidRPr="004813C6">
              <w:rPr>
                <w:sz w:val="24"/>
              </w:rPr>
              <w:lastRenderedPageBreak/>
              <w:t>Status Update</w:t>
            </w:r>
          </w:p>
        </w:tc>
        <w:tc>
          <w:tcPr>
            <w:tcW w:w="1638" w:type="dxa"/>
          </w:tcPr>
          <w:p w14:paraId="498E760B" w14:textId="59A72862" w:rsidR="0092222B" w:rsidRPr="004813C6" w:rsidRDefault="0078061C" w:rsidP="00061D17">
            <w:pPr>
              <w:rPr>
                <w:sz w:val="24"/>
              </w:rPr>
            </w:pPr>
            <w:r>
              <w:rPr>
                <w:sz w:val="24"/>
              </w:rPr>
              <w:t>4/29/2021</w:t>
            </w:r>
          </w:p>
        </w:tc>
      </w:tr>
      <w:tr w:rsidR="0092222B" w14:paraId="382B5913" w14:textId="77777777" w:rsidTr="00061D17">
        <w:tc>
          <w:tcPr>
            <w:tcW w:w="4050" w:type="dxa"/>
          </w:tcPr>
          <w:p w14:paraId="0DD67155" w14:textId="020075CB" w:rsidR="0092222B" w:rsidRPr="004813C6" w:rsidRDefault="0092222B" w:rsidP="00061D17">
            <w:pPr>
              <w:rPr>
                <w:sz w:val="24"/>
              </w:rPr>
            </w:pPr>
            <w:r w:rsidRPr="004813C6">
              <w:rPr>
                <w:sz w:val="24"/>
              </w:rPr>
              <w:t xml:space="preserve">Complete </w:t>
            </w:r>
            <w:r w:rsidR="00E132A8">
              <w:rPr>
                <w:sz w:val="24"/>
              </w:rPr>
              <w:t>Phase-1</w:t>
            </w:r>
          </w:p>
        </w:tc>
        <w:tc>
          <w:tcPr>
            <w:tcW w:w="1638" w:type="dxa"/>
          </w:tcPr>
          <w:p w14:paraId="76C6800D" w14:textId="4D33F21A" w:rsidR="0092222B" w:rsidRPr="004813C6" w:rsidRDefault="00E132A8" w:rsidP="00061D17">
            <w:pPr>
              <w:rPr>
                <w:sz w:val="24"/>
              </w:rPr>
            </w:pPr>
            <w:r>
              <w:rPr>
                <w:sz w:val="24"/>
              </w:rPr>
              <w:t>5</w:t>
            </w:r>
            <w:r w:rsidR="0092222B" w:rsidRPr="004813C6">
              <w:rPr>
                <w:sz w:val="24"/>
              </w:rPr>
              <w:t>/</w:t>
            </w:r>
            <w:r>
              <w:rPr>
                <w:sz w:val="24"/>
              </w:rPr>
              <w:t>3</w:t>
            </w:r>
            <w:r w:rsidR="0092222B" w:rsidRPr="004813C6">
              <w:rPr>
                <w:sz w:val="24"/>
              </w:rPr>
              <w:t>/20</w:t>
            </w:r>
            <w:r>
              <w:rPr>
                <w:sz w:val="24"/>
              </w:rPr>
              <w:t>21</w:t>
            </w:r>
          </w:p>
        </w:tc>
      </w:tr>
      <w:tr w:rsidR="0092222B" w14:paraId="20DB6035" w14:textId="77777777" w:rsidTr="00061D17">
        <w:tc>
          <w:tcPr>
            <w:tcW w:w="4050" w:type="dxa"/>
          </w:tcPr>
          <w:p w14:paraId="72050C89" w14:textId="77777777" w:rsidR="0092222B" w:rsidRPr="004813C6" w:rsidRDefault="0092222B" w:rsidP="00061D17">
            <w:pPr>
              <w:rPr>
                <w:sz w:val="24"/>
              </w:rPr>
            </w:pPr>
            <w:r w:rsidRPr="004813C6">
              <w:rPr>
                <w:sz w:val="24"/>
              </w:rPr>
              <w:t>Testing</w:t>
            </w:r>
          </w:p>
        </w:tc>
        <w:tc>
          <w:tcPr>
            <w:tcW w:w="1638" w:type="dxa"/>
          </w:tcPr>
          <w:p w14:paraId="46BECD6B" w14:textId="271B7026" w:rsidR="0092222B" w:rsidRPr="004813C6" w:rsidRDefault="00E132A8" w:rsidP="00061D17">
            <w:pPr>
              <w:rPr>
                <w:sz w:val="24"/>
              </w:rPr>
            </w:pPr>
            <w:r>
              <w:rPr>
                <w:sz w:val="24"/>
              </w:rPr>
              <w:t>5/3/2021</w:t>
            </w:r>
          </w:p>
        </w:tc>
      </w:tr>
      <w:tr w:rsidR="0092222B" w14:paraId="3F010252" w14:textId="77777777" w:rsidTr="00061D17">
        <w:tc>
          <w:tcPr>
            <w:tcW w:w="4050" w:type="dxa"/>
          </w:tcPr>
          <w:p w14:paraId="1B069F08" w14:textId="77777777" w:rsidR="0092222B" w:rsidRPr="004813C6" w:rsidRDefault="0092222B" w:rsidP="00061D17">
            <w:pPr>
              <w:rPr>
                <w:sz w:val="24"/>
              </w:rPr>
            </w:pPr>
            <w:r w:rsidRPr="004813C6">
              <w:rPr>
                <w:sz w:val="24"/>
              </w:rPr>
              <w:t>Next Sprint Cycle Planning and Design</w:t>
            </w:r>
          </w:p>
        </w:tc>
        <w:tc>
          <w:tcPr>
            <w:tcW w:w="1638" w:type="dxa"/>
          </w:tcPr>
          <w:p w14:paraId="680FBE36" w14:textId="139C6E0C" w:rsidR="0092222B" w:rsidRPr="004813C6" w:rsidRDefault="00E132A8" w:rsidP="00061D17">
            <w:pPr>
              <w:rPr>
                <w:sz w:val="24"/>
              </w:rPr>
            </w:pPr>
            <w:r>
              <w:rPr>
                <w:sz w:val="24"/>
              </w:rPr>
              <w:t>5/6/2021</w:t>
            </w:r>
          </w:p>
        </w:tc>
      </w:tr>
    </w:tbl>
    <w:p w14:paraId="24C2E26D" w14:textId="77777777" w:rsidR="0092222B" w:rsidRDefault="0092222B" w:rsidP="005E56DE">
      <w:pPr>
        <w:pStyle w:val="Caption"/>
      </w:pPr>
    </w:p>
    <w:p w14:paraId="55E864B9" w14:textId="4D373E6A" w:rsidR="0092222B" w:rsidRPr="005D1FF5" w:rsidRDefault="0092222B" w:rsidP="005D1FF5">
      <w:pPr>
        <w:pStyle w:val="Caption"/>
        <w:rPr>
          <w:rStyle w:val="Strong"/>
          <w:b/>
          <w:bCs/>
        </w:rPr>
      </w:pPr>
      <w:r>
        <w:t xml:space="preserve">Table </w:t>
      </w:r>
      <w:r w:rsidR="00947671">
        <w:fldChar w:fldCharType="begin"/>
      </w:r>
      <w:r w:rsidR="00947671">
        <w:instrText xml:space="preserve"> SEQ Table \* ARABIC </w:instrText>
      </w:r>
      <w:r w:rsidR="00947671">
        <w:fldChar w:fldCharType="separate"/>
      </w:r>
      <w:r w:rsidR="00947671">
        <w:rPr>
          <w:noProof/>
        </w:rPr>
        <w:t>3</w:t>
      </w:r>
      <w:r w:rsidR="00947671">
        <w:rPr>
          <w:noProof/>
        </w:rPr>
        <w:fldChar w:fldCharType="end"/>
      </w:r>
      <w:r>
        <w:t xml:space="preserve">: Sprint Cycle </w:t>
      </w:r>
      <w:r w:rsidRPr="00D07503">
        <w:t>Schedule</w:t>
      </w:r>
    </w:p>
    <w:p w14:paraId="1876A8A4" w14:textId="716E8A28" w:rsidR="00691820" w:rsidRPr="00EE3341" w:rsidRDefault="00444AA6" w:rsidP="00EE3341">
      <w:pPr>
        <w:pStyle w:val="Heading2"/>
        <w:ind w:left="576"/>
      </w:pPr>
      <w:bookmarkStart w:id="17" w:name="_Toc493163637"/>
      <w:r w:rsidRPr="00EE3341">
        <w:t xml:space="preserve">Sprint Cycle #2 </w:t>
      </w:r>
      <w:r w:rsidR="00D52C15" w:rsidRPr="00EE3341">
        <w:t>D</w:t>
      </w:r>
      <w:r w:rsidR="00DF6D3D" w:rsidRPr="00EE3341">
        <w:t xml:space="preserve">etailed </w:t>
      </w:r>
      <w:r w:rsidR="00D52C15" w:rsidRPr="00EE3341">
        <w:t>P</w:t>
      </w:r>
      <w:r w:rsidRPr="00EE3341">
        <w:t>la</w:t>
      </w:r>
      <w:bookmarkEnd w:id="17"/>
      <w:r w:rsidR="004876AF" w:rsidRPr="00EE3341">
        <w:t>n</w:t>
      </w:r>
    </w:p>
    <w:tbl>
      <w:tblPr>
        <w:tblW w:w="5460" w:type="pct"/>
        <w:tblLayout w:type="fixed"/>
        <w:tblLook w:val="04A0" w:firstRow="1" w:lastRow="0" w:firstColumn="1" w:lastColumn="0" w:noHBand="0" w:noVBand="1"/>
      </w:tblPr>
      <w:tblGrid>
        <w:gridCol w:w="529"/>
        <w:gridCol w:w="1627"/>
        <w:gridCol w:w="4253"/>
        <w:gridCol w:w="625"/>
        <w:gridCol w:w="890"/>
        <w:gridCol w:w="2050"/>
        <w:gridCol w:w="236"/>
      </w:tblGrid>
      <w:tr w:rsidR="00A3205B" w:rsidRPr="00A702A6" w14:paraId="6D1B115B" w14:textId="77777777" w:rsidTr="00105038">
        <w:trPr>
          <w:gridAfter w:val="1"/>
          <w:wAfter w:w="116" w:type="pct"/>
          <w:trHeight w:val="260"/>
        </w:trPr>
        <w:tc>
          <w:tcPr>
            <w:tcW w:w="259" w:type="pct"/>
            <w:vMerge w:val="restart"/>
            <w:tcBorders>
              <w:top w:val="single" w:sz="4" w:space="0" w:color="auto"/>
              <w:left w:val="single" w:sz="4" w:space="0" w:color="auto"/>
              <w:bottom w:val="single" w:sz="4" w:space="0" w:color="000000"/>
              <w:right w:val="single" w:sz="4" w:space="0" w:color="auto"/>
            </w:tcBorders>
            <w:shd w:val="clear" w:color="000000" w:fill="8EA9DB"/>
            <w:textDirection w:val="btLr"/>
            <w:hideMark/>
          </w:tcPr>
          <w:p w14:paraId="1ECD3595" w14:textId="77777777" w:rsidR="00A702A6" w:rsidRPr="00A702A6" w:rsidRDefault="00A702A6" w:rsidP="00A702A6">
            <w:pPr>
              <w:rPr>
                <w:rFonts w:ascii="Arial" w:hAnsi="Arial" w:cs="Arial"/>
                <w:b/>
                <w:bCs/>
                <w:szCs w:val="22"/>
              </w:rPr>
            </w:pPr>
            <w:r w:rsidRPr="00A702A6">
              <w:rPr>
                <w:rFonts w:ascii="Arial" w:hAnsi="Arial" w:cs="Arial"/>
                <w:b/>
                <w:bCs/>
                <w:szCs w:val="22"/>
              </w:rPr>
              <w:t>Task ID</w:t>
            </w:r>
          </w:p>
        </w:tc>
        <w:tc>
          <w:tcPr>
            <w:tcW w:w="797" w:type="pct"/>
            <w:vMerge w:val="restart"/>
            <w:tcBorders>
              <w:top w:val="single" w:sz="4" w:space="0" w:color="auto"/>
              <w:left w:val="single" w:sz="4" w:space="0" w:color="auto"/>
              <w:bottom w:val="single" w:sz="4" w:space="0" w:color="000000"/>
              <w:right w:val="nil"/>
            </w:tcBorders>
            <w:shd w:val="clear" w:color="000000" w:fill="8EA9DB"/>
            <w:hideMark/>
          </w:tcPr>
          <w:p w14:paraId="418D598A" w14:textId="77777777" w:rsidR="00A702A6" w:rsidRPr="00A702A6" w:rsidRDefault="00A702A6" w:rsidP="00A702A6">
            <w:pPr>
              <w:jc w:val="center"/>
              <w:rPr>
                <w:rFonts w:ascii="Arial" w:hAnsi="Arial" w:cs="Arial"/>
                <w:b/>
                <w:bCs/>
                <w:szCs w:val="22"/>
              </w:rPr>
            </w:pPr>
            <w:r w:rsidRPr="00A702A6">
              <w:rPr>
                <w:rFonts w:ascii="Arial" w:hAnsi="Arial" w:cs="Arial"/>
                <w:b/>
                <w:bCs/>
                <w:szCs w:val="22"/>
              </w:rPr>
              <w:t>Functional Category of Task</w:t>
            </w:r>
          </w:p>
        </w:tc>
        <w:tc>
          <w:tcPr>
            <w:tcW w:w="2083" w:type="pct"/>
            <w:vMerge w:val="restart"/>
            <w:tcBorders>
              <w:top w:val="single" w:sz="8" w:space="0" w:color="auto"/>
              <w:left w:val="single" w:sz="8" w:space="0" w:color="auto"/>
              <w:bottom w:val="nil"/>
              <w:right w:val="single" w:sz="8" w:space="0" w:color="auto"/>
            </w:tcBorders>
            <w:shd w:val="clear" w:color="000000" w:fill="BF8F00"/>
            <w:noWrap/>
            <w:hideMark/>
          </w:tcPr>
          <w:p w14:paraId="66B0D6C0" w14:textId="77777777" w:rsidR="00A702A6" w:rsidRPr="00A702A6" w:rsidRDefault="00A702A6" w:rsidP="00A702A6">
            <w:pPr>
              <w:jc w:val="center"/>
              <w:rPr>
                <w:rFonts w:ascii="Arial" w:hAnsi="Arial" w:cs="Arial"/>
                <w:b/>
                <w:bCs/>
                <w:color w:val="FFFFFF"/>
                <w:szCs w:val="22"/>
              </w:rPr>
            </w:pPr>
            <w:r w:rsidRPr="00A702A6">
              <w:rPr>
                <w:rFonts w:ascii="Arial" w:hAnsi="Arial" w:cs="Arial"/>
                <w:b/>
                <w:bCs/>
                <w:color w:val="FFFFFF"/>
                <w:szCs w:val="22"/>
              </w:rPr>
              <w:t xml:space="preserve">TOMS PRODUCT SPRINT CYCLE #2                 </w:t>
            </w:r>
          </w:p>
        </w:tc>
        <w:tc>
          <w:tcPr>
            <w:tcW w:w="306" w:type="pct"/>
            <w:vMerge w:val="restart"/>
            <w:tcBorders>
              <w:top w:val="single" w:sz="4" w:space="0" w:color="auto"/>
              <w:left w:val="nil"/>
              <w:bottom w:val="single" w:sz="4" w:space="0" w:color="000000"/>
              <w:right w:val="single" w:sz="4" w:space="0" w:color="auto"/>
            </w:tcBorders>
            <w:shd w:val="clear" w:color="000000" w:fill="8EA9DB"/>
            <w:textDirection w:val="btLr"/>
            <w:hideMark/>
          </w:tcPr>
          <w:p w14:paraId="292B78DD" w14:textId="77777777" w:rsidR="00A702A6" w:rsidRPr="00A702A6" w:rsidRDefault="00A702A6" w:rsidP="00A702A6">
            <w:pPr>
              <w:jc w:val="center"/>
              <w:rPr>
                <w:rFonts w:ascii="Arial" w:hAnsi="Arial" w:cs="Arial"/>
                <w:b/>
                <w:bCs/>
                <w:szCs w:val="22"/>
              </w:rPr>
            </w:pPr>
            <w:r w:rsidRPr="00A702A6">
              <w:rPr>
                <w:rFonts w:ascii="Arial" w:hAnsi="Arial" w:cs="Arial"/>
                <w:b/>
                <w:bCs/>
                <w:szCs w:val="22"/>
              </w:rPr>
              <w:t>Priority [1=Highest]</w:t>
            </w:r>
          </w:p>
        </w:tc>
        <w:tc>
          <w:tcPr>
            <w:tcW w:w="436" w:type="pct"/>
            <w:vMerge w:val="restart"/>
            <w:tcBorders>
              <w:top w:val="single" w:sz="4" w:space="0" w:color="auto"/>
              <w:left w:val="single" w:sz="4" w:space="0" w:color="auto"/>
              <w:bottom w:val="single" w:sz="4" w:space="0" w:color="000000"/>
              <w:right w:val="single" w:sz="4" w:space="0" w:color="auto"/>
            </w:tcBorders>
            <w:shd w:val="clear" w:color="000000" w:fill="8EA9DB"/>
            <w:textDirection w:val="btLr"/>
            <w:hideMark/>
          </w:tcPr>
          <w:p w14:paraId="03C88C75" w14:textId="77777777" w:rsidR="00A702A6" w:rsidRPr="00A702A6" w:rsidRDefault="00A702A6" w:rsidP="00A702A6">
            <w:pPr>
              <w:jc w:val="center"/>
              <w:rPr>
                <w:rFonts w:ascii="Arial" w:hAnsi="Arial" w:cs="Arial"/>
                <w:b/>
                <w:bCs/>
                <w:szCs w:val="22"/>
              </w:rPr>
            </w:pPr>
            <w:r w:rsidRPr="00A702A6">
              <w:rPr>
                <w:rFonts w:ascii="Arial" w:hAnsi="Arial" w:cs="Arial"/>
                <w:b/>
                <w:bCs/>
                <w:szCs w:val="22"/>
              </w:rPr>
              <w:t>Estimated Complexity [1=Complex]</w:t>
            </w:r>
          </w:p>
        </w:tc>
        <w:tc>
          <w:tcPr>
            <w:tcW w:w="1004" w:type="pct"/>
            <w:vMerge w:val="restart"/>
            <w:tcBorders>
              <w:top w:val="single" w:sz="4" w:space="0" w:color="auto"/>
              <w:left w:val="single" w:sz="4" w:space="0" w:color="auto"/>
              <w:bottom w:val="single" w:sz="4" w:space="0" w:color="000000"/>
              <w:right w:val="single" w:sz="4" w:space="0" w:color="auto"/>
            </w:tcBorders>
            <w:shd w:val="clear" w:color="000000" w:fill="8EA9DB"/>
            <w:hideMark/>
          </w:tcPr>
          <w:p w14:paraId="3FC113A2" w14:textId="77777777" w:rsidR="00A702A6" w:rsidRPr="00A702A6" w:rsidRDefault="00A702A6" w:rsidP="00A702A6">
            <w:pPr>
              <w:jc w:val="center"/>
              <w:rPr>
                <w:rFonts w:ascii="Arial" w:hAnsi="Arial" w:cs="Arial"/>
                <w:b/>
                <w:bCs/>
                <w:szCs w:val="22"/>
              </w:rPr>
            </w:pPr>
            <w:r w:rsidRPr="00A702A6">
              <w:rPr>
                <w:rFonts w:ascii="Arial" w:hAnsi="Arial" w:cs="Arial"/>
                <w:b/>
                <w:bCs/>
                <w:szCs w:val="22"/>
              </w:rPr>
              <w:t>Design Suggestions</w:t>
            </w:r>
          </w:p>
        </w:tc>
      </w:tr>
      <w:tr w:rsidR="00A3205B" w:rsidRPr="00A702A6" w14:paraId="37F57ED1" w14:textId="77777777" w:rsidTr="00105038">
        <w:trPr>
          <w:trHeight w:val="207"/>
        </w:trPr>
        <w:tc>
          <w:tcPr>
            <w:tcW w:w="259" w:type="pct"/>
            <w:vMerge/>
            <w:tcBorders>
              <w:top w:val="single" w:sz="4" w:space="0" w:color="auto"/>
              <w:left w:val="single" w:sz="4" w:space="0" w:color="auto"/>
              <w:bottom w:val="single" w:sz="4" w:space="0" w:color="000000"/>
              <w:right w:val="single" w:sz="4" w:space="0" w:color="auto"/>
            </w:tcBorders>
            <w:hideMark/>
          </w:tcPr>
          <w:p w14:paraId="4275B24A" w14:textId="77777777" w:rsidR="00A702A6" w:rsidRPr="00A702A6" w:rsidRDefault="00A702A6" w:rsidP="00A702A6">
            <w:pPr>
              <w:rPr>
                <w:rFonts w:ascii="Arial" w:hAnsi="Arial" w:cs="Arial"/>
                <w:b/>
                <w:bCs/>
                <w:szCs w:val="22"/>
              </w:rPr>
            </w:pPr>
          </w:p>
        </w:tc>
        <w:tc>
          <w:tcPr>
            <w:tcW w:w="797" w:type="pct"/>
            <w:vMerge/>
            <w:tcBorders>
              <w:top w:val="single" w:sz="4" w:space="0" w:color="auto"/>
              <w:left w:val="single" w:sz="4" w:space="0" w:color="auto"/>
              <w:bottom w:val="single" w:sz="4" w:space="0" w:color="000000"/>
              <w:right w:val="nil"/>
            </w:tcBorders>
            <w:hideMark/>
          </w:tcPr>
          <w:p w14:paraId="38459FD1" w14:textId="77777777" w:rsidR="00A702A6" w:rsidRPr="00A702A6" w:rsidRDefault="00A702A6" w:rsidP="00A702A6">
            <w:pPr>
              <w:rPr>
                <w:rFonts w:ascii="Arial" w:hAnsi="Arial" w:cs="Arial"/>
                <w:b/>
                <w:bCs/>
                <w:szCs w:val="22"/>
              </w:rPr>
            </w:pPr>
          </w:p>
        </w:tc>
        <w:tc>
          <w:tcPr>
            <w:tcW w:w="2083" w:type="pct"/>
            <w:vMerge/>
            <w:tcBorders>
              <w:top w:val="single" w:sz="8" w:space="0" w:color="auto"/>
              <w:left w:val="single" w:sz="8" w:space="0" w:color="auto"/>
              <w:bottom w:val="nil"/>
              <w:right w:val="single" w:sz="8" w:space="0" w:color="auto"/>
            </w:tcBorders>
            <w:hideMark/>
          </w:tcPr>
          <w:p w14:paraId="6210F415" w14:textId="77777777" w:rsidR="00A702A6" w:rsidRPr="00A702A6" w:rsidRDefault="00A702A6" w:rsidP="00A702A6">
            <w:pPr>
              <w:rPr>
                <w:rFonts w:ascii="Arial" w:hAnsi="Arial" w:cs="Arial"/>
                <w:b/>
                <w:bCs/>
                <w:color w:val="FFFFFF"/>
                <w:szCs w:val="22"/>
              </w:rPr>
            </w:pPr>
          </w:p>
        </w:tc>
        <w:tc>
          <w:tcPr>
            <w:tcW w:w="306" w:type="pct"/>
            <w:vMerge/>
            <w:tcBorders>
              <w:top w:val="single" w:sz="4" w:space="0" w:color="auto"/>
              <w:left w:val="nil"/>
              <w:bottom w:val="single" w:sz="4" w:space="0" w:color="000000"/>
              <w:right w:val="single" w:sz="4" w:space="0" w:color="auto"/>
            </w:tcBorders>
            <w:hideMark/>
          </w:tcPr>
          <w:p w14:paraId="3F70BDB1" w14:textId="77777777" w:rsidR="00A702A6" w:rsidRPr="00A702A6" w:rsidRDefault="00A702A6" w:rsidP="00A702A6">
            <w:pPr>
              <w:rPr>
                <w:rFonts w:ascii="Arial" w:hAnsi="Arial" w:cs="Arial"/>
                <w:b/>
                <w:bCs/>
                <w:szCs w:val="22"/>
              </w:rPr>
            </w:pPr>
          </w:p>
        </w:tc>
        <w:tc>
          <w:tcPr>
            <w:tcW w:w="436" w:type="pct"/>
            <w:vMerge/>
            <w:tcBorders>
              <w:top w:val="single" w:sz="4" w:space="0" w:color="auto"/>
              <w:left w:val="single" w:sz="4" w:space="0" w:color="auto"/>
              <w:bottom w:val="single" w:sz="4" w:space="0" w:color="000000"/>
              <w:right w:val="single" w:sz="4" w:space="0" w:color="auto"/>
            </w:tcBorders>
            <w:hideMark/>
          </w:tcPr>
          <w:p w14:paraId="632A1700" w14:textId="77777777" w:rsidR="00A702A6" w:rsidRPr="00A702A6" w:rsidRDefault="00A702A6" w:rsidP="00A702A6">
            <w:pPr>
              <w:rPr>
                <w:rFonts w:ascii="Arial" w:hAnsi="Arial" w:cs="Arial"/>
                <w:b/>
                <w:bCs/>
                <w:szCs w:val="22"/>
              </w:rPr>
            </w:pPr>
          </w:p>
        </w:tc>
        <w:tc>
          <w:tcPr>
            <w:tcW w:w="1004" w:type="pct"/>
            <w:vMerge/>
            <w:tcBorders>
              <w:top w:val="single" w:sz="4" w:space="0" w:color="auto"/>
              <w:left w:val="single" w:sz="4" w:space="0" w:color="auto"/>
              <w:bottom w:val="single" w:sz="4" w:space="0" w:color="000000"/>
              <w:right w:val="single" w:sz="4" w:space="0" w:color="auto"/>
            </w:tcBorders>
            <w:hideMark/>
          </w:tcPr>
          <w:p w14:paraId="60C143D3" w14:textId="77777777" w:rsidR="00A702A6" w:rsidRPr="00A702A6" w:rsidRDefault="00A702A6" w:rsidP="00A702A6">
            <w:pPr>
              <w:rPr>
                <w:rFonts w:ascii="Arial" w:hAnsi="Arial" w:cs="Arial"/>
                <w:b/>
                <w:bCs/>
                <w:szCs w:val="22"/>
              </w:rPr>
            </w:pPr>
          </w:p>
        </w:tc>
        <w:tc>
          <w:tcPr>
            <w:tcW w:w="116" w:type="pct"/>
            <w:tcBorders>
              <w:top w:val="nil"/>
              <w:left w:val="nil"/>
              <w:bottom w:val="nil"/>
              <w:right w:val="nil"/>
            </w:tcBorders>
            <w:shd w:val="clear" w:color="auto" w:fill="auto"/>
            <w:noWrap/>
            <w:hideMark/>
          </w:tcPr>
          <w:p w14:paraId="7153D3E9" w14:textId="77777777" w:rsidR="00A702A6" w:rsidRPr="00A702A6" w:rsidRDefault="00A702A6" w:rsidP="00A702A6">
            <w:pPr>
              <w:jc w:val="center"/>
              <w:rPr>
                <w:rFonts w:ascii="Arial" w:hAnsi="Arial" w:cs="Arial"/>
                <w:b/>
                <w:bCs/>
                <w:sz w:val="24"/>
                <w:szCs w:val="24"/>
              </w:rPr>
            </w:pPr>
          </w:p>
        </w:tc>
      </w:tr>
      <w:tr w:rsidR="00A3205B" w:rsidRPr="00A702A6" w14:paraId="6CDF422B" w14:textId="77777777" w:rsidTr="00105038">
        <w:trPr>
          <w:trHeight w:val="253"/>
        </w:trPr>
        <w:tc>
          <w:tcPr>
            <w:tcW w:w="259" w:type="pct"/>
            <w:vMerge/>
            <w:tcBorders>
              <w:top w:val="single" w:sz="4" w:space="0" w:color="auto"/>
              <w:left w:val="single" w:sz="4" w:space="0" w:color="auto"/>
              <w:bottom w:val="single" w:sz="4" w:space="0" w:color="000000"/>
              <w:right w:val="single" w:sz="4" w:space="0" w:color="auto"/>
            </w:tcBorders>
            <w:hideMark/>
          </w:tcPr>
          <w:p w14:paraId="600EE46D" w14:textId="77777777" w:rsidR="00A702A6" w:rsidRPr="00A702A6" w:rsidRDefault="00A702A6" w:rsidP="00A702A6">
            <w:pPr>
              <w:rPr>
                <w:rFonts w:ascii="Arial" w:hAnsi="Arial" w:cs="Arial"/>
                <w:b/>
                <w:bCs/>
                <w:szCs w:val="22"/>
              </w:rPr>
            </w:pPr>
          </w:p>
        </w:tc>
        <w:tc>
          <w:tcPr>
            <w:tcW w:w="797" w:type="pct"/>
            <w:vMerge/>
            <w:tcBorders>
              <w:top w:val="single" w:sz="4" w:space="0" w:color="auto"/>
              <w:left w:val="single" w:sz="4" w:space="0" w:color="auto"/>
              <w:bottom w:val="single" w:sz="4" w:space="0" w:color="000000"/>
              <w:right w:val="nil"/>
            </w:tcBorders>
            <w:hideMark/>
          </w:tcPr>
          <w:p w14:paraId="365E14E5" w14:textId="77777777" w:rsidR="00A702A6" w:rsidRPr="00A702A6" w:rsidRDefault="00A702A6" w:rsidP="00A702A6">
            <w:pPr>
              <w:rPr>
                <w:rFonts w:ascii="Arial" w:hAnsi="Arial" w:cs="Arial"/>
                <w:b/>
                <w:bCs/>
                <w:szCs w:val="22"/>
              </w:rPr>
            </w:pPr>
          </w:p>
        </w:tc>
        <w:tc>
          <w:tcPr>
            <w:tcW w:w="2083" w:type="pct"/>
            <w:tcBorders>
              <w:top w:val="nil"/>
              <w:left w:val="single" w:sz="8" w:space="0" w:color="auto"/>
              <w:bottom w:val="single" w:sz="8" w:space="0" w:color="auto"/>
              <w:right w:val="single" w:sz="8" w:space="0" w:color="auto"/>
            </w:tcBorders>
            <w:shd w:val="clear" w:color="000000" w:fill="BF8F00"/>
            <w:noWrap/>
            <w:hideMark/>
          </w:tcPr>
          <w:p w14:paraId="5254733A" w14:textId="77777777" w:rsidR="00A702A6" w:rsidRPr="00A702A6" w:rsidRDefault="00A702A6" w:rsidP="00A702A6">
            <w:pPr>
              <w:jc w:val="center"/>
              <w:rPr>
                <w:rFonts w:ascii="Arial" w:hAnsi="Arial" w:cs="Arial"/>
                <w:b/>
                <w:bCs/>
                <w:szCs w:val="22"/>
              </w:rPr>
            </w:pPr>
            <w:r w:rsidRPr="00A702A6">
              <w:rPr>
                <w:rFonts w:ascii="Arial" w:hAnsi="Arial" w:cs="Arial"/>
                <w:b/>
                <w:bCs/>
                <w:szCs w:val="22"/>
              </w:rPr>
              <w:t xml:space="preserve">       [ </w:t>
            </w:r>
            <w:r w:rsidRPr="00A702A6">
              <w:rPr>
                <w:rFonts w:ascii="Arial" w:hAnsi="Arial" w:cs="Arial"/>
                <w:szCs w:val="22"/>
              </w:rPr>
              <w:t>2</w:t>
            </w:r>
            <w:r w:rsidRPr="00A702A6">
              <w:rPr>
                <w:rFonts w:ascii="Arial" w:hAnsi="Arial" w:cs="Arial"/>
                <w:b/>
                <w:bCs/>
                <w:szCs w:val="22"/>
              </w:rPr>
              <w:t xml:space="preserve"> </w:t>
            </w:r>
            <w:r w:rsidRPr="00A702A6">
              <w:rPr>
                <w:rFonts w:ascii="Arial" w:hAnsi="Arial" w:cs="Arial"/>
                <w:szCs w:val="22"/>
              </w:rPr>
              <w:t>Weeks</w:t>
            </w:r>
            <w:r w:rsidRPr="00A702A6">
              <w:rPr>
                <w:rFonts w:ascii="Arial" w:hAnsi="Arial" w:cs="Arial"/>
                <w:b/>
                <w:bCs/>
                <w:szCs w:val="22"/>
              </w:rPr>
              <w:t xml:space="preserve"> ]</w:t>
            </w:r>
          </w:p>
        </w:tc>
        <w:tc>
          <w:tcPr>
            <w:tcW w:w="306" w:type="pct"/>
            <w:vMerge/>
            <w:tcBorders>
              <w:top w:val="single" w:sz="4" w:space="0" w:color="auto"/>
              <w:left w:val="nil"/>
              <w:bottom w:val="single" w:sz="4" w:space="0" w:color="000000"/>
              <w:right w:val="single" w:sz="4" w:space="0" w:color="auto"/>
            </w:tcBorders>
            <w:hideMark/>
          </w:tcPr>
          <w:p w14:paraId="0CD55057" w14:textId="77777777" w:rsidR="00A702A6" w:rsidRPr="00A702A6" w:rsidRDefault="00A702A6" w:rsidP="00A702A6">
            <w:pPr>
              <w:rPr>
                <w:rFonts w:ascii="Arial" w:hAnsi="Arial" w:cs="Arial"/>
                <w:b/>
                <w:bCs/>
                <w:szCs w:val="22"/>
              </w:rPr>
            </w:pPr>
          </w:p>
        </w:tc>
        <w:tc>
          <w:tcPr>
            <w:tcW w:w="436" w:type="pct"/>
            <w:vMerge/>
            <w:tcBorders>
              <w:top w:val="single" w:sz="4" w:space="0" w:color="auto"/>
              <w:left w:val="single" w:sz="4" w:space="0" w:color="auto"/>
              <w:bottom w:val="single" w:sz="4" w:space="0" w:color="000000"/>
              <w:right w:val="single" w:sz="4" w:space="0" w:color="auto"/>
            </w:tcBorders>
            <w:hideMark/>
          </w:tcPr>
          <w:p w14:paraId="6E77CC08" w14:textId="77777777" w:rsidR="00A702A6" w:rsidRPr="00A702A6" w:rsidRDefault="00A702A6" w:rsidP="00A702A6">
            <w:pPr>
              <w:rPr>
                <w:rFonts w:ascii="Arial" w:hAnsi="Arial" w:cs="Arial"/>
                <w:b/>
                <w:bCs/>
                <w:szCs w:val="22"/>
              </w:rPr>
            </w:pPr>
          </w:p>
        </w:tc>
        <w:tc>
          <w:tcPr>
            <w:tcW w:w="1004" w:type="pct"/>
            <w:vMerge/>
            <w:tcBorders>
              <w:top w:val="single" w:sz="4" w:space="0" w:color="auto"/>
              <w:left w:val="single" w:sz="4" w:space="0" w:color="auto"/>
              <w:bottom w:val="single" w:sz="4" w:space="0" w:color="000000"/>
              <w:right w:val="single" w:sz="4" w:space="0" w:color="auto"/>
            </w:tcBorders>
            <w:hideMark/>
          </w:tcPr>
          <w:p w14:paraId="04DB321E" w14:textId="77777777" w:rsidR="00A702A6" w:rsidRPr="00A702A6" w:rsidRDefault="00A702A6" w:rsidP="00A702A6">
            <w:pPr>
              <w:rPr>
                <w:rFonts w:ascii="Arial" w:hAnsi="Arial" w:cs="Arial"/>
                <w:b/>
                <w:bCs/>
                <w:szCs w:val="22"/>
              </w:rPr>
            </w:pPr>
          </w:p>
        </w:tc>
        <w:tc>
          <w:tcPr>
            <w:tcW w:w="116" w:type="pct"/>
            <w:hideMark/>
          </w:tcPr>
          <w:p w14:paraId="681E48E4" w14:textId="77777777" w:rsidR="00A702A6" w:rsidRPr="00A702A6" w:rsidRDefault="00A702A6" w:rsidP="00A702A6">
            <w:pPr>
              <w:rPr>
                <w:rFonts w:ascii="Times New Roman" w:hAnsi="Times New Roman"/>
                <w:sz w:val="20"/>
              </w:rPr>
            </w:pPr>
          </w:p>
        </w:tc>
      </w:tr>
      <w:tr w:rsidR="00A3205B" w:rsidRPr="00A702A6" w14:paraId="3BC39B1A" w14:textId="77777777" w:rsidTr="00105038">
        <w:trPr>
          <w:trHeight w:val="451"/>
        </w:trPr>
        <w:tc>
          <w:tcPr>
            <w:tcW w:w="259" w:type="pct"/>
            <w:vMerge/>
            <w:tcBorders>
              <w:top w:val="single" w:sz="4" w:space="0" w:color="auto"/>
              <w:left w:val="single" w:sz="4" w:space="0" w:color="auto"/>
              <w:bottom w:val="single" w:sz="4" w:space="0" w:color="000000"/>
              <w:right w:val="single" w:sz="4" w:space="0" w:color="auto"/>
            </w:tcBorders>
            <w:hideMark/>
          </w:tcPr>
          <w:p w14:paraId="4BFA68AD" w14:textId="77777777" w:rsidR="00A702A6" w:rsidRPr="00A702A6" w:rsidRDefault="00A702A6" w:rsidP="00A702A6">
            <w:pPr>
              <w:rPr>
                <w:rFonts w:ascii="Arial" w:hAnsi="Arial" w:cs="Arial"/>
                <w:b/>
                <w:bCs/>
                <w:szCs w:val="22"/>
              </w:rPr>
            </w:pPr>
          </w:p>
        </w:tc>
        <w:tc>
          <w:tcPr>
            <w:tcW w:w="797" w:type="pct"/>
            <w:vMerge/>
            <w:tcBorders>
              <w:top w:val="single" w:sz="4" w:space="0" w:color="auto"/>
              <w:left w:val="single" w:sz="4" w:space="0" w:color="auto"/>
              <w:bottom w:val="single" w:sz="4" w:space="0" w:color="000000"/>
              <w:right w:val="nil"/>
            </w:tcBorders>
            <w:hideMark/>
          </w:tcPr>
          <w:p w14:paraId="608E94D4" w14:textId="77777777" w:rsidR="00A702A6" w:rsidRPr="00A702A6" w:rsidRDefault="00A702A6" w:rsidP="00A702A6">
            <w:pPr>
              <w:rPr>
                <w:rFonts w:ascii="Arial" w:hAnsi="Arial" w:cs="Arial"/>
                <w:b/>
                <w:bCs/>
                <w:szCs w:val="22"/>
              </w:rPr>
            </w:pPr>
          </w:p>
        </w:tc>
        <w:tc>
          <w:tcPr>
            <w:tcW w:w="2083" w:type="pct"/>
            <w:tcBorders>
              <w:top w:val="nil"/>
              <w:left w:val="single" w:sz="4" w:space="0" w:color="auto"/>
              <w:bottom w:val="single" w:sz="4" w:space="0" w:color="auto"/>
              <w:right w:val="single" w:sz="4" w:space="0" w:color="auto"/>
            </w:tcBorders>
            <w:shd w:val="clear" w:color="000000" w:fill="8EA9DB"/>
            <w:noWrap/>
            <w:hideMark/>
          </w:tcPr>
          <w:p w14:paraId="58F07D01" w14:textId="77777777" w:rsidR="00A702A6" w:rsidRPr="00A702A6" w:rsidRDefault="00A702A6" w:rsidP="00A702A6">
            <w:pPr>
              <w:jc w:val="center"/>
              <w:rPr>
                <w:rFonts w:ascii="Arial" w:hAnsi="Arial" w:cs="Arial"/>
                <w:b/>
                <w:bCs/>
                <w:i/>
                <w:iCs/>
                <w:szCs w:val="22"/>
              </w:rPr>
            </w:pPr>
            <w:r w:rsidRPr="00A702A6">
              <w:rPr>
                <w:rFonts w:ascii="Arial" w:hAnsi="Arial" w:cs="Arial"/>
                <w:b/>
                <w:bCs/>
                <w:i/>
                <w:iCs/>
                <w:szCs w:val="22"/>
              </w:rPr>
              <w:t>Includes: design, code, unit test, and integration activities</w:t>
            </w:r>
          </w:p>
        </w:tc>
        <w:tc>
          <w:tcPr>
            <w:tcW w:w="306" w:type="pct"/>
            <w:vMerge/>
            <w:tcBorders>
              <w:top w:val="single" w:sz="4" w:space="0" w:color="auto"/>
              <w:left w:val="nil"/>
              <w:bottom w:val="single" w:sz="4" w:space="0" w:color="000000"/>
              <w:right w:val="single" w:sz="4" w:space="0" w:color="auto"/>
            </w:tcBorders>
            <w:hideMark/>
          </w:tcPr>
          <w:p w14:paraId="1CF87019" w14:textId="77777777" w:rsidR="00A702A6" w:rsidRPr="00A702A6" w:rsidRDefault="00A702A6" w:rsidP="00A702A6">
            <w:pPr>
              <w:rPr>
                <w:rFonts w:ascii="Arial" w:hAnsi="Arial" w:cs="Arial"/>
                <w:b/>
                <w:bCs/>
                <w:szCs w:val="22"/>
              </w:rPr>
            </w:pPr>
          </w:p>
        </w:tc>
        <w:tc>
          <w:tcPr>
            <w:tcW w:w="436" w:type="pct"/>
            <w:vMerge/>
            <w:tcBorders>
              <w:top w:val="single" w:sz="4" w:space="0" w:color="auto"/>
              <w:left w:val="single" w:sz="4" w:space="0" w:color="auto"/>
              <w:bottom w:val="single" w:sz="4" w:space="0" w:color="000000"/>
              <w:right w:val="single" w:sz="4" w:space="0" w:color="auto"/>
            </w:tcBorders>
            <w:hideMark/>
          </w:tcPr>
          <w:p w14:paraId="01F135AB" w14:textId="77777777" w:rsidR="00A702A6" w:rsidRPr="00A702A6" w:rsidRDefault="00A702A6" w:rsidP="00A702A6">
            <w:pPr>
              <w:rPr>
                <w:rFonts w:ascii="Arial" w:hAnsi="Arial" w:cs="Arial"/>
                <w:b/>
                <w:bCs/>
                <w:szCs w:val="22"/>
              </w:rPr>
            </w:pPr>
          </w:p>
        </w:tc>
        <w:tc>
          <w:tcPr>
            <w:tcW w:w="1004" w:type="pct"/>
            <w:vMerge/>
            <w:tcBorders>
              <w:top w:val="single" w:sz="4" w:space="0" w:color="auto"/>
              <w:left w:val="single" w:sz="4" w:space="0" w:color="auto"/>
              <w:bottom w:val="single" w:sz="4" w:space="0" w:color="auto"/>
              <w:right w:val="single" w:sz="4" w:space="0" w:color="auto"/>
            </w:tcBorders>
            <w:hideMark/>
          </w:tcPr>
          <w:p w14:paraId="1DA498A5" w14:textId="77777777" w:rsidR="00A702A6" w:rsidRPr="00A702A6" w:rsidRDefault="00A702A6" w:rsidP="00A702A6">
            <w:pPr>
              <w:rPr>
                <w:rFonts w:ascii="Arial" w:hAnsi="Arial" w:cs="Arial"/>
                <w:b/>
                <w:bCs/>
                <w:szCs w:val="22"/>
              </w:rPr>
            </w:pPr>
          </w:p>
        </w:tc>
        <w:tc>
          <w:tcPr>
            <w:tcW w:w="116" w:type="pct"/>
            <w:hideMark/>
          </w:tcPr>
          <w:p w14:paraId="4E80BC46" w14:textId="77777777" w:rsidR="00A702A6" w:rsidRPr="00A702A6" w:rsidRDefault="00A702A6" w:rsidP="00A702A6">
            <w:pPr>
              <w:rPr>
                <w:rFonts w:ascii="Times New Roman" w:hAnsi="Times New Roman"/>
                <w:sz w:val="20"/>
              </w:rPr>
            </w:pPr>
          </w:p>
        </w:tc>
      </w:tr>
      <w:tr w:rsidR="00A702A6" w:rsidRPr="00A702A6" w14:paraId="5445D2DB" w14:textId="77777777" w:rsidTr="00105038">
        <w:trPr>
          <w:trHeight w:val="291"/>
        </w:trPr>
        <w:tc>
          <w:tcPr>
            <w:tcW w:w="259" w:type="pct"/>
            <w:tcBorders>
              <w:top w:val="nil"/>
              <w:left w:val="single" w:sz="4" w:space="0" w:color="auto"/>
              <w:bottom w:val="single" w:sz="4" w:space="0" w:color="auto"/>
              <w:right w:val="single" w:sz="4" w:space="0" w:color="auto"/>
            </w:tcBorders>
            <w:shd w:val="clear" w:color="auto" w:fill="auto"/>
            <w:hideMark/>
          </w:tcPr>
          <w:p w14:paraId="5A220DD5" w14:textId="77777777" w:rsidR="00A702A6" w:rsidRPr="00A702A6" w:rsidRDefault="00A702A6" w:rsidP="00A702A6">
            <w:pPr>
              <w:rPr>
                <w:rFonts w:ascii="Arial" w:hAnsi="Arial" w:cs="Arial"/>
                <w:b/>
                <w:bCs/>
                <w:szCs w:val="22"/>
              </w:rPr>
            </w:pPr>
            <w:r w:rsidRPr="00A702A6">
              <w:rPr>
                <w:rFonts w:ascii="Arial" w:hAnsi="Arial" w:cs="Arial"/>
                <w:b/>
                <w:bCs/>
                <w:szCs w:val="22"/>
              </w:rPr>
              <w:t>1</w:t>
            </w:r>
          </w:p>
        </w:tc>
        <w:tc>
          <w:tcPr>
            <w:tcW w:w="797" w:type="pct"/>
            <w:tcBorders>
              <w:top w:val="nil"/>
              <w:left w:val="nil"/>
              <w:bottom w:val="single" w:sz="4" w:space="0" w:color="auto"/>
              <w:right w:val="single" w:sz="4" w:space="0" w:color="auto"/>
            </w:tcBorders>
            <w:shd w:val="clear" w:color="auto" w:fill="auto"/>
            <w:hideMark/>
          </w:tcPr>
          <w:p w14:paraId="677998F7" w14:textId="77777777" w:rsidR="00A702A6" w:rsidRPr="00A702A6" w:rsidRDefault="00A702A6" w:rsidP="00A702A6">
            <w:pPr>
              <w:rPr>
                <w:rFonts w:ascii="Arial" w:hAnsi="Arial" w:cs="Arial"/>
                <w:szCs w:val="22"/>
              </w:rPr>
            </w:pPr>
            <w:r w:rsidRPr="00A702A6">
              <w:rPr>
                <w:rFonts w:ascii="Arial" w:hAnsi="Arial" w:cs="Arial"/>
                <w:szCs w:val="22"/>
              </w:rPr>
              <w:t>Design</w:t>
            </w:r>
          </w:p>
        </w:tc>
        <w:tc>
          <w:tcPr>
            <w:tcW w:w="2083" w:type="pct"/>
            <w:tcBorders>
              <w:top w:val="nil"/>
              <w:left w:val="nil"/>
              <w:bottom w:val="single" w:sz="4" w:space="0" w:color="auto"/>
              <w:right w:val="single" w:sz="4" w:space="0" w:color="auto"/>
            </w:tcBorders>
            <w:shd w:val="clear" w:color="000000" w:fill="FFFFFF"/>
            <w:noWrap/>
            <w:hideMark/>
          </w:tcPr>
          <w:p w14:paraId="3EEE2DD9" w14:textId="77777777" w:rsidR="00A702A6" w:rsidRPr="00A702A6" w:rsidRDefault="00A702A6" w:rsidP="00A702A6">
            <w:pPr>
              <w:rPr>
                <w:rFonts w:ascii="Arial" w:hAnsi="Arial" w:cs="Arial"/>
                <w:b/>
                <w:bCs/>
                <w:szCs w:val="22"/>
              </w:rPr>
            </w:pPr>
            <w:r w:rsidRPr="00A702A6">
              <w:rPr>
                <w:rFonts w:ascii="Arial" w:hAnsi="Arial" w:cs="Arial"/>
                <w:b/>
                <w:bCs/>
                <w:szCs w:val="22"/>
              </w:rPr>
              <w:t>Sprint Cycle Requirements &amp; Design Notes</w:t>
            </w:r>
          </w:p>
        </w:tc>
        <w:tc>
          <w:tcPr>
            <w:tcW w:w="306" w:type="pct"/>
            <w:tcBorders>
              <w:top w:val="nil"/>
              <w:left w:val="nil"/>
              <w:bottom w:val="single" w:sz="4" w:space="0" w:color="auto"/>
              <w:right w:val="single" w:sz="4" w:space="0" w:color="auto"/>
            </w:tcBorders>
            <w:shd w:val="clear" w:color="auto" w:fill="auto"/>
            <w:hideMark/>
          </w:tcPr>
          <w:p w14:paraId="5261A9CF"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436" w:type="pct"/>
            <w:tcBorders>
              <w:top w:val="nil"/>
              <w:left w:val="nil"/>
              <w:bottom w:val="single" w:sz="4" w:space="0" w:color="auto"/>
              <w:right w:val="single" w:sz="4" w:space="0" w:color="auto"/>
            </w:tcBorders>
            <w:shd w:val="clear" w:color="auto" w:fill="auto"/>
            <w:hideMark/>
          </w:tcPr>
          <w:p w14:paraId="07BC4B16" w14:textId="77777777" w:rsidR="00A702A6" w:rsidRPr="00A702A6" w:rsidRDefault="00A702A6" w:rsidP="00A702A6">
            <w:pPr>
              <w:jc w:val="center"/>
              <w:rPr>
                <w:rFonts w:ascii="Arial" w:hAnsi="Arial" w:cs="Arial"/>
                <w:szCs w:val="22"/>
              </w:rPr>
            </w:pPr>
            <w:r w:rsidRPr="00A702A6">
              <w:rPr>
                <w:rFonts w:ascii="Arial" w:hAnsi="Arial" w:cs="Arial"/>
                <w:szCs w:val="22"/>
              </w:rPr>
              <w:t>2</w:t>
            </w:r>
          </w:p>
        </w:tc>
        <w:tc>
          <w:tcPr>
            <w:tcW w:w="1004" w:type="pct"/>
            <w:tcBorders>
              <w:top w:val="single" w:sz="4" w:space="0" w:color="auto"/>
              <w:left w:val="nil"/>
              <w:bottom w:val="single" w:sz="4" w:space="0" w:color="auto"/>
              <w:right w:val="single" w:sz="4" w:space="0" w:color="auto"/>
            </w:tcBorders>
            <w:shd w:val="clear" w:color="auto" w:fill="auto"/>
            <w:hideMark/>
          </w:tcPr>
          <w:p w14:paraId="5D993926" w14:textId="77777777" w:rsidR="00A702A6" w:rsidRPr="00A702A6" w:rsidRDefault="00A702A6" w:rsidP="00A702A6">
            <w:pPr>
              <w:jc w:val="center"/>
              <w:rPr>
                <w:rFonts w:ascii="Arial" w:hAnsi="Arial" w:cs="Arial"/>
                <w:szCs w:val="22"/>
              </w:rPr>
            </w:pPr>
          </w:p>
        </w:tc>
        <w:tc>
          <w:tcPr>
            <w:tcW w:w="116" w:type="pct"/>
            <w:tcBorders>
              <w:left w:val="single" w:sz="4" w:space="0" w:color="auto"/>
            </w:tcBorders>
            <w:hideMark/>
          </w:tcPr>
          <w:p w14:paraId="5A323C72" w14:textId="77777777" w:rsidR="00A702A6" w:rsidRPr="00A702A6" w:rsidRDefault="00A702A6" w:rsidP="00A702A6">
            <w:pPr>
              <w:rPr>
                <w:rFonts w:ascii="Times New Roman" w:hAnsi="Times New Roman"/>
                <w:sz w:val="20"/>
              </w:rPr>
            </w:pPr>
          </w:p>
        </w:tc>
      </w:tr>
      <w:tr w:rsidR="00A702A6" w:rsidRPr="00A702A6" w14:paraId="36CC229F" w14:textId="77777777" w:rsidTr="00105038">
        <w:trPr>
          <w:trHeight w:val="2860"/>
        </w:trPr>
        <w:tc>
          <w:tcPr>
            <w:tcW w:w="259" w:type="pct"/>
            <w:tcBorders>
              <w:top w:val="nil"/>
              <w:left w:val="single" w:sz="4" w:space="0" w:color="auto"/>
              <w:bottom w:val="single" w:sz="4" w:space="0" w:color="auto"/>
              <w:right w:val="single" w:sz="4" w:space="0" w:color="auto"/>
            </w:tcBorders>
            <w:shd w:val="clear" w:color="auto" w:fill="auto"/>
            <w:hideMark/>
          </w:tcPr>
          <w:p w14:paraId="15B6F58D" w14:textId="77777777" w:rsidR="00A702A6" w:rsidRPr="00A702A6" w:rsidRDefault="00A702A6" w:rsidP="00A702A6">
            <w:pPr>
              <w:rPr>
                <w:rFonts w:ascii="Arial" w:hAnsi="Arial" w:cs="Arial"/>
                <w:b/>
                <w:bCs/>
                <w:szCs w:val="22"/>
              </w:rPr>
            </w:pPr>
            <w:r w:rsidRPr="00A702A6">
              <w:rPr>
                <w:rFonts w:ascii="Arial" w:hAnsi="Arial" w:cs="Arial"/>
                <w:b/>
                <w:bCs/>
                <w:szCs w:val="22"/>
              </w:rPr>
              <w:t>2</w:t>
            </w:r>
          </w:p>
        </w:tc>
        <w:tc>
          <w:tcPr>
            <w:tcW w:w="797" w:type="pct"/>
            <w:tcBorders>
              <w:top w:val="nil"/>
              <w:left w:val="nil"/>
              <w:bottom w:val="single" w:sz="4" w:space="0" w:color="auto"/>
              <w:right w:val="single" w:sz="4" w:space="0" w:color="auto"/>
            </w:tcBorders>
            <w:shd w:val="clear" w:color="auto" w:fill="auto"/>
            <w:hideMark/>
          </w:tcPr>
          <w:p w14:paraId="26F6DB78" w14:textId="77777777" w:rsidR="00A702A6" w:rsidRPr="00A702A6" w:rsidRDefault="00A702A6" w:rsidP="00A702A6">
            <w:pPr>
              <w:rPr>
                <w:rFonts w:ascii="Arial" w:hAnsi="Arial" w:cs="Arial"/>
                <w:szCs w:val="22"/>
              </w:rPr>
            </w:pPr>
            <w:r w:rsidRPr="00A702A6">
              <w:rPr>
                <w:rFonts w:ascii="Arial" w:hAnsi="Arial" w:cs="Arial"/>
                <w:szCs w:val="22"/>
              </w:rPr>
              <w:t>Contract Vehicles</w:t>
            </w:r>
          </w:p>
        </w:tc>
        <w:tc>
          <w:tcPr>
            <w:tcW w:w="2083" w:type="pct"/>
            <w:tcBorders>
              <w:top w:val="nil"/>
              <w:left w:val="nil"/>
              <w:bottom w:val="single" w:sz="4" w:space="0" w:color="auto"/>
              <w:right w:val="single" w:sz="4" w:space="0" w:color="auto"/>
            </w:tcBorders>
            <w:shd w:val="clear" w:color="auto" w:fill="auto"/>
            <w:hideMark/>
          </w:tcPr>
          <w:p w14:paraId="674E5BBD" w14:textId="39C32A20" w:rsidR="00A702A6" w:rsidRPr="00A702A6" w:rsidRDefault="00A702A6" w:rsidP="00A702A6">
            <w:pPr>
              <w:rPr>
                <w:rFonts w:ascii="Arial" w:hAnsi="Arial" w:cs="Arial"/>
                <w:szCs w:val="22"/>
              </w:rPr>
            </w:pPr>
            <w:r w:rsidRPr="00A702A6">
              <w:rPr>
                <w:rFonts w:ascii="Arial" w:hAnsi="Arial" w:cs="Arial"/>
                <w:szCs w:val="22"/>
              </w:rPr>
              <w:t>Create Administrative Web Page called</w:t>
            </w:r>
            <w:r w:rsidRPr="00A702A6">
              <w:rPr>
                <w:rFonts w:ascii="Arial" w:hAnsi="Arial" w:cs="Arial"/>
                <w:b/>
                <w:bCs/>
                <w:szCs w:val="22"/>
              </w:rPr>
              <w:t xml:space="preserve"> </w:t>
            </w:r>
            <w:r w:rsidRPr="00A702A6">
              <w:rPr>
                <w:rFonts w:ascii="Arial" w:hAnsi="Arial" w:cs="Arial"/>
                <w:b/>
                <w:bCs/>
                <w:szCs w:val="22"/>
                <w:u w:val="single"/>
              </w:rPr>
              <w:t>Contract Vehicles</w:t>
            </w:r>
            <w:r w:rsidRPr="00A702A6">
              <w:rPr>
                <w:rFonts w:ascii="Arial" w:hAnsi="Arial" w:cs="Arial"/>
                <w:szCs w:val="22"/>
              </w:rPr>
              <w:t xml:space="preserve"> used by the Contract Manager to [Add / Edit / Delete] Contract Vehicles and also set the EOI response time frame used for each Contract Vehicle (defaults to 24 hours). Add '</w:t>
            </w:r>
            <w:r w:rsidRPr="00A702A6">
              <w:rPr>
                <w:rFonts w:ascii="Arial" w:hAnsi="Arial" w:cs="Arial"/>
                <w:b/>
                <w:bCs/>
                <w:szCs w:val="22"/>
              </w:rPr>
              <w:t>Contract Vehicles</w:t>
            </w:r>
            <w:r w:rsidRPr="00A702A6">
              <w:rPr>
                <w:rFonts w:ascii="Arial" w:hAnsi="Arial" w:cs="Arial"/>
                <w:szCs w:val="22"/>
              </w:rPr>
              <w:t xml:space="preserve">' to the 'Administration Menu List. </w:t>
            </w:r>
            <w:r w:rsidRPr="00A702A6">
              <w:rPr>
                <w:rFonts w:ascii="Arial" w:hAnsi="Arial" w:cs="Arial"/>
                <w:szCs w:val="22"/>
              </w:rPr>
              <w:br/>
            </w:r>
            <w:r w:rsidRPr="00A702A6">
              <w:rPr>
                <w:rFonts w:ascii="Arial" w:hAnsi="Arial" w:cs="Arial"/>
                <w:szCs w:val="22"/>
              </w:rPr>
              <w:br/>
              <w:t xml:space="preserve">The system shall allow Contract Manager the following fields to Add on the </w:t>
            </w:r>
            <w:r w:rsidRPr="00A702A6">
              <w:rPr>
                <w:rFonts w:ascii="Arial" w:hAnsi="Arial" w:cs="Arial"/>
                <w:b/>
                <w:bCs/>
                <w:szCs w:val="22"/>
                <w:u w:val="single"/>
              </w:rPr>
              <w:t>Add Contract Vehicle</w:t>
            </w:r>
            <w:r w:rsidRPr="00A702A6">
              <w:rPr>
                <w:rFonts w:ascii="Arial" w:hAnsi="Arial" w:cs="Arial"/>
                <w:szCs w:val="22"/>
              </w:rPr>
              <w:t xml:space="preserve"> page: [ Vehicle Name, Vehicle Number, Vehicle Description, Date, Performance Period, Teaming Partners Email List (dropdown</w:t>
            </w:r>
            <w:r w:rsidR="00D52BF7" w:rsidRPr="00A702A6">
              <w:rPr>
                <w:rFonts w:ascii="Arial" w:hAnsi="Arial" w:cs="Arial"/>
                <w:szCs w:val="22"/>
              </w:rPr>
              <w:t>)]</w:t>
            </w:r>
            <w:r w:rsidRPr="00A702A6">
              <w:rPr>
                <w:rFonts w:ascii="Arial" w:hAnsi="Arial" w:cs="Arial"/>
                <w:szCs w:val="22"/>
              </w:rPr>
              <w:t>. Validate data entry fields.</w:t>
            </w:r>
          </w:p>
        </w:tc>
        <w:tc>
          <w:tcPr>
            <w:tcW w:w="306" w:type="pct"/>
            <w:tcBorders>
              <w:top w:val="nil"/>
              <w:left w:val="nil"/>
              <w:bottom w:val="single" w:sz="4" w:space="0" w:color="auto"/>
              <w:right w:val="single" w:sz="4" w:space="0" w:color="auto"/>
            </w:tcBorders>
            <w:shd w:val="clear" w:color="auto" w:fill="auto"/>
            <w:hideMark/>
          </w:tcPr>
          <w:p w14:paraId="442256FF"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436" w:type="pct"/>
            <w:tcBorders>
              <w:top w:val="nil"/>
              <w:left w:val="nil"/>
              <w:bottom w:val="single" w:sz="4" w:space="0" w:color="auto"/>
              <w:right w:val="single" w:sz="4" w:space="0" w:color="auto"/>
            </w:tcBorders>
            <w:shd w:val="clear" w:color="auto" w:fill="auto"/>
            <w:hideMark/>
          </w:tcPr>
          <w:p w14:paraId="74705FB5" w14:textId="77777777" w:rsidR="00A702A6" w:rsidRPr="00A702A6" w:rsidRDefault="00A702A6" w:rsidP="00A702A6">
            <w:pPr>
              <w:jc w:val="center"/>
              <w:rPr>
                <w:rFonts w:ascii="Arial" w:hAnsi="Arial" w:cs="Arial"/>
                <w:szCs w:val="22"/>
              </w:rPr>
            </w:pPr>
            <w:r w:rsidRPr="00A702A6">
              <w:rPr>
                <w:rFonts w:ascii="Arial" w:hAnsi="Arial" w:cs="Arial"/>
                <w:szCs w:val="22"/>
              </w:rPr>
              <w:t>2</w:t>
            </w:r>
          </w:p>
        </w:tc>
        <w:tc>
          <w:tcPr>
            <w:tcW w:w="1004" w:type="pct"/>
            <w:tcBorders>
              <w:top w:val="single" w:sz="4" w:space="0" w:color="auto"/>
              <w:left w:val="nil"/>
              <w:bottom w:val="single" w:sz="4" w:space="0" w:color="auto"/>
              <w:right w:val="single" w:sz="4" w:space="0" w:color="auto"/>
            </w:tcBorders>
            <w:shd w:val="clear" w:color="auto" w:fill="auto"/>
            <w:hideMark/>
          </w:tcPr>
          <w:p w14:paraId="16149240" w14:textId="77777777" w:rsidR="00A702A6" w:rsidRPr="00A702A6" w:rsidRDefault="00A702A6" w:rsidP="00A702A6">
            <w:pPr>
              <w:jc w:val="center"/>
              <w:rPr>
                <w:rFonts w:ascii="Arial" w:hAnsi="Arial" w:cs="Arial"/>
                <w:szCs w:val="22"/>
              </w:rPr>
            </w:pPr>
          </w:p>
        </w:tc>
        <w:tc>
          <w:tcPr>
            <w:tcW w:w="116" w:type="pct"/>
            <w:tcBorders>
              <w:left w:val="single" w:sz="4" w:space="0" w:color="auto"/>
            </w:tcBorders>
            <w:hideMark/>
          </w:tcPr>
          <w:p w14:paraId="2E3B5F84" w14:textId="77777777" w:rsidR="00A702A6" w:rsidRPr="00A702A6" w:rsidRDefault="00A702A6" w:rsidP="00A702A6">
            <w:pPr>
              <w:rPr>
                <w:rFonts w:ascii="Times New Roman" w:hAnsi="Times New Roman"/>
                <w:sz w:val="20"/>
              </w:rPr>
            </w:pPr>
          </w:p>
        </w:tc>
      </w:tr>
      <w:tr w:rsidR="00846196" w:rsidRPr="00A702A6" w14:paraId="656D8BFA" w14:textId="77777777" w:rsidTr="00105038">
        <w:trPr>
          <w:trHeight w:val="1016"/>
        </w:trPr>
        <w:tc>
          <w:tcPr>
            <w:tcW w:w="259" w:type="pct"/>
            <w:tcBorders>
              <w:top w:val="nil"/>
              <w:left w:val="single" w:sz="4" w:space="0" w:color="auto"/>
              <w:bottom w:val="single" w:sz="4" w:space="0" w:color="auto"/>
              <w:right w:val="single" w:sz="4" w:space="0" w:color="auto"/>
            </w:tcBorders>
            <w:shd w:val="clear" w:color="auto" w:fill="auto"/>
          </w:tcPr>
          <w:p w14:paraId="61E3254C" w14:textId="149F3221" w:rsidR="00846196" w:rsidRPr="00A702A6" w:rsidRDefault="00846196" w:rsidP="00A702A6">
            <w:pPr>
              <w:rPr>
                <w:rFonts w:ascii="Arial" w:hAnsi="Arial" w:cs="Arial"/>
                <w:b/>
                <w:bCs/>
                <w:szCs w:val="22"/>
              </w:rPr>
            </w:pPr>
            <w:r>
              <w:rPr>
                <w:rFonts w:ascii="Arial" w:hAnsi="Arial" w:cs="Arial"/>
                <w:b/>
                <w:bCs/>
                <w:szCs w:val="22"/>
              </w:rPr>
              <w:t>3</w:t>
            </w:r>
          </w:p>
        </w:tc>
        <w:tc>
          <w:tcPr>
            <w:tcW w:w="797" w:type="pct"/>
            <w:tcBorders>
              <w:top w:val="nil"/>
              <w:left w:val="nil"/>
              <w:bottom w:val="single" w:sz="4" w:space="0" w:color="auto"/>
              <w:right w:val="single" w:sz="4" w:space="0" w:color="auto"/>
            </w:tcBorders>
            <w:shd w:val="clear" w:color="auto" w:fill="auto"/>
          </w:tcPr>
          <w:p w14:paraId="621AB38B" w14:textId="73DC8779" w:rsidR="00846196" w:rsidRPr="00A702A6" w:rsidRDefault="00846196" w:rsidP="00A702A6">
            <w:pPr>
              <w:rPr>
                <w:rFonts w:ascii="Arial" w:hAnsi="Arial" w:cs="Arial"/>
                <w:szCs w:val="22"/>
              </w:rPr>
            </w:pPr>
            <w:r>
              <w:rPr>
                <w:rFonts w:ascii="Arial" w:hAnsi="Arial" w:cs="Arial"/>
                <w:szCs w:val="22"/>
              </w:rPr>
              <w:t>Create Task Order</w:t>
            </w:r>
          </w:p>
        </w:tc>
        <w:tc>
          <w:tcPr>
            <w:tcW w:w="2083" w:type="pct"/>
            <w:tcBorders>
              <w:top w:val="nil"/>
              <w:left w:val="nil"/>
              <w:bottom w:val="single" w:sz="4" w:space="0" w:color="auto"/>
              <w:right w:val="single" w:sz="4" w:space="0" w:color="auto"/>
            </w:tcBorders>
            <w:shd w:val="clear" w:color="auto" w:fill="auto"/>
          </w:tcPr>
          <w:p w14:paraId="3566BAA8" w14:textId="461FF5CB" w:rsidR="00846196" w:rsidRPr="00A702A6" w:rsidRDefault="00846196" w:rsidP="00A702A6">
            <w:pPr>
              <w:rPr>
                <w:rFonts w:ascii="Arial" w:hAnsi="Arial" w:cs="Arial"/>
                <w:szCs w:val="22"/>
              </w:rPr>
            </w:pPr>
            <w:r w:rsidRPr="00A702A6">
              <w:rPr>
                <w:rFonts w:ascii="Arial" w:hAnsi="Arial" w:cs="Arial"/>
                <w:szCs w:val="22"/>
              </w:rPr>
              <w:t>TOMS shall parse the new task order opportunity for a Contract Vehicle in a backend database and forward an automated email to</w:t>
            </w:r>
            <w:r w:rsidR="00425486">
              <w:rPr>
                <w:rFonts w:ascii="Arial" w:hAnsi="Arial" w:cs="Arial"/>
                <w:szCs w:val="22"/>
              </w:rPr>
              <w:t xml:space="preserve"> the </w:t>
            </w:r>
            <w:r w:rsidR="004241C7">
              <w:rPr>
                <w:rFonts w:ascii="Arial" w:hAnsi="Arial" w:cs="Arial"/>
                <w:szCs w:val="22"/>
              </w:rPr>
              <w:t>key Enlightened personnel related to BID/NO-BID decision</w:t>
            </w:r>
            <w:r w:rsidRPr="00A702A6">
              <w:rPr>
                <w:rFonts w:ascii="Arial" w:hAnsi="Arial" w:cs="Arial"/>
                <w:szCs w:val="22"/>
              </w:rPr>
              <w:t>.</w:t>
            </w:r>
          </w:p>
        </w:tc>
        <w:tc>
          <w:tcPr>
            <w:tcW w:w="306" w:type="pct"/>
            <w:tcBorders>
              <w:top w:val="nil"/>
              <w:left w:val="nil"/>
              <w:bottom w:val="single" w:sz="4" w:space="0" w:color="auto"/>
              <w:right w:val="single" w:sz="4" w:space="0" w:color="auto"/>
            </w:tcBorders>
            <w:shd w:val="clear" w:color="auto" w:fill="auto"/>
          </w:tcPr>
          <w:p w14:paraId="41138CBB" w14:textId="6E4616FA" w:rsidR="00846196" w:rsidRPr="00A702A6" w:rsidRDefault="00846196" w:rsidP="00A702A6">
            <w:pPr>
              <w:jc w:val="center"/>
              <w:rPr>
                <w:rFonts w:ascii="Arial" w:hAnsi="Arial" w:cs="Arial"/>
                <w:szCs w:val="22"/>
              </w:rPr>
            </w:pPr>
            <w:r>
              <w:rPr>
                <w:rFonts w:ascii="Arial" w:hAnsi="Arial" w:cs="Arial"/>
                <w:szCs w:val="22"/>
              </w:rPr>
              <w:t>1</w:t>
            </w:r>
          </w:p>
        </w:tc>
        <w:tc>
          <w:tcPr>
            <w:tcW w:w="436" w:type="pct"/>
            <w:tcBorders>
              <w:top w:val="nil"/>
              <w:left w:val="nil"/>
              <w:bottom w:val="single" w:sz="4" w:space="0" w:color="auto"/>
              <w:right w:val="single" w:sz="4" w:space="0" w:color="auto"/>
            </w:tcBorders>
            <w:shd w:val="clear" w:color="auto" w:fill="auto"/>
          </w:tcPr>
          <w:p w14:paraId="260AC9A3" w14:textId="13ABB325" w:rsidR="00846196" w:rsidRPr="00A702A6" w:rsidRDefault="00846196" w:rsidP="00A702A6">
            <w:pPr>
              <w:jc w:val="center"/>
              <w:rPr>
                <w:rFonts w:ascii="Arial" w:hAnsi="Arial" w:cs="Arial"/>
                <w:szCs w:val="22"/>
              </w:rPr>
            </w:pPr>
            <w:r>
              <w:rPr>
                <w:rFonts w:ascii="Arial" w:hAnsi="Arial" w:cs="Arial"/>
                <w:szCs w:val="22"/>
              </w:rPr>
              <w:t>2</w:t>
            </w:r>
          </w:p>
        </w:tc>
        <w:tc>
          <w:tcPr>
            <w:tcW w:w="1004" w:type="pct"/>
            <w:tcBorders>
              <w:top w:val="single" w:sz="4" w:space="0" w:color="auto"/>
              <w:left w:val="nil"/>
              <w:bottom w:val="single" w:sz="4" w:space="0" w:color="auto"/>
              <w:right w:val="single" w:sz="4" w:space="0" w:color="auto"/>
            </w:tcBorders>
            <w:shd w:val="clear" w:color="auto" w:fill="auto"/>
          </w:tcPr>
          <w:p w14:paraId="06E634AE" w14:textId="77777777" w:rsidR="00846196" w:rsidRPr="00A702A6" w:rsidRDefault="00846196" w:rsidP="00A702A6">
            <w:pPr>
              <w:jc w:val="center"/>
              <w:rPr>
                <w:rFonts w:ascii="Arial" w:hAnsi="Arial" w:cs="Arial"/>
                <w:szCs w:val="22"/>
              </w:rPr>
            </w:pPr>
          </w:p>
        </w:tc>
        <w:tc>
          <w:tcPr>
            <w:tcW w:w="116" w:type="pct"/>
            <w:tcBorders>
              <w:left w:val="single" w:sz="4" w:space="0" w:color="auto"/>
            </w:tcBorders>
          </w:tcPr>
          <w:p w14:paraId="487FAF1B" w14:textId="77777777" w:rsidR="00846196" w:rsidRPr="00A702A6" w:rsidRDefault="00846196" w:rsidP="00A702A6">
            <w:pPr>
              <w:rPr>
                <w:rFonts w:ascii="Times New Roman" w:hAnsi="Times New Roman"/>
                <w:sz w:val="20"/>
              </w:rPr>
            </w:pPr>
          </w:p>
        </w:tc>
      </w:tr>
      <w:tr w:rsidR="00A702A6" w:rsidRPr="00A702A6" w14:paraId="4726FF53" w14:textId="77777777" w:rsidTr="00105038">
        <w:trPr>
          <w:trHeight w:val="2349"/>
        </w:trPr>
        <w:tc>
          <w:tcPr>
            <w:tcW w:w="259" w:type="pct"/>
            <w:tcBorders>
              <w:top w:val="nil"/>
              <w:left w:val="single" w:sz="4" w:space="0" w:color="auto"/>
              <w:bottom w:val="single" w:sz="4" w:space="0" w:color="auto"/>
              <w:right w:val="single" w:sz="4" w:space="0" w:color="auto"/>
            </w:tcBorders>
            <w:shd w:val="clear" w:color="auto" w:fill="auto"/>
            <w:hideMark/>
          </w:tcPr>
          <w:p w14:paraId="5058F52B" w14:textId="633874C2" w:rsidR="00A702A6" w:rsidRPr="00A702A6" w:rsidRDefault="00887544" w:rsidP="00A702A6">
            <w:pPr>
              <w:rPr>
                <w:rFonts w:ascii="Arial" w:hAnsi="Arial" w:cs="Arial"/>
                <w:b/>
                <w:bCs/>
                <w:szCs w:val="22"/>
              </w:rPr>
            </w:pPr>
            <w:r>
              <w:rPr>
                <w:rFonts w:ascii="Arial" w:hAnsi="Arial" w:cs="Arial"/>
                <w:b/>
                <w:bCs/>
                <w:szCs w:val="22"/>
              </w:rPr>
              <w:t>4</w:t>
            </w:r>
          </w:p>
        </w:tc>
        <w:tc>
          <w:tcPr>
            <w:tcW w:w="797" w:type="pct"/>
            <w:tcBorders>
              <w:top w:val="nil"/>
              <w:left w:val="nil"/>
              <w:bottom w:val="single" w:sz="4" w:space="0" w:color="auto"/>
              <w:right w:val="single" w:sz="4" w:space="0" w:color="auto"/>
            </w:tcBorders>
            <w:shd w:val="clear" w:color="auto" w:fill="auto"/>
            <w:hideMark/>
          </w:tcPr>
          <w:p w14:paraId="7FC2506E" w14:textId="7CCF96BC" w:rsidR="00A702A6" w:rsidRPr="00A702A6" w:rsidRDefault="00CD1B85" w:rsidP="00A702A6">
            <w:pPr>
              <w:rPr>
                <w:rFonts w:ascii="Arial" w:hAnsi="Arial" w:cs="Arial"/>
                <w:szCs w:val="22"/>
              </w:rPr>
            </w:pPr>
            <w:r w:rsidRPr="00A702A6">
              <w:rPr>
                <w:rFonts w:ascii="Arial" w:hAnsi="Arial" w:cs="Arial"/>
                <w:szCs w:val="22"/>
              </w:rPr>
              <w:t>Task Order; Bid/No Bid Decision</w:t>
            </w:r>
          </w:p>
        </w:tc>
        <w:tc>
          <w:tcPr>
            <w:tcW w:w="2083" w:type="pct"/>
            <w:tcBorders>
              <w:top w:val="nil"/>
              <w:left w:val="nil"/>
              <w:bottom w:val="single" w:sz="4" w:space="0" w:color="auto"/>
              <w:right w:val="single" w:sz="4" w:space="0" w:color="auto"/>
            </w:tcBorders>
            <w:shd w:val="clear" w:color="auto" w:fill="auto"/>
            <w:hideMark/>
          </w:tcPr>
          <w:p w14:paraId="5C9475AF" w14:textId="26305A63" w:rsidR="00A702A6" w:rsidRPr="00A702A6" w:rsidRDefault="00CD1B85" w:rsidP="00A702A6">
            <w:pPr>
              <w:rPr>
                <w:rFonts w:ascii="Arial" w:hAnsi="Arial" w:cs="Arial"/>
                <w:szCs w:val="22"/>
              </w:rPr>
            </w:pPr>
            <w:r w:rsidRPr="00A702A6">
              <w:rPr>
                <w:rFonts w:ascii="Arial" w:hAnsi="Arial" w:cs="Arial"/>
                <w:szCs w:val="22"/>
              </w:rPr>
              <w:t>On the Edit Task Order page, the Contract Manager can change the state of the Task Order to ‘Bid’ or 'No Bid' or 'Cancelled' from the Task Order ‘Status:' data field. Changes to the ‘Status’ drop-down field will update the Bid Proposal Decision:' field. The Bid / No-Bid decision is to be tracked in its own data field to show the decision that was made and so that it can be used for TOMS statistics The ‘Bid Decision</w:t>
            </w:r>
            <w:r w:rsidR="00C773AF">
              <w:rPr>
                <w:rFonts w:ascii="Arial" w:hAnsi="Arial" w:cs="Arial"/>
                <w:szCs w:val="22"/>
              </w:rPr>
              <w:t xml:space="preserve"> f</w:t>
            </w:r>
            <w:r w:rsidRPr="00A702A6">
              <w:rPr>
                <w:rFonts w:ascii="Arial" w:hAnsi="Arial" w:cs="Arial"/>
                <w:szCs w:val="22"/>
              </w:rPr>
              <w:t>ield is displayed on the Task Order Details page.</w:t>
            </w:r>
          </w:p>
        </w:tc>
        <w:tc>
          <w:tcPr>
            <w:tcW w:w="306" w:type="pct"/>
            <w:tcBorders>
              <w:top w:val="nil"/>
              <w:left w:val="nil"/>
              <w:bottom w:val="single" w:sz="4" w:space="0" w:color="auto"/>
              <w:right w:val="single" w:sz="4" w:space="0" w:color="auto"/>
            </w:tcBorders>
            <w:shd w:val="clear" w:color="auto" w:fill="auto"/>
            <w:hideMark/>
          </w:tcPr>
          <w:p w14:paraId="46739FCD"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436" w:type="pct"/>
            <w:tcBorders>
              <w:top w:val="nil"/>
              <w:left w:val="nil"/>
              <w:bottom w:val="single" w:sz="4" w:space="0" w:color="auto"/>
              <w:right w:val="single" w:sz="4" w:space="0" w:color="auto"/>
            </w:tcBorders>
            <w:shd w:val="clear" w:color="auto" w:fill="auto"/>
            <w:hideMark/>
          </w:tcPr>
          <w:p w14:paraId="5CC66485" w14:textId="77777777" w:rsidR="00A702A6" w:rsidRPr="00A702A6" w:rsidRDefault="00A702A6" w:rsidP="00A702A6">
            <w:pPr>
              <w:jc w:val="center"/>
              <w:rPr>
                <w:rFonts w:ascii="Arial" w:hAnsi="Arial" w:cs="Arial"/>
                <w:szCs w:val="22"/>
              </w:rPr>
            </w:pPr>
            <w:r w:rsidRPr="00A702A6">
              <w:rPr>
                <w:rFonts w:ascii="Arial" w:hAnsi="Arial" w:cs="Arial"/>
                <w:szCs w:val="22"/>
              </w:rPr>
              <w:t>2</w:t>
            </w:r>
          </w:p>
        </w:tc>
        <w:tc>
          <w:tcPr>
            <w:tcW w:w="1004" w:type="pct"/>
            <w:tcBorders>
              <w:top w:val="single" w:sz="4" w:space="0" w:color="auto"/>
              <w:left w:val="nil"/>
              <w:bottom w:val="single" w:sz="4" w:space="0" w:color="auto"/>
              <w:right w:val="single" w:sz="4" w:space="0" w:color="auto"/>
            </w:tcBorders>
            <w:shd w:val="clear" w:color="auto" w:fill="auto"/>
            <w:hideMark/>
          </w:tcPr>
          <w:p w14:paraId="420B357B" w14:textId="77777777" w:rsidR="00A702A6" w:rsidRPr="00A702A6" w:rsidRDefault="00A702A6" w:rsidP="00A702A6">
            <w:pPr>
              <w:jc w:val="center"/>
              <w:rPr>
                <w:rFonts w:ascii="Arial" w:hAnsi="Arial" w:cs="Arial"/>
                <w:szCs w:val="22"/>
              </w:rPr>
            </w:pPr>
          </w:p>
        </w:tc>
        <w:tc>
          <w:tcPr>
            <w:tcW w:w="116" w:type="pct"/>
            <w:tcBorders>
              <w:left w:val="single" w:sz="4" w:space="0" w:color="auto"/>
            </w:tcBorders>
            <w:hideMark/>
          </w:tcPr>
          <w:p w14:paraId="430F907E" w14:textId="77777777" w:rsidR="00A702A6" w:rsidRPr="00A702A6" w:rsidRDefault="00A702A6" w:rsidP="00A702A6">
            <w:pPr>
              <w:rPr>
                <w:rFonts w:ascii="Times New Roman" w:hAnsi="Times New Roman"/>
                <w:sz w:val="20"/>
              </w:rPr>
            </w:pPr>
          </w:p>
        </w:tc>
      </w:tr>
      <w:tr w:rsidR="00742BFE" w:rsidRPr="00A702A6" w14:paraId="662F5F9C" w14:textId="77777777" w:rsidTr="00105038">
        <w:trPr>
          <w:trHeight w:val="2349"/>
        </w:trPr>
        <w:tc>
          <w:tcPr>
            <w:tcW w:w="259" w:type="pct"/>
            <w:tcBorders>
              <w:top w:val="single" w:sz="4" w:space="0" w:color="auto"/>
              <w:left w:val="single" w:sz="4" w:space="0" w:color="auto"/>
              <w:bottom w:val="single" w:sz="4" w:space="0" w:color="auto"/>
              <w:right w:val="single" w:sz="4" w:space="0" w:color="auto"/>
            </w:tcBorders>
            <w:shd w:val="clear" w:color="auto" w:fill="auto"/>
          </w:tcPr>
          <w:p w14:paraId="70C8350B" w14:textId="479D8EC7" w:rsidR="00742BFE" w:rsidRDefault="00C525D3" w:rsidP="00A702A6">
            <w:pPr>
              <w:rPr>
                <w:rFonts w:ascii="Arial" w:hAnsi="Arial" w:cs="Arial"/>
                <w:b/>
                <w:bCs/>
                <w:szCs w:val="22"/>
              </w:rPr>
            </w:pPr>
            <w:r>
              <w:rPr>
                <w:rFonts w:ascii="Arial" w:hAnsi="Arial" w:cs="Arial"/>
                <w:b/>
                <w:bCs/>
                <w:szCs w:val="22"/>
              </w:rPr>
              <w:lastRenderedPageBreak/>
              <w:t>5</w:t>
            </w:r>
          </w:p>
        </w:tc>
        <w:tc>
          <w:tcPr>
            <w:tcW w:w="797" w:type="pct"/>
            <w:tcBorders>
              <w:top w:val="single" w:sz="4" w:space="0" w:color="auto"/>
              <w:left w:val="nil"/>
              <w:bottom w:val="single" w:sz="4" w:space="0" w:color="auto"/>
              <w:right w:val="single" w:sz="4" w:space="0" w:color="auto"/>
            </w:tcBorders>
            <w:shd w:val="clear" w:color="auto" w:fill="auto"/>
          </w:tcPr>
          <w:p w14:paraId="4BA7D045" w14:textId="42AEADB5" w:rsidR="00742BFE" w:rsidRPr="00A702A6" w:rsidRDefault="00843C8B" w:rsidP="00A702A6">
            <w:pPr>
              <w:rPr>
                <w:rFonts w:ascii="Arial" w:hAnsi="Arial" w:cs="Arial"/>
                <w:szCs w:val="22"/>
              </w:rPr>
            </w:pPr>
            <w:r>
              <w:rPr>
                <w:rFonts w:ascii="Arial" w:hAnsi="Arial" w:cs="Arial"/>
                <w:szCs w:val="22"/>
              </w:rPr>
              <w:t xml:space="preserve">Expression of Interest, </w:t>
            </w:r>
            <w:r w:rsidRPr="002153C5">
              <w:rPr>
                <w:rFonts w:ascii="Arial" w:hAnsi="Arial" w:cs="Arial"/>
                <w:b/>
                <w:bCs/>
                <w:szCs w:val="22"/>
              </w:rPr>
              <w:t>Past Performance details</w:t>
            </w:r>
          </w:p>
        </w:tc>
        <w:tc>
          <w:tcPr>
            <w:tcW w:w="2083" w:type="pct"/>
            <w:tcBorders>
              <w:top w:val="single" w:sz="4" w:space="0" w:color="auto"/>
              <w:left w:val="nil"/>
              <w:bottom w:val="single" w:sz="4" w:space="0" w:color="auto"/>
              <w:right w:val="single" w:sz="4" w:space="0" w:color="auto"/>
            </w:tcBorders>
            <w:shd w:val="clear" w:color="auto" w:fill="auto"/>
          </w:tcPr>
          <w:p w14:paraId="469FD1B5" w14:textId="77777777" w:rsidR="00D513F8" w:rsidRPr="00D513F8" w:rsidRDefault="00F63023" w:rsidP="00D513F8">
            <w:pPr>
              <w:rPr>
                <w:rFonts w:ascii="Arial" w:hAnsi="Arial" w:cs="Arial"/>
                <w:szCs w:val="22"/>
              </w:rPr>
            </w:pPr>
            <w:r>
              <w:rPr>
                <w:rFonts w:ascii="Arial" w:hAnsi="Arial" w:cs="Arial"/>
                <w:szCs w:val="22"/>
              </w:rPr>
              <w:t xml:space="preserve">Once Enlightened makes decision to bid on the contract, ETOMS must send an automated email to the partners </w:t>
            </w:r>
            <w:r w:rsidR="00D513F8" w:rsidRPr="00D513F8">
              <w:rPr>
                <w:rFonts w:ascii="Arial" w:hAnsi="Arial" w:cs="Arial"/>
                <w:szCs w:val="22"/>
              </w:rPr>
              <w:t xml:space="preserve">associated with the contract vehicle to know of their Expression of Interest in bidding for the contract. </w:t>
            </w:r>
          </w:p>
          <w:p w14:paraId="7C3CED1C" w14:textId="77777777" w:rsidR="00D513F8" w:rsidRPr="00D513F8" w:rsidRDefault="00D513F8" w:rsidP="00D513F8">
            <w:pPr>
              <w:rPr>
                <w:rFonts w:ascii="Arial" w:hAnsi="Arial" w:cs="Arial"/>
                <w:szCs w:val="22"/>
              </w:rPr>
            </w:pPr>
          </w:p>
          <w:p w14:paraId="156EEEC5" w14:textId="60526072" w:rsidR="00647A1F" w:rsidRPr="00647A1F" w:rsidRDefault="00D513F8" w:rsidP="00647A1F">
            <w:pPr>
              <w:rPr>
                <w:rFonts w:ascii="Arial" w:hAnsi="Arial" w:cs="Arial"/>
                <w:szCs w:val="22"/>
              </w:rPr>
            </w:pPr>
            <w:r w:rsidRPr="00D513F8">
              <w:rPr>
                <w:rFonts w:ascii="Arial" w:hAnsi="Arial" w:cs="Arial"/>
                <w:szCs w:val="22"/>
              </w:rPr>
              <w:t xml:space="preserve">TOMS must enable the partners to log in into the system and select the button to BID/NO-BID. If the BID button is enabled, </w:t>
            </w:r>
            <w:r w:rsidR="00647A1F">
              <w:rPr>
                <w:rFonts w:ascii="Arial" w:hAnsi="Arial" w:cs="Arial"/>
                <w:szCs w:val="22"/>
              </w:rPr>
              <w:t xml:space="preserve">partner then fills a past performance report [ </w:t>
            </w:r>
            <w:r w:rsidR="00647A1F" w:rsidRPr="00134063">
              <w:rPr>
                <w:rFonts w:ascii="Arial" w:hAnsi="Arial" w:cs="Arial"/>
                <w:b/>
                <w:bCs/>
                <w:szCs w:val="22"/>
              </w:rPr>
              <w:t>Fields:</w:t>
            </w:r>
            <w:r w:rsidR="00647A1F">
              <w:rPr>
                <w:rFonts w:ascii="Arial" w:hAnsi="Arial" w:cs="Arial"/>
                <w:szCs w:val="22"/>
              </w:rPr>
              <w:t xml:space="preserve"> Interested in Bidding, </w:t>
            </w:r>
            <w:r w:rsidR="00647A1F" w:rsidRPr="00647A1F">
              <w:rPr>
                <w:rFonts w:ascii="Arial" w:hAnsi="Arial" w:cs="Arial"/>
                <w:szCs w:val="22"/>
              </w:rPr>
              <w:t>Agency Experience</w:t>
            </w:r>
            <w:r w:rsidR="00647A1F" w:rsidRPr="00647A1F">
              <w:rPr>
                <w:rFonts w:ascii="Arial" w:hAnsi="Arial" w:cs="Arial"/>
                <w:szCs w:val="22"/>
              </w:rPr>
              <w:t xml:space="preserve">, </w:t>
            </w:r>
            <w:r w:rsidR="00647A1F" w:rsidRPr="00647A1F">
              <w:rPr>
                <w:rFonts w:ascii="Arial" w:hAnsi="Arial" w:cs="Arial"/>
                <w:szCs w:val="22"/>
              </w:rPr>
              <w:t>Similar Past Performance</w:t>
            </w:r>
            <w:r w:rsidR="00647A1F" w:rsidRPr="00647A1F">
              <w:rPr>
                <w:rFonts w:ascii="Arial" w:hAnsi="Arial" w:cs="Arial"/>
                <w:szCs w:val="22"/>
              </w:rPr>
              <w:t xml:space="preserve">, </w:t>
            </w:r>
            <w:r w:rsidR="00647A1F" w:rsidRPr="00647A1F">
              <w:rPr>
                <w:rFonts w:ascii="Arial" w:hAnsi="Arial" w:cs="Arial"/>
                <w:szCs w:val="22"/>
              </w:rPr>
              <w:t>Key strengths </w:t>
            </w:r>
            <w:r w:rsidR="00647A1F" w:rsidRPr="00647A1F">
              <w:rPr>
                <w:rFonts w:ascii="Arial" w:hAnsi="Arial" w:cs="Arial"/>
                <w:szCs w:val="22"/>
              </w:rPr>
              <w:t xml:space="preserve">(Dropdown: </w:t>
            </w:r>
            <w:r w:rsidR="00647A1F" w:rsidRPr="00647A1F">
              <w:rPr>
                <w:rFonts w:ascii="Arial" w:hAnsi="Arial" w:cs="Arial"/>
                <w:szCs w:val="22"/>
              </w:rPr>
              <w:t>Key Personnel</w:t>
            </w:r>
            <w:r w:rsidR="00647A1F">
              <w:rPr>
                <w:rFonts w:ascii="Arial" w:hAnsi="Arial" w:cs="Arial"/>
                <w:szCs w:val="22"/>
              </w:rPr>
              <w:t xml:space="preserve">, </w:t>
            </w:r>
            <w:r w:rsidR="00647A1F" w:rsidRPr="00647A1F">
              <w:rPr>
                <w:rFonts w:ascii="Arial" w:hAnsi="Arial" w:cs="Arial"/>
                <w:szCs w:val="22"/>
              </w:rPr>
              <w:t>Past Performance</w:t>
            </w:r>
            <w:r w:rsidR="00647A1F">
              <w:rPr>
                <w:rFonts w:ascii="Arial" w:hAnsi="Arial" w:cs="Arial"/>
                <w:szCs w:val="22"/>
              </w:rPr>
              <w:t xml:space="preserve">, </w:t>
            </w:r>
            <w:r w:rsidR="00647A1F" w:rsidRPr="00647A1F">
              <w:rPr>
                <w:rFonts w:ascii="Arial" w:hAnsi="Arial" w:cs="Arial"/>
                <w:szCs w:val="22"/>
              </w:rPr>
              <w:t>Key Partner</w:t>
            </w:r>
            <w:r w:rsidR="00647A1F">
              <w:rPr>
                <w:rFonts w:ascii="Arial" w:hAnsi="Arial" w:cs="Arial"/>
                <w:szCs w:val="22"/>
              </w:rPr>
              <w:t xml:space="preserve"> </w:t>
            </w:r>
            <w:r w:rsidR="00647A1F" w:rsidRPr="00647A1F">
              <w:rPr>
                <w:rFonts w:ascii="Arial" w:hAnsi="Arial" w:cs="Arial"/>
                <w:szCs w:val="22"/>
              </w:rPr>
              <w:t>Influencer</w:t>
            </w:r>
            <w:r w:rsidR="00647A1F">
              <w:rPr>
                <w:rFonts w:ascii="Arial" w:hAnsi="Arial" w:cs="Arial"/>
                <w:szCs w:val="22"/>
              </w:rPr>
              <w:t xml:space="preserve">, </w:t>
            </w:r>
            <w:r w:rsidR="00134063">
              <w:rPr>
                <w:rFonts w:ascii="Arial" w:hAnsi="Arial" w:cs="Arial"/>
                <w:szCs w:val="22"/>
              </w:rPr>
              <w:t>etc</w:t>
            </w:r>
            <w:r w:rsidR="00647A1F">
              <w:rPr>
                <w:rFonts w:ascii="Arial" w:hAnsi="Arial" w:cs="Arial"/>
                <w:szCs w:val="22"/>
              </w:rPr>
              <w:t>)</w:t>
            </w:r>
          </w:p>
          <w:p w14:paraId="7FEDC8D8" w14:textId="5BCAB689" w:rsidR="00742BFE" w:rsidRPr="00A702A6" w:rsidRDefault="00742BFE" w:rsidP="00D513F8">
            <w:pPr>
              <w:rPr>
                <w:rFonts w:ascii="Arial" w:hAnsi="Arial" w:cs="Arial"/>
                <w:szCs w:val="22"/>
              </w:rPr>
            </w:pPr>
          </w:p>
        </w:tc>
        <w:tc>
          <w:tcPr>
            <w:tcW w:w="306" w:type="pct"/>
            <w:tcBorders>
              <w:top w:val="single" w:sz="4" w:space="0" w:color="auto"/>
              <w:left w:val="nil"/>
              <w:bottom w:val="single" w:sz="4" w:space="0" w:color="auto"/>
              <w:right w:val="single" w:sz="4" w:space="0" w:color="auto"/>
            </w:tcBorders>
            <w:shd w:val="clear" w:color="auto" w:fill="auto"/>
          </w:tcPr>
          <w:p w14:paraId="603F083E" w14:textId="5539CEC7" w:rsidR="00742BFE" w:rsidRPr="00A702A6" w:rsidRDefault="00D513F8" w:rsidP="00A702A6">
            <w:pPr>
              <w:jc w:val="center"/>
              <w:rPr>
                <w:rFonts w:ascii="Arial" w:hAnsi="Arial" w:cs="Arial"/>
                <w:szCs w:val="22"/>
              </w:rPr>
            </w:pPr>
            <w:r>
              <w:rPr>
                <w:rFonts w:ascii="Arial" w:hAnsi="Arial" w:cs="Arial"/>
                <w:szCs w:val="22"/>
              </w:rPr>
              <w:t>1</w:t>
            </w:r>
          </w:p>
        </w:tc>
        <w:tc>
          <w:tcPr>
            <w:tcW w:w="436" w:type="pct"/>
            <w:tcBorders>
              <w:top w:val="single" w:sz="4" w:space="0" w:color="auto"/>
              <w:left w:val="nil"/>
              <w:bottom w:val="single" w:sz="4" w:space="0" w:color="auto"/>
              <w:right w:val="single" w:sz="4" w:space="0" w:color="auto"/>
            </w:tcBorders>
            <w:shd w:val="clear" w:color="auto" w:fill="auto"/>
          </w:tcPr>
          <w:p w14:paraId="6D2C2370" w14:textId="0C721CCA" w:rsidR="00742BFE" w:rsidRPr="00A702A6" w:rsidRDefault="00D513F8" w:rsidP="00A702A6">
            <w:pPr>
              <w:jc w:val="center"/>
              <w:rPr>
                <w:rFonts w:ascii="Arial" w:hAnsi="Arial" w:cs="Arial"/>
                <w:szCs w:val="22"/>
              </w:rPr>
            </w:pPr>
            <w:r>
              <w:rPr>
                <w:rFonts w:ascii="Arial" w:hAnsi="Arial" w:cs="Arial"/>
                <w:szCs w:val="22"/>
              </w:rPr>
              <w:t>2</w:t>
            </w:r>
          </w:p>
        </w:tc>
        <w:tc>
          <w:tcPr>
            <w:tcW w:w="1004" w:type="pct"/>
            <w:tcBorders>
              <w:top w:val="single" w:sz="4" w:space="0" w:color="auto"/>
              <w:left w:val="nil"/>
              <w:bottom w:val="single" w:sz="4" w:space="0" w:color="auto"/>
              <w:right w:val="single" w:sz="4" w:space="0" w:color="auto"/>
            </w:tcBorders>
            <w:shd w:val="clear" w:color="auto" w:fill="auto"/>
          </w:tcPr>
          <w:p w14:paraId="515875A0" w14:textId="77777777" w:rsidR="00742BFE" w:rsidRPr="00A702A6" w:rsidRDefault="00742BFE" w:rsidP="00A702A6">
            <w:pPr>
              <w:jc w:val="center"/>
              <w:rPr>
                <w:rFonts w:ascii="Arial" w:hAnsi="Arial" w:cs="Arial"/>
                <w:szCs w:val="22"/>
              </w:rPr>
            </w:pPr>
          </w:p>
        </w:tc>
        <w:tc>
          <w:tcPr>
            <w:tcW w:w="116" w:type="pct"/>
            <w:tcBorders>
              <w:left w:val="single" w:sz="4" w:space="0" w:color="auto"/>
            </w:tcBorders>
          </w:tcPr>
          <w:p w14:paraId="49A5515E" w14:textId="77777777" w:rsidR="00742BFE" w:rsidRPr="00A702A6" w:rsidRDefault="00742BFE" w:rsidP="00A702A6">
            <w:pPr>
              <w:rPr>
                <w:rFonts w:ascii="Times New Roman" w:hAnsi="Times New Roman"/>
                <w:sz w:val="20"/>
              </w:rPr>
            </w:pPr>
          </w:p>
        </w:tc>
      </w:tr>
      <w:tr w:rsidR="00A702A6" w:rsidRPr="00A702A6" w14:paraId="10775352" w14:textId="77777777" w:rsidTr="00105038">
        <w:trPr>
          <w:trHeight w:val="2710"/>
        </w:trPr>
        <w:tc>
          <w:tcPr>
            <w:tcW w:w="259" w:type="pct"/>
            <w:tcBorders>
              <w:top w:val="single" w:sz="4" w:space="0" w:color="auto"/>
              <w:left w:val="single" w:sz="4" w:space="0" w:color="auto"/>
              <w:bottom w:val="single" w:sz="4" w:space="0" w:color="auto"/>
              <w:right w:val="single" w:sz="4" w:space="0" w:color="auto"/>
            </w:tcBorders>
            <w:shd w:val="clear" w:color="auto" w:fill="auto"/>
            <w:hideMark/>
          </w:tcPr>
          <w:p w14:paraId="3E1DECEB" w14:textId="74C0CD0C" w:rsidR="00A702A6" w:rsidRPr="00A702A6" w:rsidRDefault="00A54AC8" w:rsidP="00A702A6">
            <w:pPr>
              <w:rPr>
                <w:rFonts w:ascii="Arial" w:hAnsi="Arial" w:cs="Arial"/>
                <w:b/>
                <w:bCs/>
                <w:szCs w:val="22"/>
              </w:rPr>
            </w:pPr>
            <w:r>
              <w:rPr>
                <w:rFonts w:ascii="Arial" w:hAnsi="Arial" w:cs="Arial"/>
                <w:b/>
                <w:bCs/>
                <w:szCs w:val="22"/>
              </w:rPr>
              <w:t>6</w:t>
            </w:r>
          </w:p>
        </w:tc>
        <w:tc>
          <w:tcPr>
            <w:tcW w:w="797" w:type="pct"/>
            <w:tcBorders>
              <w:top w:val="single" w:sz="4" w:space="0" w:color="auto"/>
              <w:left w:val="nil"/>
              <w:bottom w:val="single" w:sz="4" w:space="0" w:color="auto"/>
              <w:right w:val="single" w:sz="4" w:space="0" w:color="auto"/>
            </w:tcBorders>
            <w:shd w:val="clear" w:color="auto" w:fill="auto"/>
            <w:hideMark/>
          </w:tcPr>
          <w:p w14:paraId="42D6B0A5" w14:textId="451E66C2" w:rsidR="00CD1B85" w:rsidRDefault="00CD1B85" w:rsidP="00CD1B85">
            <w:pPr>
              <w:rPr>
                <w:rFonts w:ascii="Arial" w:hAnsi="Arial" w:cs="Arial"/>
                <w:szCs w:val="22"/>
              </w:rPr>
            </w:pPr>
            <w:r w:rsidRPr="00A702A6">
              <w:rPr>
                <w:rFonts w:ascii="Arial" w:hAnsi="Arial" w:cs="Arial"/>
                <w:szCs w:val="22"/>
              </w:rPr>
              <w:t>Task Order; Proposal Submission De</w:t>
            </w:r>
            <w:r>
              <w:rPr>
                <w:rFonts w:ascii="Arial" w:hAnsi="Arial" w:cs="Arial"/>
                <w:szCs w:val="22"/>
              </w:rPr>
              <w:t>cision</w:t>
            </w:r>
          </w:p>
          <w:p w14:paraId="1D16BE14" w14:textId="04D18250" w:rsidR="00A702A6" w:rsidRPr="00A702A6" w:rsidRDefault="00A702A6" w:rsidP="00A702A6">
            <w:pPr>
              <w:rPr>
                <w:rFonts w:ascii="Arial" w:hAnsi="Arial" w:cs="Arial"/>
                <w:szCs w:val="22"/>
              </w:rPr>
            </w:pPr>
          </w:p>
        </w:tc>
        <w:tc>
          <w:tcPr>
            <w:tcW w:w="2083" w:type="pct"/>
            <w:tcBorders>
              <w:top w:val="single" w:sz="4" w:space="0" w:color="auto"/>
              <w:left w:val="nil"/>
              <w:bottom w:val="single" w:sz="4" w:space="0" w:color="auto"/>
              <w:right w:val="single" w:sz="4" w:space="0" w:color="auto"/>
            </w:tcBorders>
            <w:shd w:val="clear" w:color="auto" w:fill="auto"/>
            <w:hideMark/>
          </w:tcPr>
          <w:p w14:paraId="0C86BC6B" w14:textId="02E9881F" w:rsidR="00A702A6" w:rsidRPr="00A702A6" w:rsidRDefault="00AD0229" w:rsidP="00A702A6">
            <w:pPr>
              <w:rPr>
                <w:rFonts w:ascii="Arial" w:hAnsi="Arial" w:cs="Arial"/>
                <w:szCs w:val="22"/>
              </w:rPr>
            </w:pPr>
            <w:r>
              <w:rPr>
                <w:rFonts w:ascii="Arial" w:hAnsi="Arial" w:cs="Arial"/>
                <w:szCs w:val="22"/>
              </w:rPr>
              <w:t xml:space="preserve">Once the EOI response is received from partners, TOMS should send an automated email to key Enlightened personnel to notify them of the interested partners. </w:t>
            </w:r>
            <w:r w:rsidR="00CD1B85" w:rsidRPr="00A702A6">
              <w:rPr>
                <w:rFonts w:ascii="Arial" w:hAnsi="Arial" w:cs="Arial"/>
                <w:szCs w:val="22"/>
              </w:rPr>
              <w:t xml:space="preserve">On the Edit Task Order page, the Contract Manager can change the state of the Task Order to </w:t>
            </w:r>
            <w:r w:rsidR="00CD1B85" w:rsidRPr="00FA3BEE">
              <w:rPr>
                <w:rFonts w:ascii="Arial" w:hAnsi="Arial" w:cs="Arial"/>
                <w:b/>
                <w:bCs/>
                <w:szCs w:val="22"/>
              </w:rPr>
              <w:t>'Submitted'</w:t>
            </w:r>
            <w:r w:rsidR="00CD1B85" w:rsidRPr="00A702A6">
              <w:rPr>
                <w:rFonts w:ascii="Arial" w:hAnsi="Arial" w:cs="Arial"/>
                <w:szCs w:val="22"/>
              </w:rPr>
              <w:t xml:space="preserve"> or </w:t>
            </w:r>
            <w:r w:rsidR="00CD1B85" w:rsidRPr="00FA3BEE">
              <w:rPr>
                <w:rFonts w:ascii="Arial" w:hAnsi="Arial" w:cs="Arial"/>
                <w:b/>
                <w:bCs/>
                <w:szCs w:val="22"/>
              </w:rPr>
              <w:t>'Not-Submitted'</w:t>
            </w:r>
            <w:r w:rsidR="00CD1B85" w:rsidRPr="00A702A6">
              <w:rPr>
                <w:rFonts w:ascii="Arial" w:hAnsi="Arial" w:cs="Arial"/>
                <w:szCs w:val="22"/>
              </w:rPr>
              <w:t xml:space="preserve"> or </w:t>
            </w:r>
            <w:r w:rsidR="00CD1B85" w:rsidRPr="00FA3BEE">
              <w:rPr>
                <w:rFonts w:ascii="Arial" w:hAnsi="Arial" w:cs="Arial"/>
                <w:b/>
                <w:bCs/>
                <w:szCs w:val="22"/>
              </w:rPr>
              <w:t>'Cancelled'</w:t>
            </w:r>
            <w:r w:rsidR="00CD1B85" w:rsidRPr="00A702A6">
              <w:rPr>
                <w:rFonts w:ascii="Arial" w:hAnsi="Arial" w:cs="Arial"/>
                <w:szCs w:val="22"/>
              </w:rPr>
              <w:t xml:space="preserve"> from the Task Order ‘Status:' data field. Changes to the ‘Status’ drop-down field will update the 'Submit Proposal Decision:' field.</w:t>
            </w:r>
            <w:r w:rsidR="00CD1B85" w:rsidRPr="00C073F4">
              <w:rPr>
                <w:rFonts w:ascii="Arial" w:hAnsi="Arial" w:cs="Arial"/>
                <w:szCs w:val="22"/>
              </w:rPr>
              <w:t xml:space="preserve"> </w:t>
            </w:r>
            <w:r w:rsidR="00CD1B85" w:rsidRPr="00A702A6">
              <w:rPr>
                <w:rFonts w:ascii="Arial" w:hAnsi="Arial" w:cs="Arial"/>
                <w:szCs w:val="22"/>
              </w:rPr>
              <w:t>Submission of the Proposal Submission decision can also be performed by utilizing the appropriate buttons on the Edit Task Order page.</w:t>
            </w:r>
          </w:p>
        </w:tc>
        <w:tc>
          <w:tcPr>
            <w:tcW w:w="306" w:type="pct"/>
            <w:tcBorders>
              <w:top w:val="single" w:sz="4" w:space="0" w:color="auto"/>
              <w:left w:val="nil"/>
              <w:bottom w:val="single" w:sz="4" w:space="0" w:color="auto"/>
              <w:right w:val="single" w:sz="4" w:space="0" w:color="auto"/>
            </w:tcBorders>
            <w:shd w:val="clear" w:color="auto" w:fill="auto"/>
            <w:hideMark/>
          </w:tcPr>
          <w:p w14:paraId="27F6FC5C"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436" w:type="pct"/>
            <w:tcBorders>
              <w:top w:val="single" w:sz="4" w:space="0" w:color="auto"/>
              <w:left w:val="nil"/>
              <w:bottom w:val="single" w:sz="4" w:space="0" w:color="auto"/>
              <w:right w:val="single" w:sz="4" w:space="0" w:color="auto"/>
            </w:tcBorders>
            <w:shd w:val="clear" w:color="auto" w:fill="auto"/>
            <w:hideMark/>
          </w:tcPr>
          <w:p w14:paraId="493C24B2"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1004" w:type="pct"/>
            <w:tcBorders>
              <w:top w:val="single" w:sz="4" w:space="0" w:color="auto"/>
              <w:left w:val="nil"/>
              <w:bottom w:val="single" w:sz="4" w:space="0" w:color="auto"/>
              <w:right w:val="single" w:sz="4" w:space="0" w:color="auto"/>
            </w:tcBorders>
            <w:shd w:val="clear" w:color="auto" w:fill="auto"/>
            <w:hideMark/>
          </w:tcPr>
          <w:p w14:paraId="2358A140" w14:textId="77777777" w:rsidR="00A702A6" w:rsidRPr="00A702A6" w:rsidRDefault="00A702A6" w:rsidP="00A702A6">
            <w:pPr>
              <w:jc w:val="center"/>
              <w:rPr>
                <w:rFonts w:ascii="Arial" w:hAnsi="Arial" w:cs="Arial"/>
                <w:sz w:val="24"/>
                <w:szCs w:val="24"/>
              </w:rPr>
            </w:pPr>
          </w:p>
        </w:tc>
        <w:tc>
          <w:tcPr>
            <w:tcW w:w="116" w:type="pct"/>
            <w:tcBorders>
              <w:left w:val="single" w:sz="4" w:space="0" w:color="auto"/>
            </w:tcBorders>
            <w:hideMark/>
          </w:tcPr>
          <w:p w14:paraId="1A2ECCE6" w14:textId="77777777" w:rsidR="00A702A6" w:rsidRPr="00A702A6" w:rsidRDefault="00A702A6" w:rsidP="00A702A6">
            <w:pPr>
              <w:rPr>
                <w:rFonts w:ascii="Times New Roman" w:hAnsi="Times New Roman"/>
                <w:sz w:val="20"/>
              </w:rPr>
            </w:pPr>
          </w:p>
        </w:tc>
      </w:tr>
      <w:tr w:rsidR="00A702A6" w:rsidRPr="00A702A6" w14:paraId="0ED53B16" w14:textId="77777777" w:rsidTr="00105038">
        <w:trPr>
          <w:trHeight w:val="2587"/>
        </w:trPr>
        <w:tc>
          <w:tcPr>
            <w:tcW w:w="259" w:type="pct"/>
            <w:tcBorders>
              <w:top w:val="single" w:sz="4" w:space="0" w:color="auto"/>
              <w:left w:val="single" w:sz="4" w:space="0" w:color="auto"/>
              <w:bottom w:val="single" w:sz="4" w:space="0" w:color="auto"/>
              <w:right w:val="single" w:sz="4" w:space="0" w:color="auto"/>
            </w:tcBorders>
            <w:shd w:val="clear" w:color="auto" w:fill="auto"/>
            <w:hideMark/>
          </w:tcPr>
          <w:p w14:paraId="4CC43A5E" w14:textId="61765F82" w:rsidR="00A702A6" w:rsidRPr="00A702A6" w:rsidRDefault="00511547" w:rsidP="00A702A6">
            <w:pPr>
              <w:rPr>
                <w:rFonts w:ascii="Arial" w:hAnsi="Arial" w:cs="Arial"/>
                <w:b/>
                <w:bCs/>
                <w:szCs w:val="22"/>
              </w:rPr>
            </w:pPr>
            <w:r>
              <w:rPr>
                <w:rFonts w:ascii="Arial" w:hAnsi="Arial" w:cs="Arial"/>
                <w:b/>
                <w:bCs/>
                <w:szCs w:val="22"/>
              </w:rPr>
              <w:t>7</w:t>
            </w:r>
          </w:p>
        </w:tc>
        <w:tc>
          <w:tcPr>
            <w:tcW w:w="797" w:type="pct"/>
            <w:tcBorders>
              <w:top w:val="single" w:sz="4" w:space="0" w:color="auto"/>
              <w:left w:val="nil"/>
              <w:bottom w:val="single" w:sz="4" w:space="0" w:color="auto"/>
              <w:right w:val="single" w:sz="4" w:space="0" w:color="auto"/>
            </w:tcBorders>
            <w:shd w:val="clear" w:color="auto" w:fill="auto"/>
            <w:hideMark/>
          </w:tcPr>
          <w:p w14:paraId="1F00103A" w14:textId="77777777" w:rsidR="00A702A6" w:rsidRPr="00A702A6" w:rsidRDefault="00A702A6" w:rsidP="00A702A6">
            <w:pPr>
              <w:rPr>
                <w:rFonts w:ascii="Arial" w:hAnsi="Arial" w:cs="Arial"/>
                <w:szCs w:val="22"/>
              </w:rPr>
            </w:pPr>
            <w:r w:rsidRPr="00A702A6">
              <w:rPr>
                <w:rFonts w:ascii="Arial" w:hAnsi="Arial" w:cs="Arial"/>
                <w:szCs w:val="22"/>
              </w:rPr>
              <w:t>Bid/No-Bid; Auto Email</w:t>
            </w:r>
          </w:p>
        </w:tc>
        <w:tc>
          <w:tcPr>
            <w:tcW w:w="2083" w:type="pct"/>
            <w:tcBorders>
              <w:top w:val="single" w:sz="4" w:space="0" w:color="auto"/>
              <w:left w:val="nil"/>
              <w:bottom w:val="single" w:sz="4" w:space="0" w:color="auto"/>
              <w:right w:val="single" w:sz="4" w:space="0" w:color="auto"/>
            </w:tcBorders>
            <w:shd w:val="clear" w:color="auto" w:fill="auto"/>
            <w:hideMark/>
          </w:tcPr>
          <w:p w14:paraId="607B4002" w14:textId="13373418" w:rsidR="00A702A6" w:rsidRPr="00A702A6" w:rsidRDefault="00A702A6" w:rsidP="00A702A6">
            <w:pPr>
              <w:rPr>
                <w:rFonts w:ascii="Arial" w:hAnsi="Arial" w:cs="Arial"/>
                <w:szCs w:val="22"/>
              </w:rPr>
            </w:pPr>
            <w:r w:rsidRPr="00A702A6">
              <w:rPr>
                <w:rFonts w:ascii="Arial" w:hAnsi="Arial" w:cs="Arial"/>
                <w:szCs w:val="22"/>
              </w:rPr>
              <w:t xml:space="preserve"> The TO is to have a ‘Bid/No Bid Due Date’ date field. This gets filled in during TO creation. After a TO receives an EIO Response (from approved Teaming Partner(s)/CTA Member(s), TOMS should notify the Contract Manager (by email) with the specific date information from the ‘Bid/No Bid Due Date’ date field. When the TO State changes to 'EOI Assessment' the email trigger will send an email to the Contract Manager.</w:t>
            </w:r>
            <w:r w:rsidRPr="00A702A6">
              <w:rPr>
                <w:rFonts w:ascii="Arial" w:hAnsi="Arial" w:cs="Arial"/>
                <w:szCs w:val="22"/>
              </w:rPr>
              <w:br/>
              <w:t>This is a reminder notification to the Contract Manager regarding the due date for the Bid/No Bid decision.</w:t>
            </w:r>
          </w:p>
        </w:tc>
        <w:tc>
          <w:tcPr>
            <w:tcW w:w="306" w:type="pct"/>
            <w:tcBorders>
              <w:top w:val="single" w:sz="4" w:space="0" w:color="auto"/>
              <w:left w:val="nil"/>
              <w:bottom w:val="single" w:sz="4" w:space="0" w:color="auto"/>
              <w:right w:val="single" w:sz="4" w:space="0" w:color="auto"/>
            </w:tcBorders>
            <w:shd w:val="clear" w:color="auto" w:fill="auto"/>
            <w:hideMark/>
          </w:tcPr>
          <w:p w14:paraId="73537CBE"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436" w:type="pct"/>
            <w:tcBorders>
              <w:top w:val="single" w:sz="4" w:space="0" w:color="auto"/>
              <w:left w:val="nil"/>
              <w:bottom w:val="single" w:sz="4" w:space="0" w:color="auto"/>
              <w:right w:val="single" w:sz="4" w:space="0" w:color="auto"/>
            </w:tcBorders>
            <w:shd w:val="clear" w:color="auto" w:fill="auto"/>
            <w:hideMark/>
          </w:tcPr>
          <w:p w14:paraId="64E57411" w14:textId="77777777" w:rsidR="00A702A6" w:rsidRPr="00A702A6" w:rsidRDefault="00A702A6" w:rsidP="00A702A6">
            <w:pPr>
              <w:jc w:val="center"/>
              <w:rPr>
                <w:rFonts w:ascii="Arial" w:hAnsi="Arial" w:cs="Arial"/>
                <w:szCs w:val="22"/>
              </w:rPr>
            </w:pPr>
            <w:r w:rsidRPr="00A702A6">
              <w:rPr>
                <w:rFonts w:ascii="Arial" w:hAnsi="Arial" w:cs="Arial"/>
                <w:szCs w:val="22"/>
              </w:rPr>
              <w:t>2</w:t>
            </w:r>
          </w:p>
        </w:tc>
        <w:tc>
          <w:tcPr>
            <w:tcW w:w="1004" w:type="pct"/>
            <w:tcBorders>
              <w:top w:val="single" w:sz="4" w:space="0" w:color="auto"/>
              <w:left w:val="nil"/>
              <w:bottom w:val="single" w:sz="4" w:space="0" w:color="auto"/>
              <w:right w:val="single" w:sz="4" w:space="0" w:color="auto"/>
            </w:tcBorders>
            <w:shd w:val="clear" w:color="auto" w:fill="auto"/>
            <w:hideMark/>
          </w:tcPr>
          <w:p w14:paraId="51A29182" w14:textId="77777777" w:rsidR="00A702A6" w:rsidRPr="00A702A6" w:rsidRDefault="00A702A6" w:rsidP="00A702A6">
            <w:pPr>
              <w:jc w:val="center"/>
              <w:rPr>
                <w:rFonts w:ascii="Arial" w:hAnsi="Arial" w:cs="Arial"/>
                <w:sz w:val="24"/>
                <w:szCs w:val="24"/>
              </w:rPr>
            </w:pPr>
          </w:p>
        </w:tc>
        <w:tc>
          <w:tcPr>
            <w:tcW w:w="116" w:type="pct"/>
            <w:tcBorders>
              <w:left w:val="single" w:sz="4" w:space="0" w:color="auto"/>
            </w:tcBorders>
            <w:hideMark/>
          </w:tcPr>
          <w:p w14:paraId="64B50031" w14:textId="77777777" w:rsidR="00A702A6" w:rsidRPr="00A702A6" w:rsidRDefault="00A702A6" w:rsidP="00A702A6">
            <w:pPr>
              <w:rPr>
                <w:rFonts w:ascii="Times New Roman" w:hAnsi="Times New Roman"/>
                <w:sz w:val="20"/>
              </w:rPr>
            </w:pPr>
          </w:p>
        </w:tc>
      </w:tr>
      <w:tr w:rsidR="00A702A6" w:rsidRPr="00A702A6" w14:paraId="75CC10AA" w14:textId="77777777" w:rsidTr="00FA3BEE">
        <w:trPr>
          <w:trHeight w:val="2105"/>
        </w:trPr>
        <w:tc>
          <w:tcPr>
            <w:tcW w:w="259" w:type="pct"/>
            <w:tcBorders>
              <w:top w:val="single" w:sz="4" w:space="0" w:color="auto"/>
              <w:left w:val="single" w:sz="4" w:space="0" w:color="auto"/>
              <w:bottom w:val="single" w:sz="4" w:space="0" w:color="auto"/>
              <w:right w:val="single" w:sz="4" w:space="0" w:color="auto"/>
            </w:tcBorders>
            <w:shd w:val="clear" w:color="auto" w:fill="auto"/>
            <w:hideMark/>
          </w:tcPr>
          <w:p w14:paraId="08EB95A9" w14:textId="427D8C1C" w:rsidR="00A702A6" w:rsidRPr="00A702A6" w:rsidRDefault="00651959" w:rsidP="00A702A6">
            <w:pPr>
              <w:rPr>
                <w:rFonts w:ascii="Arial" w:hAnsi="Arial" w:cs="Arial"/>
                <w:b/>
                <w:bCs/>
                <w:szCs w:val="22"/>
              </w:rPr>
            </w:pPr>
            <w:r>
              <w:rPr>
                <w:rFonts w:ascii="Arial" w:hAnsi="Arial" w:cs="Arial"/>
                <w:b/>
                <w:bCs/>
                <w:szCs w:val="22"/>
              </w:rPr>
              <w:lastRenderedPageBreak/>
              <w:t>9</w:t>
            </w:r>
          </w:p>
        </w:tc>
        <w:tc>
          <w:tcPr>
            <w:tcW w:w="797" w:type="pct"/>
            <w:tcBorders>
              <w:top w:val="single" w:sz="4" w:space="0" w:color="auto"/>
              <w:left w:val="single" w:sz="4" w:space="0" w:color="auto"/>
              <w:bottom w:val="single" w:sz="4" w:space="0" w:color="auto"/>
              <w:right w:val="single" w:sz="4" w:space="0" w:color="auto"/>
            </w:tcBorders>
            <w:shd w:val="clear" w:color="auto" w:fill="auto"/>
            <w:hideMark/>
          </w:tcPr>
          <w:p w14:paraId="50D921E0" w14:textId="77777777" w:rsidR="00A702A6" w:rsidRPr="00A702A6" w:rsidRDefault="00A702A6" w:rsidP="00A702A6">
            <w:pPr>
              <w:rPr>
                <w:rFonts w:ascii="Arial" w:hAnsi="Arial" w:cs="Arial"/>
                <w:szCs w:val="22"/>
              </w:rPr>
            </w:pPr>
            <w:r w:rsidRPr="00A702A6">
              <w:rPr>
                <w:rFonts w:ascii="Arial" w:hAnsi="Arial" w:cs="Arial"/>
                <w:szCs w:val="22"/>
              </w:rPr>
              <w:t xml:space="preserve">Auto Email </w:t>
            </w:r>
          </w:p>
        </w:tc>
        <w:tc>
          <w:tcPr>
            <w:tcW w:w="2083" w:type="pct"/>
            <w:tcBorders>
              <w:top w:val="single" w:sz="4" w:space="0" w:color="auto"/>
              <w:left w:val="single" w:sz="4" w:space="0" w:color="auto"/>
              <w:bottom w:val="single" w:sz="4" w:space="0" w:color="auto"/>
              <w:right w:val="single" w:sz="4" w:space="0" w:color="auto"/>
            </w:tcBorders>
            <w:shd w:val="clear" w:color="auto" w:fill="auto"/>
            <w:hideMark/>
          </w:tcPr>
          <w:p w14:paraId="34F57208" w14:textId="756DB4C9" w:rsidR="00A702A6" w:rsidRPr="00A702A6" w:rsidRDefault="00A702A6" w:rsidP="00A702A6">
            <w:pPr>
              <w:rPr>
                <w:rFonts w:ascii="Arial" w:hAnsi="Arial" w:cs="Arial"/>
                <w:szCs w:val="22"/>
              </w:rPr>
            </w:pPr>
            <w:r w:rsidRPr="00A702A6">
              <w:rPr>
                <w:rFonts w:ascii="Arial" w:hAnsi="Arial" w:cs="Arial"/>
                <w:szCs w:val="22"/>
              </w:rPr>
              <w:t>When the state of a TO changes</w:t>
            </w:r>
            <w:r w:rsidR="00FA3BEE">
              <w:rPr>
                <w:rFonts w:ascii="Arial" w:hAnsi="Arial" w:cs="Arial"/>
                <w:szCs w:val="22"/>
              </w:rPr>
              <w:t>, send an automated email to all the associated partners with the corresponding Contract Vehicle</w:t>
            </w:r>
            <w:r w:rsidRPr="00A702A6">
              <w:rPr>
                <w:rFonts w:ascii="Arial" w:hAnsi="Arial" w:cs="Arial"/>
                <w:szCs w:val="22"/>
              </w:rPr>
              <w:t>. Example Task Order States: [‘Open’, ‘EOI Assessment’, 'Bid', 'No-Bid', ‘Proposal Development’, 'Submitted', ‘Not Submitted’, ‘Cancelled’, 'Selected', 'Not Selected'].</w:t>
            </w:r>
          </w:p>
        </w:tc>
        <w:tc>
          <w:tcPr>
            <w:tcW w:w="306" w:type="pct"/>
            <w:tcBorders>
              <w:top w:val="single" w:sz="4" w:space="0" w:color="auto"/>
              <w:left w:val="single" w:sz="4" w:space="0" w:color="auto"/>
              <w:bottom w:val="single" w:sz="4" w:space="0" w:color="auto"/>
              <w:right w:val="single" w:sz="4" w:space="0" w:color="auto"/>
            </w:tcBorders>
            <w:shd w:val="clear" w:color="auto" w:fill="auto"/>
            <w:hideMark/>
          </w:tcPr>
          <w:p w14:paraId="472466B6" w14:textId="77777777" w:rsidR="00A702A6" w:rsidRPr="00A702A6" w:rsidRDefault="00A702A6" w:rsidP="00A702A6">
            <w:pPr>
              <w:jc w:val="center"/>
              <w:rPr>
                <w:rFonts w:ascii="Arial" w:hAnsi="Arial" w:cs="Arial"/>
                <w:szCs w:val="22"/>
              </w:rPr>
            </w:pPr>
            <w:r w:rsidRPr="00A702A6">
              <w:rPr>
                <w:rFonts w:ascii="Arial" w:hAnsi="Arial" w:cs="Arial"/>
                <w:szCs w:val="22"/>
              </w:rPr>
              <w:t>1</w:t>
            </w:r>
          </w:p>
        </w:tc>
        <w:tc>
          <w:tcPr>
            <w:tcW w:w="436" w:type="pct"/>
            <w:tcBorders>
              <w:top w:val="single" w:sz="4" w:space="0" w:color="auto"/>
              <w:left w:val="single" w:sz="4" w:space="0" w:color="auto"/>
              <w:bottom w:val="single" w:sz="4" w:space="0" w:color="auto"/>
              <w:right w:val="single" w:sz="4" w:space="0" w:color="auto"/>
            </w:tcBorders>
            <w:shd w:val="clear" w:color="auto" w:fill="auto"/>
            <w:hideMark/>
          </w:tcPr>
          <w:p w14:paraId="5A852ABC" w14:textId="77777777" w:rsidR="00A702A6" w:rsidRPr="00A702A6" w:rsidRDefault="00A702A6" w:rsidP="00A702A6">
            <w:pPr>
              <w:jc w:val="center"/>
              <w:rPr>
                <w:rFonts w:ascii="Arial" w:hAnsi="Arial" w:cs="Arial"/>
                <w:szCs w:val="22"/>
              </w:rPr>
            </w:pPr>
            <w:r w:rsidRPr="00A702A6">
              <w:rPr>
                <w:rFonts w:ascii="Arial" w:hAnsi="Arial" w:cs="Arial"/>
                <w:szCs w:val="22"/>
              </w:rPr>
              <w:t>2</w:t>
            </w:r>
          </w:p>
        </w:tc>
        <w:tc>
          <w:tcPr>
            <w:tcW w:w="1004" w:type="pct"/>
            <w:tcBorders>
              <w:top w:val="single" w:sz="4" w:space="0" w:color="auto"/>
              <w:left w:val="single" w:sz="4" w:space="0" w:color="auto"/>
              <w:bottom w:val="single" w:sz="4" w:space="0" w:color="auto"/>
              <w:right w:val="single" w:sz="4" w:space="0" w:color="auto"/>
            </w:tcBorders>
            <w:hideMark/>
          </w:tcPr>
          <w:p w14:paraId="41C5473D" w14:textId="77777777" w:rsidR="00A702A6" w:rsidRPr="00A702A6" w:rsidRDefault="00A702A6" w:rsidP="00A702A6">
            <w:pPr>
              <w:rPr>
                <w:rFonts w:ascii="Arial" w:hAnsi="Arial" w:cs="Arial"/>
                <w:sz w:val="24"/>
                <w:szCs w:val="24"/>
              </w:rPr>
            </w:pPr>
          </w:p>
        </w:tc>
        <w:tc>
          <w:tcPr>
            <w:tcW w:w="116" w:type="pct"/>
            <w:tcBorders>
              <w:left w:val="single" w:sz="4" w:space="0" w:color="auto"/>
            </w:tcBorders>
            <w:hideMark/>
          </w:tcPr>
          <w:p w14:paraId="484AB9F0" w14:textId="77777777" w:rsidR="00A702A6" w:rsidRPr="00A702A6" w:rsidRDefault="00A702A6" w:rsidP="00A702A6">
            <w:pPr>
              <w:rPr>
                <w:rFonts w:ascii="Times New Roman" w:hAnsi="Times New Roman"/>
                <w:sz w:val="20"/>
              </w:rPr>
            </w:pPr>
          </w:p>
        </w:tc>
      </w:tr>
      <w:tr w:rsidR="00A702A6" w:rsidRPr="00A702A6" w14:paraId="1D66EE45" w14:textId="77777777" w:rsidTr="00105038">
        <w:trPr>
          <w:trHeight w:val="705"/>
        </w:trPr>
        <w:tc>
          <w:tcPr>
            <w:tcW w:w="259" w:type="pct"/>
            <w:tcBorders>
              <w:top w:val="single" w:sz="4" w:space="0" w:color="auto"/>
              <w:left w:val="single" w:sz="4" w:space="0" w:color="auto"/>
              <w:bottom w:val="single" w:sz="4" w:space="0" w:color="auto"/>
              <w:right w:val="single" w:sz="4" w:space="0" w:color="auto"/>
            </w:tcBorders>
            <w:shd w:val="clear" w:color="auto" w:fill="auto"/>
            <w:hideMark/>
          </w:tcPr>
          <w:p w14:paraId="30A839DA" w14:textId="70D5B080" w:rsidR="00A702A6" w:rsidRPr="00A702A6" w:rsidRDefault="00651959" w:rsidP="00A702A6">
            <w:pPr>
              <w:rPr>
                <w:rFonts w:ascii="Arial" w:hAnsi="Arial" w:cs="Arial"/>
                <w:b/>
                <w:bCs/>
                <w:szCs w:val="22"/>
              </w:rPr>
            </w:pPr>
            <w:r>
              <w:rPr>
                <w:rFonts w:ascii="Arial" w:hAnsi="Arial" w:cs="Arial"/>
                <w:b/>
                <w:bCs/>
                <w:szCs w:val="22"/>
              </w:rPr>
              <w:t>10</w:t>
            </w:r>
          </w:p>
        </w:tc>
        <w:tc>
          <w:tcPr>
            <w:tcW w:w="797" w:type="pct"/>
            <w:tcBorders>
              <w:top w:val="single" w:sz="4" w:space="0" w:color="auto"/>
              <w:left w:val="nil"/>
              <w:bottom w:val="single" w:sz="4" w:space="0" w:color="auto"/>
              <w:right w:val="single" w:sz="4" w:space="0" w:color="auto"/>
            </w:tcBorders>
            <w:shd w:val="clear" w:color="auto" w:fill="auto"/>
            <w:hideMark/>
          </w:tcPr>
          <w:p w14:paraId="40C02FD8" w14:textId="77777777" w:rsidR="00A702A6" w:rsidRPr="00A702A6" w:rsidRDefault="00A702A6" w:rsidP="00A702A6">
            <w:pPr>
              <w:rPr>
                <w:rFonts w:ascii="Arial" w:hAnsi="Arial" w:cs="Arial"/>
                <w:szCs w:val="22"/>
              </w:rPr>
            </w:pPr>
            <w:r w:rsidRPr="00A702A6">
              <w:rPr>
                <w:rFonts w:ascii="Arial" w:hAnsi="Arial" w:cs="Arial"/>
                <w:szCs w:val="22"/>
              </w:rPr>
              <w:t>Dashboard</w:t>
            </w:r>
          </w:p>
        </w:tc>
        <w:tc>
          <w:tcPr>
            <w:tcW w:w="2083" w:type="pct"/>
            <w:tcBorders>
              <w:top w:val="single" w:sz="4" w:space="0" w:color="auto"/>
              <w:left w:val="nil"/>
              <w:bottom w:val="single" w:sz="4" w:space="0" w:color="auto"/>
              <w:right w:val="single" w:sz="4" w:space="0" w:color="auto"/>
            </w:tcBorders>
            <w:shd w:val="clear" w:color="auto" w:fill="auto"/>
            <w:noWrap/>
            <w:hideMark/>
          </w:tcPr>
          <w:p w14:paraId="27F84E88" w14:textId="7BFDA34E" w:rsidR="00A702A6" w:rsidRPr="00A702A6" w:rsidRDefault="00676169" w:rsidP="00A702A6">
            <w:pPr>
              <w:rPr>
                <w:rFonts w:ascii="Arial" w:hAnsi="Arial" w:cs="Arial"/>
                <w:szCs w:val="22"/>
              </w:rPr>
            </w:pPr>
            <w:r w:rsidRPr="00FA7757">
              <w:rPr>
                <w:rFonts w:ascii="Arial" w:hAnsi="Arial" w:cs="Arial"/>
                <w:b/>
                <w:bCs/>
                <w:szCs w:val="22"/>
              </w:rPr>
              <w:t>Create Dashboards</w:t>
            </w:r>
            <w:r w:rsidR="00A702A6" w:rsidRPr="00A702A6">
              <w:rPr>
                <w:rFonts w:ascii="Arial" w:hAnsi="Arial" w:cs="Arial"/>
                <w:b/>
                <w:bCs/>
                <w:szCs w:val="22"/>
              </w:rPr>
              <w:t>:</w:t>
            </w:r>
            <w:r w:rsidR="00A702A6" w:rsidRPr="00A702A6">
              <w:rPr>
                <w:rFonts w:ascii="Arial" w:hAnsi="Arial" w:cs="Arial"/>
                <w:szCs w:val="22"/>
              </w:rPr>
              <w:t xml:space="preserve">  Create dashboards to display the details of past and present contracts for partners (only for the contract vehicles they are associated with)</w:t>
            </w:r>
          </w:p>
        </w:tc>
        <w:tc>
          <w:tcPr>
            <w:tcW w:w="306" w:type="pct"/>
            <w:tcBorders>
              <w:top w:val="single" w:sz="4" w:space="0" w:color="auto"/>
              <w:left w:val="nil"/>
              <w:bottom w:val="single" w:sz="4" w:space="0" w:color="auto"/>
              <w:right w:val="single" w:sz="4" w:space="0" w:color="auto"/>
            </w:tcBorders>
            <w:shd w:val="clear" w:color="auto" w:fill="auto"/>
            <w:hideMark/>
          </w:tcPr>
          <w:p w14:paraId="7BE981CF" w14:textId="77777777" w:rsidR="00A702A6" w:rsidRPr="00A702A6" w:rsidRDefault="00A702A6" w:rsidP="00A702A6">
            <w:pPr>
              <w:jc w:val="center"/>
              <w:rPr>
                <w:rFonts w:ascii="Arial" w:hAnsi="Arial" w:cs="Arial"/>
                <w:szCs w:val="22"/>
              </w:rPr>
            </w:pPr>
            <w:r w:rsidRPr="00A702A6">
              <w:rPr>
                <w:rFonts w:ascii="Arial" w:hAnsi="Arial" w:cs="Arial"/>
                <w:szCs w:val="22"/>
              </w:rPr>
              <w:t>2</w:t>
            </w:r>
          </w:p>
        </w:tc>
        <w:tc>
          <w:tcPr>
            <w:tcW w:w="436" w:type="pct"/>
            <w:tcBorders>
              <w:top w:val="single" w:sz="4" w:space="0" w:color="auto"/>
              <w:left w:val="nil"/>
              <w:bottom w:val="single" w:sz="4" w:space="0" w:color="auto"/>
              <w:right w:val="single" w:sz="4" w:space="0" w:color="auto"/>
            </w:tcBorders>
            <w:shd w:val="clear" w:color="auto" w:fill="auto"/>
            <w:hideMark/>
          </w:tcPr>
          <w:p w14:paraId="4825CA33" w14:textId="77777777" w:rsidR="00A702A6" w:rsidRPr="00A702A6" w:rsidRDefault="00A702A6" w:rsidP="00A702A6">
            <w:pPr>
              <w:jc w:val="center"/>
              <w:rPr>
                <w:rFonts w:ascii="Arial" w:hAnsi="Arial" w:cs="Arial"/>
                <w:szCs w:val="22"/>
              </w:rPr>
            </w:pPr>
            <w:r w:rsidRPr="00A702A6">
              <w:rPr>
                <w:rFonts w:ascii="Arial" w:hAnsi="Arial" w:cs="Arial"/>
                <w:szCs w:val="22"/>
              </w:rPr>
              <w:t>3</w:t>
            </w:r>
          </w:p>
        </w:tc>
        <w:tc>
          <w:tcPr>
            <w:tcW w:w="1004" w:type="pct"/>
            <w:tcBorders>
              <w:top w:val="single" w:sz="4" w:space="0" w:color="auto"/>
              <w:left w:val="nil"/>
              <w:bottom w:val="single" w:sz="4" w:space="0" w:color="auto"/>
              <w:right w:val="single" w:sz="4" w:space="0" w:color="auto"/>
            </w:tcBorders>
            <w:shd w:val="clear" w:color="auto" w:fill="auto"/>
            <w:hideMark/>
          </w:tcPr>
          <w:p w14:paraId="6CCAE4DC" w14:textId="77777777" w:rsidR="00A702A6" w:rsidRPr="00A702A6" w:rsidRDefault="00A702A6" w:rsidP="00A702A6">
            <w:pPr>
              <w:jc w:val="center"/>
              <w:rPr>
                <w:rFonts w:ascii="Arial" w:hAnsi="Arial" w:cs="Arial"/>
                <w:sz w:val="24"/>
                <w:szCs w:val="24"/>
              </w:rPr>
            </w:pPr>
          </w:p>
        </w:tc>
        <w:tc>
          <w:tcPr>
            <w:tcW w:w="116" w:type="pct"/>
            <w:tcBorders>
              <w:left w:val="single" w:sz="4" w:space="0" w:color="auto"/>
            </w:tcBorders>
            <w:hideMark/>
          </w:tcPr>
          <w:p w14:paraId="3EBAC010" w14:textId="77777777" w:rsidR="00A702A6" w:rsidRPr="00A702A6" w:rsidRDefault="00A702A6" w:rsidP="00A702A6">
            <w:pPr>
              <w:rPr>
                <w:rFonts w:ascii="Times New Roman" w:hAnsi="Times New Roman"/>
                <w:sz w:val="20"/>
              </w:rPr>
            </w:pPr>
          </w:p>
        </w:tc>
      </w:tr>
      <w:tr w:rsidR="00A702A6" w:rsidRPr="00A702A6" w14:paraId="5E694FC5" w14:textId="77777777" w:rsidTr="00105038">
        <w:trPr>
          <w:trHeight w:val="301"/>
        </w:trPr>
        <w:tc>
          <w:tcPr>
            <w:tcW w:w="259" w:type="pct"/>
            <w:tcBorders>
              <w:top w:val="nil"/>
              <w:left w:val="single" w:sz="4" w:space="0" w:color="auto"/>
              <w:bottom w:val="single" w:sz="4" w:space="0" w:color="auto"/>
              <w:right w:val="single" w:sz="4" w:space="0" w:color="auto"/>
            </w:tcBorders>
            <w:shd w:val="clear" w:color="auto" w:fill="auto"/>
            <w:hideMark/>
          </w:tcPr>
          <w:p w14:paraId="10CF9959" w14:textId="78B48A59" w:rsidR="00A702A6" w:rsidRPr="00A702A6" w:rsidRDefault="00651959" w:rsidP="00A702A6">
            <w:pPr>
              <w:rPr>
                <w:rFonts w:ascii="Arial" w:hAnsi="Arial" w:cs="Arial"/>
                <w:b/>
                <w:bCs/>
                <w:szCs w:val="22"/>
              </w:rPr>
            </w:pPr>
            <w:r>
              <w:rPr>
                <w:rFonts w:ascii="Arial" w:hAnsi="Arial" w:cs="Arial"/>
                <w:b/>
                <w:bCs/>
                <w:szCs w:val="22"/>
              </w:rPr>
              <w:t>11</w:t>
            </w:r>
          </w:p>
        </w:tc>
        <w:tc>
          <w:tcPr>
            <w:tcW w:w="797" w:type="pct"/>
            <w:tcBorders>
              <w:top w:val="single" w:sz="4" w:space="0" w:color="auto"/>
              <w:left w:val="nil"/>
              <w:bottom w:val="single" w:sz="4" w:space="0" w:color="auto"/>
              <w:right w:val="single" w:sz="4" w:space="0" w:color="auto"/>
            </w:tcBorders>
            <w:shd w:val="clear" w:color="auto" w:fill="auto"/>
            <w:hideMark/>
          </w:tcPr>
          <w:p w14:paraId="073A9B5D" w14:textId="77777777" w:rsidR="00A702A6" w:rsidRPr="00A702A6" w:rsidRDefault="00A702A6" w:rsidP="00A702A6">
            <w:pPr>
              <w:rPr>
                <w:rFonts w:ascii="Arial" w:hAnsi="Arial" w:cs="Arial"/>
                <w:szCs w:val="22"/>
              </w:rPr>
            </w:pPr>
            <w:r w:rsidRPr="00A702A6">
              <w:rPr>
                <w:rFonts w:ascii="Arial" w:hAnsi="Arial" w:cs="Arial"/>
                <w:szCs w:val="22"/>
              </w:rPr>
              <w:t>Development</w:t>
            </w:r>
          </w:p>
        </w:tc>
        <w:tc>
          <w:tcPr>
            <w:tcW w:w="2083" w:type="pct"/>
            <w:tcBorders>
              <w:top w:val="single" w:sz="4" w:space="0" w:color="auto"/>
              <w:left w:val="nil"/>
              <w:bottom w:val="single" w:sz="4" w:space="0" w:color="auto"/>
              <w:right w:val="single" w:sz="4" w:space="0" w:color="auto"/>
            </w:tcBorders>
            <w:shd w:val="clear" w:color="auto" w:fill="auto"/>
            <w:noWrap/>
            <w:hideMark/>
          </w:tcPr>
          <w:p w14:paraId="6E6702D1" w14:textId="77777777" w:rsidR="00A702A6" w:rsidRPr="00A702A6" w:rsidRDefault="00A702A6" w:rsidP="00A702A6">
            <w:pPr>
              <w:rPr>
                <w:rFonts w:ascii="Arial" w:hAnsi="Arial" w:cs="Arial"/>
                <w:b/>
                <w:bCs/>
                <w:szCs w:val="22"/>
              </w:rPr>
            </w:pPr>
            <w:r w:rsidRPr="00A702A6">
              <w:rPr>
                <w:rFonts w:ascii="Arial" w:hAnsi="Arial" w:cs="Arial"/>
                <w:b/>
                <w:bCs/>
                <w:szCs w:val="22"/>
              </w:rPr>
              <w:t xml:space="preserve">End of Development Sprint Cycle </w:t>
            </w:r>
          </w:p>
        </w:tc>
        <w:tc>
          <w:tcPr>
            <w:tcW w:w="306" w:type="pct"/>
            <w:tcBorders>
              <w:top w:val="single" w:sz="4" w:space="0" w:color="auto"/>
              <w:left w:val="nil"/>
              <w:bottom w:val="single" w:sz="4" w:space="0" w:color="auto"/>
              <w:right w:val="single" w:sz="4" w:space="0" w:color="auto"/>
            </w:tcBorders>
            <w:shd w:val="clear" w:color="auto" w:fill="auto"/>
            <w:hideMark/>
          </w:tcPr>
          <w:p w14:paraId="00E4096F" w14:textId="77777777" w:rsidR="00A702A6" w:rsidRPr="00A702A6" w:rsidRDefault="00A702A6" w:rsidP="00A702A6">
            <w:pPr>
              <w:jc w:val="center"/>
              <w:rPr>
                <w:rFonts w:ascii="Arial" w:hAnsi="Arial" w:cs="Arial"/>
                <w:szCs w:val="22"/>
              </w:rPr>
            </w:pPr>
            <w:r w:rsidRPr="00A702A6">
              <w:rPr>
                <w:rFonts w:ascii="Arial" w:hAnsi="Arial" w:cs="Arial"/>
                <w:szCs w:val="22"/>
              </w:rPr>
              <w:t> </w:t>
            </w:r>
          </w:p>
        </w:tc>
        <w:tc>
          <w:tcPr>
            <w:tcW w:w="436" w:type="pct"/>
            <w:tcBorders>
              <w:top w:val="single" w:sz="4" w:space="0" w:color="auto"/>
              <w:left w:val="nil"/>
              <w:bottom w:val="single" w:sz="4" w:space="0" w:color="auto"/>
              <w:right w:val="single" w:sz="4" w:space="0" w:color="auto"/>
            </w:tcBorders>
            <w:shd w:val="clear" w:color="auto" w:fill="auto"/>
            <w:hideMark/>
          </w:tcPr>
          <w:p w14:paraId="474AA464" w14:textId="77777777" w:rsidR="00A702A6" w:rsidRPr="00A702A6" w:rsidRDefault="00A702A6" w:rsidP="00A702A6">
            <w:pPr>
              <w:jc w:val="center"/>
              <w:rPr>
                <w:rFonts w:ascii="Arial" w:hAnsi="Arial" w:cs="Arial"/>
                <w:szCs w:val="22"/>
              </w:rPr>
            </w:pPr>
            <w:r w:rsidRPr="00A702A6">
              <w:rPr>
                <w:rFonts w:ascii="Arial" w:hAnsi="Arial" w:cs="Arial"/>
                <w:szCs w:val="22"/>
              </w:rPr>
              <w:t> </w:t>
            </w:r>
          </w:p>
        </w:tc>
        <w:tc>
          <w:tcPr>
            <w:tcW w:w="1004" w:type="pct"/>
            <w:tcBorders>
              <w:top w:val="single" w:sz="4" w:space="0" w:color="auto"/>
              <w:left w:val="nil"/>
              <w:bottom w:val="single" w:sz="4" w:space="0" w:color="auto"/>
              <w:right w:val="single" w:sz="4" w:space="0" w:color="auto"/>
            </w:tcBorders>
            <w:shd w:val="clear" w:color="auto" w:fill="auto"/>
            <w:hideMark/>
          </w:tcPr>
          <w:p w14:paraId="15916B98" w14:textId="77777777" w:rsidR="00A702A6" w:rsidRPr="00A702A6" w:rsidRDefault="00A702A6" w:rsidP="00A702A6">
            <w:pPr>
              <w:jc w:val="center"/>
              <w:rPr>
                <w:rFonts w:ascii="Arial" w:hAnsi="Arial" w:cs="Arial"/>
                <w:sz w:val="24"/>
                <w:szCs w:val="24"/>
              </w:rPr>
            </w:pPr>
          </w:p>
        </w:tc>
        <w:tc>
          <w:tcPr>
            <w:tcW w:w="116" w:type="pct"/>
            <w:tcBorders>
              <w:left w:val="single" w:sz="4" w:space="0" w:color="auto"/>
            </w:tcBorders>
            <w:hideMark/>
          </w:tcPr>
          <w:p w14:paraId="06D96E4E" w14:textId="77777777" w:rsidR="00A702A6" w:rsidRPr="00A702A6" w:rsidRDefault="00A702A6" w:rsidP="00A702A6">
            <w:pPr>
              <w:rPr>
                <w:rFonts w:ascii="Times New Roman" w:hAnsi="Times New Roman"/>
                <w:sz w:val="20"/>
              </w:rPr>
            </w:pPr>
          </w:p>
        </w:tc>
      </w:tr>
      <w:tr w:rsidR="00A702A6" w:rsidRPr="00A702A6" w14:paraId="5AC3777A" w14:textId="77777777" w:rsidTr="00105038">
        <w:trPr>
          <w:trHeight w:val="232"/>
        </w:trPr>
        <w:tc>
          <w:tcPr>
            <w:tcW w:w="259" w:type="pct"/>
            <w:tcBorders>
              <w:top w:val="nil"/>
              <w:left w:val="single" w:sz="4" w:space="0" w:color="auto"/>
              <w:bottom w:val="single" w:sz="4" w:space="0" w:color="auto"/>
              <w:right w:val="single" w:sz="4" w:space="0" w:color="auto"/>
            </w:tcBorders>
            <w:shd w:val="clear" w:color="auto" w:fill="auto"/>
            <w:hideMark/>
          </w:tcPr>
          <w:p w14:paraId="09262391" w14:textId="6036073E" w:rsidR="00A702A6" w:rsidRPr="00A702A6" w:rsidRDefault="00A702A6" w:rsidP="00A702A6">
            <w:pPr>
              <w:rPr>
                <w:rFonts w:ascii="Arial" w:hAnsi="Arial" w:cs="Arial"/>
                <w:b/>
                <w:bCs/>
                <w:szCs w:val="22"/>
              </w:rPr>
            </w:pPr>
            <w:r w:rsidRPr="00A702A6">
              <w:rPr>
                <w:rFonts w:ascii="Arial" w:hAnsi="Arial" w:cs="Arial"/>
                <w:b/>
                <w:bCs/>
                <w:szCs w:val="22"/>
              </w:rPr>
              <w:t>1</w:t>
            </w:r>
            <w:r w:rsidR="00651959">
              <w:rPr>
                <w:rFonts w:ascii="Arial" w:hAnsi="Arial" w:cs="Arial"/>
                <w:b/>
                <w:bCs/>
                <w:szCs w:val="22"/>
              </w:rPr>
              <w:t>2</w:t>
            </w:r>
          </w:p>
        </w:tc>
        <w:tc>
          <w:tcPr>
            <w:tcW w:w="797" w:type="pct"/>
            <w:tcBorders>
              <w:top w:val="single" w:sz="4" w:space="0" w:color="auto"/>
              <w:left w:val="nil"/>
              <w:bottom w:val="single" w:sz="4" w:space="0" w:color="auto"/>
              <w:right w:val="single" w:sz="4" w:space="0" w:color="auto"/>
            </w:tcBorders>
            <w:shd w:val="clear" w:color="auto" w:fill="auto"/>
            <w:hideMark/>
          </w:tcPr>
          <w:p w14:paraId="172F33D7" w14:textId="77777777" w:rsidR="00A702A6" w:rsidRPr="00A702A6" w:rsidRDefault="00A702A6" w:rsidP="00A702A6">
            <w:pPr>
              <w:rPr>
                <w:rFonts w:ascii="Arial" w:hAnsi="Arial" w:cs="Arial"/>
                <w:szCs w:val="22"/>
              </w:rPr>
            </w:pPr>
            <w:r w:rsidRPr="00A702A6">
              <w:rPr>
                <w:rFonts w:ascii="Arial" w:hAnsi="Arial" w:cs="Arial"/>
                <w:szCs w:val="22"/>
              </w:rPr>
              <w:t>Testing</w:t>
            </w:r>
          </w:p>
        </w:tc>
        <w:tc>
          <w:tcPr>
            <w:tcW w:w="2083" w:type="pct"/>
            <w:tcBorders>
              <w:top w:val="single" w:sz="4" w:space="0" w:color="auto"/>
              <w:left w:val="nil"/>
              <w:bottom w:val="single" w:sz="4" w:space="0" w:color="auto"/>
              <w:right w:val="single" w:sz="4" w:space="0" w:color="auto"/>
            </w:tcBorders>
            <w:shd w:val="clear" w:color="auto" w:fill="auto"/>
            <w:noWrap/>
            <w:hideMark/>
          </w:tcPr>
          <w:p w14:paraId="08E4817F" w14:textId="77777777" w:rsidR="00A702A6" w:rsidRPr="00A702A6" w:rsidRDefault="00A702A6" w:rsidP="00A702A6">
            <w:pPr>
              <w:rPr>
                <w:rFonts w:ascii="Arial" w:hAnsi="Arial" w:cs="Arial"/>
                <w:b/>
                <w:bCs/>
                <w:szCs w:val="22"/>
              </w:rPr>
            </w:pPr>
            <w:r w:rsidRPr="00A702A6">
              <w:rPr>
                <w:rFonts w:ascii="Arial" w:hAnsi="Arial" w:cs="Arial"/>
                <w:b/>
                <w:bCs/>
                <w:szCs w:val="22"/>
              </w:rPr>
              <w:t>Sprint Cycle Testing</w:t>
            </w:r>
          </w:p>
        </w:tc>
        <w:tc>
          <w:tcPr>
            <w:tcW w:w="306" w:type="pct"/>
            <w:tcBorders>
              <w:top w:val="single" w:sz="4" w:space="0" w:color="auto"/>
              <w:left w:val="nil"/>
              <w:bottom w:val="single" w:sz="4" w:space="0" w:color="auto"/>
              <w:right w:val="single" w:sz="4" w:space="0" w:color="auto"/>
            </w:tcBorders>
            <w:shd w:val="clear" w:color="auto" w:fill="auto"/>
            <w:hideMark/>
          </w:tcPr>
          <w:p w14:paraId="41489611" w14:textId="77777777" w:rsidR="00A702A6" w:rsidRPr="00A702A6" w:rsidRDefault="00A702A6" w:rsidP="00A702A6">
            <w:pPr>
              <w:jc w:val="center"/>
              <w:rPr>
                <w:rFonts w:ascii="Arial" w:hAnsi="Arial" w:cs="Arial"/>
                <w:szCs w:val="22"/>
              </w:rPr>
            </w:pPr>
            <w:r w:rsidRPr="00A702A6">
              <w:rPr>
                <w:rFonts w:ascii="Arial" w:hAnsi="Arial" w:cs="Arial"/>
                <w:szCs w:val="22"/>
              </w:rPr>
              <w:t> </w:t>
            </w:r>
          </w:p>
        </w:tc>
        <w:tc>
          <w:tcPr>
            <w:tcW w:w="436" w:type="pct"/>
            <w:tcBorders>
              <w:top w:val="single" w:sz="4" w:space="0" w:color="auto"/>
              <w:left w:val="nil"/>
              <w:bottom w:val="single" w:sz="4" w:space="0" w:color="auto"/>
              <w:right w:val="single" w:sz="4" w:space="0" w:color="auto"/>
            </w:tcBorders>
            <w:shd w:val="clear" w:color="auto" w:fill="auto"/>
            <w:hideMark/>
          </w:tcPr>
          <w:p w14:paraId="18B1D51B" w14:textId="77777777" w:rsidR="00A702A6" w:rsidRPr="00A702A6" w:rsidRDefault="00A702A6" w:rsidP="00A702A6">
            <w:pPr>
              <w:jc w:val="center"/>
              <w:rPr>
                <w:rFonts w:ascii="Arial" w:hAnsi="Arial" w:cs="Arial"/>
                <w:szCs w:val="22"/>
              </w:rPr>
            </w:pPr>
            <w:r w:rsidRPr="00A702A6">
              <w:rPr>
                <w:rFonts w:ascii="Arial" w:hAnsi="Arial" w:cs="Arial"/>
                <w:szCs w:val="22"/>
              </w:rPr>
              <w:t> </w:t>
            </w:r>
          </w:p>
        </w:tc>
        <w:tc>
          <w:tcPr>
            <w:tcW w:w="1004" w:type="pct"/>
            <w:tcBorders>
              <w:top w:val="single" w:sz="4" w:space="0" w:color="auto"/>
              <w:left w:val="nil"/>
              <w:bottom w:val="single" w:sz="4" w:space="0" w:color="auto"/>
              <w:right w:val="single" w:sz="4" w:space="0" w:color="auto"/>
            </w:tcBorders>
            <w:shd w:val="clear" w:color="auto" w:fill="auto"/>
            <w:hideMark/>
          </w:tcPr>
          <w:p w14:paraId="794938DC" w14:textId="77777777" w:rsidR="00A702A6" w:rsidRPr="00A702A6" w:rsidRDefault="00A702A6" w:rsidP="00A702A6">
            <w:pPr>
              <w:jc w:val="center"/>
              <w:rPr>
                <w:rFonts w:ascii="Arial" w:hAnsi="Arial" w:cs="Arial"/>
                <w:sz w:val="24"/>
                <w:szCs w:val="24"/>
              </w:rPr>
            </w:pPr>
          </w:p>
        </w:tc>
        <w:tc>
          <w:tcPr>
            <w:tcW w:w="116" w:type="pct"/>
            <w:tcBorders>
              <w:left w:val="single" w:sz="4" w:space="0" w:color="auto"/>
            </w:tcBorders>
            <w:hideMark/>
          </w:tcPr>
          <w:p w14:paraId="091737C7" w14:textId="77777777" w:rsidR="00A702A6" w:rsidRPr="00A702A6" w:rsidRDefault="00A702A6" w:rsidP="00A702A6">
            <w:pPr>
              <w:rPr>
                <w:rFonts w:ascii="Times New Roman" w:hAnsi="Times New Roman"/>
                <w:sz w:val="20"/>
              </w:rPr>
            </w:pPr>
          </w:p>
        </w:tc>
      </w:tr>
      <w:tr w:rsidR="00A702A6" w:rsidRPr="00A702A6" w14:paraId="4A258942" w14:textId="77777777" w:rsidTr="00105038">
        <w:trPr>
          <w:trHeight w:val="272"/>
        </w:trPr>
        <w:tc>
          <w:tcPr>
            <w:tcW w:w="259" w:type="pct"/>
            <w:tcBorders>
              <w:top w:val="nil"/>
              <w:left w:val="single" w:sz="4" w:space="0" w:color="auto"/>
              <w:bottom w:val="single" w:sz="4" w:space="0" w:color="auto"/>
              <w:right w:val="single" w:sz="4" w:space="0" w:color="auto"/>
            </w:tcBorders>
            <w:shd w:val="clear" w:color="auto" w:fill="auto"/>
            <w:hideMark/>
          </w:tcPr>
          <w:p w14:paraId="17CB6747" w14:textId="6353661A" w:rsidR="00A702A6" w:rsidRPr="00A702A6" w:rsidRDefault="00A702A6" w:rsidP="00A702A6">
            <w:pPr>
              <w:rPr>
                <w:rFonts w:ascii="Arial" w:hAnsi="Arial" w:cs="Arial"/>
                <w:b/>
                <w:bCs/>
                <w:szCs w:val="22"/>
              </w:rPr>
            </w:pPr>
            <w:r w:rsidRPr="00A702A6">
              <w:rPr>
                <w:rFonts w:ascii="Arial" w:hAnsi="Arial" w:cs="Arial"/>
                <w:b/>
                <w:bCs/>
                <w:szCs w:val="22"/>
              </w:rPr>
              <w:t>1</w:t>
            </w:r>
            <w:r w:rsidR="00651959">
              <w:rPr>
                <w:rFonts w:ascii="Arial" w:hAnsi="Arial" w:cs="Arial"/>
                <w:b/>
                <w:bCs/>
                <w:szCs w:val="22"/>
              </w:rPr>
              <w:t>3</w:t>
            </w:r>
          </w:p>
        </w:tc>
        <w:tc>
          <w:tcPr>
            <w:tcW w:w="797" w:type="pct"/>
            <w:tcBorders>
              <w:top w:val="single" w:sz="4" w:space="0" w:color="auto"/>
              <w:left w:val="nil"/>
              <w:bottom w:val="single" w:sz="4" w:space="0" w:color="auto"/>
              <w:right w:val="single" w:sz="4" w:space="0" w:color="auto"/>
            </w:tcBorders>
            <w:shd w:val="clear" w:color="auto" w:fill="auto"/>
            <w:hideMark/>
          </w:tcPr>
          <w:p w14:paraId="7145CE1B" w14:textId="77777777" w:rsidR="00A702A6" w:rsidRPr="00A702A6" w:rsidRDefault="00A702A6" w:rsidP="00A702A6">
            <w:pPr>
              <w:rPr>
                <w:rFonts w:ascii="Arial" w:hAnsi="Arial" w:cs="Arial"/>
                <w:szCs w:val="22"/>
              </w:rPr>
            </w:pPr>
            <w:r w:rsidRPr="00A702A6">
              <w:rPr>
                <w:rFonts w:ascii="Arial" w:hAnsi="Arial" w:cs="Arial"/>
                <w:szCs w:val="22"/>
              </w:rPr>
              <w:t>Planning</w:t>
            </w:r>
          </w:p>
        </w:tc>
        <w:tc>
          <w:tcPr>
            <w:tcW w:w="2083" w:type="pct"/>
            <w:tcBorders>
              <w:top w:val="single" w:sz="4" w:space="0" w:color="auto"/>
              <w:left w:val="nil"/>
              <w:bottom w:val="single" w:sz="4" w:space="0" w:color="auto"/>
              <w:right w:val="single" w:sz="4" w:space="0" w:color="auto"/>
            </w:tcBorders>
            <w:shd w:val="clear" w:color="auto" w:fill="auto"/>
            <w:noWrap/>
            <w:hideMark/>
          </w:tcPr>
          <w:p w14:paraId="1E00CE4F" w14:textId="77777777" w:rsidR="00A702A6" w:rsidRPr="00A702A6" w:rsidRDefault="00A702A6" w:rsidP="00A702A6">
            <w:pPr>
              <w:rPr>
                <w:rFonts w:ascii="Arial" w:hAnsi="Arial" w:cs="Arial"/>
                <w:b/>
                <w:bCs/>
                <w:szCs w:val="22"/>
              </w:rPr>
            </w:pPr>
            <w:r w:rsidRPr="00A702A6">
              <w:rPr>
                <w:rFonts w:ascii="Arial" w:hAnsi="Arial" w:cs="Arial"/>
                <w:b/>
                <w:bCs/>
                <w:szCs w:val="22"/>
              </w:rPr>
              <w:t>Next Sprint Cycle Planning</w:t>
            </w:r>
          </w:p>
        </w:tc>
        <w:tc>
          <w:tcPr>
            <w:tcW w:w="306" w:type="pct"/>
            <w:tcBorders>
              <w:top w:val="single" w:sz="4" w:space="0" w:color="auto"/>
              <w:left w:val="nil"/>
              <w:bottom w:val="single" w:sz="4" w:space="0" w:color="auto"/>
              <w:right w:val="single" w:sz="4" w:space="0" w:color="auto"/>
            </w:tcBorders>
            <w:shd w:val="clear" w:color="auto" w:fill="auto"/>
            <w:hideMark/>
          </w:tcPr>
          <w:p w14:paraId="1FF760C7" w14:textId="77777777" w:rsidR="00A702A6" w:rsidRPr="00A702A6" w:rsidRDefault="00A702A6" w:rsidP="00A702A6">
            <w:pPr>
              <w:jc w:val="center"/>
              <w:rPr>
                <w:rFonts w:ascii="Arial" w:hAnsi="Arial" w:cs="Arial"/>
                <w:szCs w:val="22"/>
              </w:rPr>
            </w:pPr>
            <w:r w:rsidRPr="00A702A6">
              <w:rPr>
                <w:rFonts w:ascii="Arial" w:hAnsi="Arial" w:cs="Arial"/>
                <w:szCs w:val="22"/>
              </w:rPr>
              <w:t> </w:t>
            </w:r>
          </w:p>
        </w:tc>
        <w:tc>
          <w:tcPr>
            <w:tcW w:w="436" w:type="pct"/>
            <w:tcBorders>
              <w:top w:val="single" w:sz="4" w:space="0" w:color="auto"/>
              <w:left w:val="nil"/>
              <w:bottom w:val="single" w:sz="4" w:space="0" w:color="auto"/>
              <w:right w:val="single" w:sz="4" w:space="0" w:color="auto"/>
            </w:tcBorders>
            <w:shd w:val="clear" w:color="auto" w:fill="auto"/>
            <w:hideMark/>
          </w:tcPr>
          <w:p w14:paraId="70486EFB" w14:textId="77777777" w:rsidR="00A702A6" w:rsidRPr="00A702A6" w:rsidRDefault="00A702A6" w:rsidP="00A702A6">
            <w:pPr>
              <w:jc w:val="center"/>
              <w:rPr>
                <w:rFonts w:ascii="Arial" w:hAnsi="Arial" w:cs="Arial"/>
                <w:szCs w:val="22"/>
              </w:rPr>
            </w:pPr>
            <w:r w:rsidRPr="00A702A6">
              <w:rPr>
                <w:rFonts w:ascii="Arial" w:hAnsi="Arial" w:cs="Arial"/>
                <w:szCs w:val="22"/>
              </w:rPr>
              <w:t> </w:t>
            </w:r>
          </w:p>
        </w:tc>
        <w:tc>
          <w:tcPr>
            <w:tcW w:w="1004" w:type="pct"/>
            <w:tcBorders>
              <w:top w:val="single" w:sz="4" w:space="0" w:color="auto"/>
              <w:left w:val="nil"/>
              <w:bottom w:val="single" w:sz="4" w:space="0" w:color="auto"/>
              <w:right w:val="single" w:sz="4" w:space="0" w:color="auto"/>
            </w:tcBorders>
            <w:shd w:val="clear" w:color="auto" w:fill="auto"/>
            <w:hideMark/>
          </w:tcPr>
          <w:p w14:paraId="25D69855" w14:textId="77777777" w:rsidR="00A702A6" w:rsidRPr="00A702A6" w:rsidRDefault="00A702A6" w:rsidP="00A702A6">
            <w:pPr>
              <w:jc w:val="center"/>
              <w:rPr>
                <w:rFonts w:ascii="Arial" w:hAnsi="Arial" w:cs="Arial"/>
                <w:sz w:val="24"/>
                <w:szCs w:val="24"/>
              </w:rPr>
            </w:pPr>
          </w:p>
        </w:tc>
        <w:tc>
          <w:tcPr>
            <w:tcW w:w="116" w:type="pct"/>
            <w:tcBorders>
              <w:left w:val="single" w:sz="4" w:space="0" w:color="auto"/>
            </w:tcBorders>
            <w:hideMark/>
          </w:tcPr>
          <w:p w14:paraId="349EC62D" w14:textId="77777777" w:rsidR="00A702A6" w:rsidRPr="00A702A6" w:rsidRDefault="00A702A6" w:rsidP="00A702A6">
            <w:pPr>
              <w:rPr>
                <w:rFonts w:ascii="Times New Roman" w:hAnsi="Times New Roman"/>
                <w:sz w:val="20"/>
              </w:rPr>
            </w:pPr>
          </w:p>
        </w:tc>
      </w:tr>
      <w:tr w:rsidR="00A702A6" w:rsidRPr="00A702A6" w14:paraId="205A9DE6" w14:textId="77777777" w:rsidTr="00105038">
        <w:trPr>
          <w:trHeight w:val="254"/>
        </w:trPr>
        <w:tc>
          <w:tcPr>
            <w:tcW w:w="259" w:type="pct"/>
            <w:tcBorders>
              <w:top w:val="single" w:sz="4" w:space="0" w:color="auto"/>
              <w:left w:val="single" w:sz="4" w:space="0" w:color="auto"/>
              <w:bottom w:val="single" w:sz="4" w:space="0" w:color="auto"/>
              <w:right w:val="single" w:sz="4" w:space="0" w:color="auto"/>
            </w:tcBorders>
            <w:shd w:val="clear" w:color="auto" w:fill="auto"/>
            <w:noWrap/>
            <w:hideMark/>
          </w:tcPr>
          <w:p w14:paraId="1D0F8BCF" w14:textId="77777777" w:rsidR="00A702A6" w:rsidRPr="00A702A6" w:rsidRDefault="00A702A6" w:rsidP="00A702A6">
            <w:pPr>
              <w:rPr>
                <w:rFonts w:ascii="Times New Roman" w:hAnsi="Times New Roman"/>
                <w:szCs w:val="22"/>
              </w:rPr>
            </w:pPr>
          </w:p>
        </w:tc>
        <w:tc>
          <w:tcPr>
            <w:tcW w:w="797" w:type="pct"/>
            <w:tcBorders>
              <w:top w:val="single" w:sz="4" w:space="0" w:color="auto"/>
              <w:left w:val="single" w:sz="4" w:space="0" w:color="auto"/>
              <w:bottom w:val="single" w:sz="4" w:space="0" w:color="auto"/>
              <w:right w:val="single" w:sz="4" w:space="0" w:color="auto"/>
            </w:tcBorders>
            <w:shd w:val="clear" w:color="auto" w:fill="auto"/>
            <w:noWrap/>
            <w:hideMark/>
          </w:tcPr>
          <w:p w14:paraId="78734E13" w14:textId="77777777" w:rsidR="00A702A6" w:rsidRPr="00A702A6" w:rsidRDefault="00A702A6" w:rsidP="00A702A6">
            <w:pPr>
              <w:rPr>
                <w:rFonts w:ascii="Times New Roman" w:hAnsi="Times New Roman"/>
                <w:szCs w:val="22"/>
              </w:rPr>
            </w:pPr>
          </w:p>
        </w:tc>
        <w:tc>
          <w:tcPr>
            <w:tcW w:w="2083" w:type="pct"/>
            <w:tcBorders>
              <w:top w:val="single" w:sz="4" w:space="0" w:color="auto"/>
              <w:left w:val="single" w:sz="4" w:space="0" w:color="auto"/>
              <w:bottom w:val="single" w:sz="4" w:space="0" w:color="auto"/>
              <w:right w:val="single" w:sz="4" w:space="0" w:color="auto"/>
            </w:tcBorders>
            <w:shd w:val="clear" w:color="000000" w:fill="FCE4D6"/>
            <w:noWrap/>
            <w:hideMark/>
          </w:tcPr>
          <w:p w14:paraId="7A8732D9" w14:textId="77777777" w:rsidR="00A702A6" w:rsidRPr="00A702A6" w:rsidRDefault="00A702A6" w:rsidP="00A702A6">
            <w:pPr>
              <w:jc w:val="right"/>
              <w:rPr>
                <w:rFonts w:ascii="Arial" w:hAnsi="Arial" w:cs="Arial"/>
                <w:i/>
                <w:iCs/>
                <w:szCs w:val="22"/>
              </w:rPr>
            </w:pPr>
            <w:r w:rsidRPr="00A702A6">
              <w:rPr>
                <w:rFonts w:ascii="Arial" w:hAnsi="Arial" w:cs="Arial"/>
                <w:i/>
                <w:iCs/>
                <w:szCs w:val="22"/>
              </w:rPr>
              <w:t>Sprint Cycle Total Hours</w:t>
            </w:r>
          </w:p>
        </w:tc>
        <w:tc>
          <w:tcPr>
            <w:tcW w:w="306" w:type="pct"/>
            <w:tcBorders>
              <w:top w:val="single" w:sz="4" w:space="0" w:color="auto"/>
              <w:left w:val="single" w:sz="4" w:space="0" w:color="auto"/>
              <w:bottom w:val="single" w:sz="4" w:space="0" w:color="auto"/>
              <w:right w:val="single" w:sz="4" w:space="0" w:color="auto"/>
            </w:tcBorders>
            <w:shd w:val="clear" w:color="000000" w:fill="FCE4D6"/>
            <w:noWrap/>
            <w:hideMark/>
          </w:tcPr>
          <w:p w14:paraId="2FB6AA17" w14:textId="77777777" w:rsidR="00A702A6" w:rsidRPr="00A702A6" w:rsidRDefault="00A702A6" w:rsidP="00A702A6">
            <w:pPr>
              <w:rPr>
                <w:rFonts w:ascii="Arial" w:hAnsi="Arial" w:cs="Arial"/>
                <w:szCs w:val="22"/>
              </w:rPr>
            </w:pPr>
            <w:r w:rsidRPr="00A702A6">
              <w:rPr>
                <w:rFonts w:ascii="Arial" w:hAnsi="Arial" w:cs="Arial"/>
                <w:szCs w:val="22"/>
              </w:rPr>
              <w:t> </w:t>
            </w:r>
          </w:p>
        </w:tc>
        <w:tc>
          <w:tcPr>
            <w:tcW w:w="436" w:type="pct"/>
            <w:tcBorders>
              <w:top w:val="single" w:sz="4" w:space="0" w:color="auto"/>
              <w:left w:val="single" w:sz="4" w:space="0" w:color="auto"/>
              <w:bottom w:val="single" w:sz="4" w:space="0" w:color="auto"/>
              <w:right w:val="single" w:sz="4" w:space="0" w:color="auto"/>
            </w:tcBorders>
            <w:shd w:val="clear" w:color="000000" w:fill="FCE4D6"/>
            <w:noWrap/>
            <w:hideMark/>
          </w:tcPr>
          <w:p w14:paraId="0DA8068E" w14:textId="77777777" w:rsidR="00A702A6" w:rsidRPr="00A702A6" w:rsidRDefault="00A702A6" w:rsidP="00A702A6">
            <w:pPr>
              <w:rPr>
                <w:rFonts w:ascii="Arial" w:hAnsi="Arial" w:cs="Arial"/>
                <w:szCs w:val="22"/>
              </w:rPr>
            </w:pPr>
            <w:r w:rsidRPr="00A702A6">
              <w:rPr>
                <w:rFonts w:ascii="Arial" w:hAnsi="Arial" w:cs="Arial"/>
                <w:szCs w:val="22"/>
              </w:rPr>
              <w:t> </w:t>
            </w:r>
          </w:p>
        </w:tc>
        <w:tc>
          <w:tcPr>
            <w:tcW w:w="1004" w:type="pct"/>
            <w:tcBorders>
              <w:top w:val="single" w:sz="4" w:space="0" w:color="auto"/>
              <w:left w:val="single" w:sz="4" w:space="0" w:color="auto"/>
              <w:bottom w:val="single" w:sz="4" w:space="0" w:color="auto"/>
              <w:right w:val="single" w:sz="4" w:space="0" w:color="auto"/>
            </w:tcBorders>
            <w:shd w:val="clear" w:color="auto" w:fill="auto"/>
            <w:noWrap/>
            <w:hideMark/>
          </w:tcPr>
          <w:p w14:paraId="02103308" w14:textId="77777777" w:rsidR="00A702A6" w:rsidRPr="00A702A6" w:rsidRDefault="00A702A6" w:rsidP="00A702A6">
            <w:pPr>
              <w:rPr>
                <w:rFonts w:ascii="Arial" w:hAnsi="Arial" w:cs="Arial"/>
                <w:sz w:val="24"/>
                <w:szCs w:val="24"/>
              </w:rPr>
            </w:pPr>
          </w:p>
        </w:tc>
        <w:tc>
          <w:tcPr>
            <w:tcW w:w="116" w:type="pct"/>
            <w:tcBorders>
              <w:left w:val="single" w:sz="4" w:space="0" w:color="auto"/>
            </w:tcBorders>
            <w:hideMark/>
          </w:tcPr>
          <w:p w14:paraId="42826B49" w14:textId="77777777" w:rsidR="00A702A6" w:rsidRPr="00A702A6" w:rsidRDefault="00A702A6" w:rsidP="00A702A6">
            <w:pPr>
              <w:rPr>
                <w:rFonts w:ascii="Times New Roman" w:hAnsi="Times New Roman"/>
                <w:sz w:val="20"/>
              </w:rPr>
            </w:pPr>
          </w:p>
        </w:tc>
      </w:tr>
      <w:tr w:rsidR="00A702A6" w:rsidRPr="00A702A6" w14:paraId="3E0C5897" w14:textId="77777777" w:rsidTr="00105038">
        <w:trPr>
          <w:trHeight w:val="254"/>
        </w:trPr>
        <w:tc>
          <w:tcPr>
            <w:tcW w:w="259" w:type="pct"/>
            <w:tcBorders>
              <w:top w:val="single" w:sz="4" w:space="0" w:color="auto"/>
              <w:left w:val="single" w:sz="4" w:space="0" w:color="auto"/>
              <w:bottom w:val="single" w:sz="4" w:space="0" w:color="auto"/>
              <w:right w:val="single" w:sz="4" w:space="0" w:color="auto"/>
            </w:tcBorders>
            <w:shd w:val="clear" w:color="auto" w:fill="auto"/>
            <w:noWrap/>
            <w:hideMark/>
          </w:tcPr>
          <w:p w14:paraId="4F684AE2" w14:textId="77777777" w:rsidR="00A702A6" w:rsidRPr="00A702A6" w:rsidRDefault="00A702A6" w:rsidP="00A702A6">
            <w:pPr>
              <w:rPr>
                <w:rFonts w:ascii="Times New Roman" w:hAnsi="Times New Roman"/>
                <w:szCs w:val="22"/>
              </w:rPr>
            </w:pPr>
          </w:p>
        </w:tc>
        <w:tc>
          <w:tcPr>
            <w:tcW w:w="797" w:type="pct"/>
            <w:tcBorders>
              <w:top w:val="single" w:sz="4" w:space="0" w:color="auto"/>
              <w:left w:val="single" w:sz="4" w:space="0" w:color="auto"/>
              <w:bottom w:val="single" w:sz="4" w:space="0" w:color="auto"/>
              <w:right w:val="single" w:sz="4" w:space="0" w:color="auto"/>
            </w:tcBorders>
            <w:shd w:val="clear" w:color="auto" w:fill="auto"/>
            <w:noWrap/>
            <w:hideMark/>
          </w:tcPr>
          <w:p w14:paraId="6F0DA122" w14:textId="77777777" w:rsidR="00A702A6" w:rsidRPr="00A702A6" w:rsidRDefault="00A702A6" w:rsidP="00A702A6">
            <w:pPr>
              <w:rPr>
                <w:rFonts w:ascii="Times New Roman" w:hAnsi="Times New Roman"/>
                <w:szCs w:val="22"/>
              </w:rPr>
            </w:pPr>
          </w:p>
        </w:tc>
        <w:tc>
          <w:tcPr>
            <w:tcW w:w="2083" w:type="pct"/>
            <w:tcBorders>
              <w:top w:val="single" w:sz="4" w:space="0" w:color="auto"/>
              <w:left w:val="single" w:sz="4" w:space="0" w:color="auto"/>
              <w:bottom w:val="single" w:sz="4" w:space="0" w:color="auto"/>
              <w:right w:val="single" w:sz="4" w:space="0" w:color="auto"/>
            </w:tcBorders>
            <w:shd w:val="clear" w:color="000000" w:fill="FCE4D6"/>
            <w:noWrap/>
            <w:hideMark/>
          </w:tcPr>
          <w:p w14:paraId="78EB77CE" w14:textId="77777777" w:rsidR="00A702A6" w:rsidRPr="00A702A6" w:rsidRDefault="00A702A6" w:rsidP="00A702A6">
            <w:pPr>
              <w:jc w:val="right"/>
              <w:rPr>
                <w:rFonts w:ascii="Arial" w:hAnsi="Arial" w:cs="Arial"/>
                <w:i/>
                <w:iCs/>
                <w:szCs w:val="22"/>
              </w:rPr>
            </w:pPr>
            <w:r w:rsidRPr="00A702A6">
              <w:rPr>
                <w:rFonts w:ascii="Arial" w:hAnsi="Arial" w:cs="Arial"/>
                <w:i/>
                <w:iCs/>
                <w:szCs w:val="22"/>
              </w:rPr>
              <w:t>Sprint Cycle Total # of Days</w:t>
            </w:r>
          </w:p>
        </w:tc>
        <w:tc>
          <w:tcPr>
            <w:tcW w:w="306" w:type="pct"/>
            <w:tcBorders>
              <w:top w:val="single" w:sz="4" w:space="0" w:color="auto"/>
              <w:left w:val="single" w:sz="4" w:space="0" w:color="auto"/>
              <w:bottom w:val="single" w:sz="4" w:space="0" w:color="auto"/>
              <w:right w:val="single" w:sz="4" w:space="0" w:color="auto"/>
            </w:tcBorders>
            <w:shd w:val="clear" w:color="000000" w:fill="FCE4D6"/>
            <w:noWrap/>
            <w:hideMark/>
          </w:tcPr>
          <w:p w14:paraId="7C600DBF" w14:textId="77777777" w:rsidR="00A702A6" w:rsidRPr="00A702A6" w:rsidRDefault="00A702A6" w:rsidP="00A702A6">
            <w:pPr>
              <w:rPr>
                <w:rFonts w:ascii="Arial" w:hAnsi="Arial" w:cs="Arial"/>
                <w:szCs w:val="22"/>
              </w:rPr>
            </w:pPr>
            <w:r w:rsidRPr="00A702A6">
              <w:rPr>
                <w:rFonts w:ascii="Arial" w:hAnsi="Arial" w:cs="Arial"/>
                <w:szCs w:val="22"/>
              </w:rPr>
              <w:t> </w:t>
            </w:r>
          </w:p>
        </w:tc>
        <w:tc>
          <w:tcPr>
            <w:tcW w:w="436" w:type="pct"/>
            <w:tcBorders>
              <w:top w:val="single" w:sz="4" w:space="0" w:color="auto"/>
              <w:left w:val="single" w:sz="4" w:space="0" w:color="auto"/>
              <w:bottom w:val="single" w:sz="4" w:space="0" w:color="auto"/>
              <w:right w:val="single" w:sz="4" w:space="0" w:color="auto"/>
            </w:tcBorders>
            <w:shd w:val="clear" w:color="000000" w:fill="FCE4D6"/>
            <w:noWrap/>
            <w:hideMark/>
          </w:tcPr>
          <w:p w14:paraId="0BFC5898" w14:textId="77777777" w:rsidR="00A702A6" w:rsidRPr="00A702A6" w:rsidRDefault="00A702A6" w:rsidP="00A702A6">
            <w:pPr>
              <w:rPr>
                <w:rFonts w:ascii="Arial" w:hAnsi="Arial" w:cs="Arial"/>
                <w:szCs w:val="22"/>
              </w:rPr>
            </w:pPr>
            <w:r w:rsidRPr="00A702A6">
              <w:rPr>
                <w:rFonts w:ascii="Arial" w:hAnsi="Arial" w:cs="Arial"/>
                <w:szCs w:val="22"/>
              </w:rPr>
              <w:t> </w:t>
            </w:r>
          </w:p>
        </w:tc>
        <w:tc>
          <w:tcPr>
            <w:tcW w:w="1004" w:type="pct"/>
            <w:tcBorders>
              <w:top w:val="single" w:sz="4" w:space="0" w:color="auto"/>
              <w:left w:val="single" w:sz="4" w:space="0" w:color="auto"/>
              <w:bottom w:val="single" w:sz="4" w:space="0" w:color="auto"/>
              <w:right w:val="single" w:sz="4" w:space="0" w:color="auto"/>
            </w:tcBorders>
            <w:shd w:val="clear" w:color="auto" w:fill="auto"/>
            <w:noWrap/>
            <w:hideMark/>
          </w:tcPr>
          <w:p w14:paraId="6ADF6A9A" w14:textId="77777777" w:rsidR="00A702A6" w:rsidRPr="00A702A6" w:rsidRDefault="00A702A6" w:rsidP="00A702A6">
            <w:pPr>
              <w:rPr>
                <w:rFonts w:ascii="Arial" w:hAnsi="Arial" w:cs="Arial"/>
                <w:sz w:val="24"/>
                <w:szCs w:val="24"/>
              </w:rPr>
            </w:pPr>
          </w:p>
        </w:tc>
        <w:tc>
          <w:tcPr>
            <w:tcW w:w="116" w:type="pct"/>
            <w:tcBorders>
              <w:left w:val="single" w:sz="4" w:space="0" w:color="auto"/>
            </w:tcBorders>
            <w:hideMark/>
          </w:tcPr>
          <w:p w14:paraId="1809764E" w14:textId="77777777" w:rsidR="00A702A6" w:rsidRPr="00A702A6" w:rsidRDefault="00A702A6" w:rsidP="00A702A6">
            <w:pPr>
              <w:rPr>
                <w:rFonts w:ascii="Times New Roman" w:hAnsi="Times New Roman"/>
                <w:sz w:val="20"/>
              </w:rPr>
            </w:pPr>
          </w:p>
        </w:tc>
      </w:tr>
    </w:tbl>
    <w:p w14:paraId="21244BA9" w14:textId="77777777" w:rsidR="00A3205B" w:rsidRDefault="00A3205B" w:rsidP="00965475">
      <w:pPr>
        <w:pStyle w:val="Caption"/>
        <w:jc w:val="left"/>
      </w:pPr>
    </w:p>
    <w:p w14:paraId="5DBC45B1" w14:textId="5DF73D6F" w:rsidR="008646F9" w:rsidRPr="00D82A2A" w:rsidRDefault="0092222B" w:rsidP="00D82A2A">
      <w:pPr>
        <w:pStyle w:val="Caption"/>
      </w:pPr>
      <w:r>
        <w:t xml:space="preserve">Table </w:t>
      </w:r>
      <w:r w:rsidR="00947671">
        <w:fldChar w:fldCharType="begin"/>
      </w:r>
      <w:r w:rsidR="00947671">
        <w:instrText xml:space="preserve"> SEQ Table \* ARABIC </w:instrText>
      </w:r>
      <w:r w:rsidR="00947671">
        <w:fldChar w:fldCharType="separate"/>
      </w:r>
      <w:r w:rsidR="00947671">
        <w:rPr>
          <w:noProof/>
        </w:rPr>
        <w:t>4</w:t>
      </w:r>
      <w:r w:rsidR="00947671">
        <w:rPr>
          <w:noProof/>
        </w:rPr>
        <w:fldChar w:fldCharType="end"/>
      </w:r>
      <w:r>
        <w:t>: Sprint Cycle Detailed Task Plan</w:t>
      </w:r>
    </w:p>
    <w:p w14:paraId="1ACA71BE" w14:textId="77777777" w:rsidR="005666BC" w:rsidRDefault="00802C40" w:rsidP="003A64CE">
      <w:pPr>
        <w:pStyle w:val="Heading2"/>
        <w:ind w:left="576"/>
      </w:pPr>
      <w:bookmarkStart w:id="18" w:name="_Toc493163638"/>
      <w:r>
        <w:t>Sprint Cycle Task 1 – Requirements and Design</w:t>
      </w:r>
      <w:r w:rsidR="00B73934">
        <w:t xml:space="preserve"> Notes</w:t>
      </w:r>
      <w:bookmarkEnd w:id="18"/>
    </w:p>
    <w:p w14:paraId="637A42B7" w14:textId="77777777" w:rsidR="00293180" w:rsidRDefault="00D71545" w:rsidP="00D82A2A">
      <w:pPr>
        <w:pStyle w:val="BodyText"/>
        <w:ind w:firstLine="0"/>
      </w:pPr>
      <w:r>
        <w:rPr>
          <w:noProof/>
        </w:rPr>
        <mc:AlternateContent>
          <mc:Choice Requires="wps">
            <w:drawing>
              <wp:anchor distT="45720" distB="45720" distL="114300" distR="114300" simplePos="0" relativeHeight="251665408" behindDoc="0" locked="0" layoutInCell="1" allowOverlap="1" wp14:anchorId="2B273624" wp14:editId="1A54BC8D">
                <wp:simplePos x="0" y="0"/>
                <wp:positionH relativeFrom="column">
                  <wp:posOffset>5715</wp:posOffset>
                </wp:positionH>
                <wp:positionV relativeFrom="paragraph">
                  <wp:posOffset>128905</wp:posOffset>
                </wp:positionV>
                <wp:extent cx="5932805" cy="565785"/>
                <wp:effectExtent l="5715" t="9525" r="5080" b="5715"/>
                <wp:wrapSquare wrapText="bothSides"/>
                <wp:docPr id="9"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565785"/>
                        </a:xfrm>
                        <a:prstGeom prst="rect">
                          <a:avLst/>
                        </a:prstGeom>
                        <a:solidFill>
                          <a:schemeClr val="accent1">
                            <a:lumMod val="20000"/>
                            <a:lumOff val="80000"/>
                          </a:schemeClr>
                        </a:solidFill>
                        <a:ln w="9525">
                          <a:solidFill>
                            <a:srgbClr val="000000"/>
                          </a:solidFill>
                          <a:miter lim="800000"/>
                          <a:headEnd/>
                          <a:tailEnd/>
                        </a:ln>
                      </wps:spPr>
                      <wps:txbx>
                        <w:txbxContent>
                          <w:p w14:paraId="62E37168" w14:textId="77777777" w:rsidR="00981B74" w:rsidRPr="00BA3D60" w:rsidRDefault="00981B74" w:rsidP="00393BEA">
                            <w:pPr>
                              <w:pStyle w:val="EnlightenedBodyTextIndent0"/>
                            </w:pPr>
                            <w:r w:rsidRPr="008135A9">
                              <w:t>Th</w:t>
                            </w:r>
                            <w:r>
                              <w:t xml:space="preserve">is document </w:t>
                            </w:r>
                            <w:r w:rsidRPr="003B57A4">
                              <w:rPr>
                                <w:i/>
                                <w:u w:val="single"/>
                              </w:rPr>
                              <w:t>TOMS Sprint Cycle #2 Design Notes</w:t>
                            </w:r>
                            <w:r>
                              <w:rPr>
                                <w:i/>
                              </w:rPr>
                              <w:t xml:space="preserve"> </w:t>
                            </w:r>
                            <w:r>
                              <w:t>serves to address the requirements and the design notes for each of the planned task items in the TOMS Sprint Cycle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273624" id="_x0000_t202" coordsize="21600,21600" o:spt="202" path="m,l,21600r21600,l21600,xe">
                <v:stroke joinstyle="miter"/>
                <v:path gradientshapeok="t" o:connecttype="rect"/>
              </v:shapetype>
              <v:shape id="Text Box 152" o:spid="_x0000_s1026" type="#_x0000_t202" style="position:absolute;left:0;text-align:left;margin-left:.45pt;margin-top:10.15pt;width:467.15pt;height:4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" fillcolor="#dbe5f1 [660]">
                <v:textbox>
                  <w:txbxContent>
                    <w:p w14:paraId="62E37168" w14:textId="77777777" w:rsidR="00981B74" w:rsidRPr="00BA3D60" w:rsidRDefault="00981B74" w:rsidP="00393BEA">
                      <w:pPr>
                        <w:pStyle w:val="EnlightenedBodyTextIndent0"/>
                      </w:pPr>
                      <w:r w:rsidRPr="008135A9">
                        <w:t>Th</w:t>
                      </w:r>
                      <w:r>
                        <w:t xml:space="preserve">is document </w:t>
                      </w:r>
                      <w:r w:rsidRPr="003B57A4">
                        <w:rPr>
                          <w:i/>
                          <w:u w:val="single"/>
                        </w:rPr>
                        <w:t>TOMS Sprint Cycle #2 Design Notes</w:t>
                      </w:r>
                      <w:r>
                        <w:rPr>
                          <w:i/>
                        </w:rPr>
                        <w:t xml:space="preserve"> </w:t>
                      </w:r>
                      <w:r>
                        <w:t>serves to address the requirements and the design notes for each of the planned task items in the TOMS Sprint Cycle Plan.</w:t>
                      </w:r>
                    </w:p>
                  </w:txbxContent>
                </v:textbox>
                <w10:wrap type="square"/>
              </v:shape>
            </w:pict>
          </mc:Fallback>
        </mc:AlternateContent>
      </w:r>
    </w:p>
    <w:p w14:paraId="645E4543" w14:textId="77777777" w:rsidR="00802C40" w:rsidRDefault="00802C40" w:rsidP="00EE3341">
      <w:pPr>
        <w:pStyle w:val="Heading2"/>
        <w:ind w:left="576"/>
      </w:pPr>
      <w:bookmarkStart w:id="19" w:name="_Toc493163639"/>
      <w:bookmarkStart w:id="20" w:name="_Toc223627436"/>
      <w:r>
        <w:t>Sprint Cycle Task 2</w:t>
      </w:r>
      <w:bookmarkEnd w:id="19"/>
    </w:p>
    <w:p w14:paraId="0F9412EE" w14:textId="1D17C7FA" w:rsidR="00B73934" w:rsidRPr="00F7351C" w:rsidRDefault="00B71FA1" w:rsidP="00393BEA">
      <w:pPr>
        <w:pStyle w:val="EnlightenedBodyTextIndent0"/>
        <w:rPr>
          <w:b/>
          <w:bCs w:val="0"/>
        </w:rPr>
      </w:pPr>
      <w:r>
        <w:rPr>
          <w:rStyle w:val="Strong"/>
        </w:rPr>
        <w:t xml:space="preserve"> </w:t>
      </w:r>
      <w:r w:rsidR="00765A96">
        <w:rPr>
          <w:rStyle w:val="Strong"/>
        </w:rPr>
        <w:t>Task Overview</w:t>
      </w:r>
    </w:p>
    <w:tbl>
      <w:tblPr>
        <w:tblStyle w:val="TableGrid"/>
        <w:tblW w:w="0" w:type="auto"/>
        <w:tblInd w:w="108" w:type="dxa"/>
        <w:tblLook w:val="04A0" w:firstRow="1" w:lastRow="0" w:firstColumn="1" w:lastColumn="0" w:noHBand="0" w:noVBand="1"/>
      </w:tblPr>
      <w:tblGrid>
        <w:gridCol w:w="3708"/>
        <w:gridCol w:w="1980"/>
      </w:tblGrid>
      <w:tr w:rsidR="00210933" w14:paraId="15DF5600" w14:textId="77777777" w:rsidTr="00765A96">
        <w:tc>
          <w:tcPr>
            <w:tcW w:w="3708" w:type="dxa"/>
            <w:shd w:val="clear" w:color="auto" w:fill="8DB3E2" w:themeFill="text2" w:themeFillTint="66"/>
          </w:tcPr>
          <w:p w14:paraId="3EA6E40A" w14:textId="77777777" w:rsidR="00210933" w:rsidRPr="004813C6" w:rsidRDefault="00D36E2C" w:rsidP="00765A96">
            <w:pPr>
              <w:jc w:val="center"/>
              <w:rPr>
                <w:b/>
                <w:sz w:val="24"/>
              </w:rPr>
            </w:pPr>
            <w:r w:rsidRPr="004813C6">
              <w:rPr>
                <w:b/>
                <w:sz w:val="24"/>
              </w:rPr>
              <w:t>Task Summary</w:t>
            </w:r>
          </w:p>
        </w:tc>
        <w:tc>
          <w:tcPr>
            <w:tcW w:w="1980" w:type="dxa"/>
            <w:shd w:val="clear" w:color="auto" w:fill="8DB3E2" w:themeFill="text2" w:themeFillTint="66"/>
          </w:tcPr>
          <w:p w14:paraId="23873A96" w14:textId="77777777" w:rsidR="00210933" w:rsidRPr="004813C6" w:rsidRDefault="00210933" w:rsidP="00765A96">
            <w:pPr>
              <w:jc w:val="center"/>
              <w:rPr>
                <w:b/>
                <w:sz w:val="24"/>
              </w:rPr>
            </w:pPr>
            <w:r w:rsidRPr="004813C6">
              <w:rPr>
                <w:b/>
                <w:sz w:val="24"/>
              </w:rPr>
              <w:t>Value</w:t>
            </w:r>
          </w:p>
        </w:tc>
      </w:tr>
      <w:tr w:rsidR="00210933" w14:paraId="508F570E" w14:textId="77777777" w:rsidTr="00765A96">
        <w:tc>
          <w:tcPr>
            <w:tcW w:w="3708" w:type="dxa"/>
          </w:tcPr>
          <w:p w14:paraId="33F2F8BF" w14:textId="77777777" w:rsidR="00210933" w:rsidRDefault="00210933" w:rsidP="00765A96">
            <w:r>
              <w:t>TOMS Functional Category</w:t>
            </w:r>
          </w:p>
        </w:tc>
        <w:tc>
          <w:tcPr>
            <w:tcW w:w="1980" w:type="dxa"/>
          </w:tcPr>
          <w:p w14:paraId="0B3D7A73" w14:textId="77777777" w:rsidR="00210933" w:rsidRDefault="00210933" w:rsidP="00765A96">
            <w:r>
              <w:t>Contract Vehicle</w:t>
            </w:r>
          </w:p>
        </w:tc>
      </w:tr>
      <w:tr w:rsidR="00210933" w14:paraId="684674DF" w14:textId="77777777" w:rsidTr="00765A96">
        <w:tc>
          <w:tcPr>
            <w:tcW w:w="3708" w:type="dxa"/>
          </w:tcPr>
          <w:p w14:paraId="260BA6A7" w14:textId="77777777" w:rsidR="00210933" w:rsidRDefault="00210933" w:rsidP="00765A96">
            <w:r>
              <w:t>Task Priority</w:t>
            </w:r>
            <w:r w:rsidR="00311855">
              <w:t xml:space="preserve">                  [1=Highest]</w:t>
            </w:r>
          </w:p>
        </w:tc>
        <w:tc>
          <w:tcPr>
            <w:tcW w:w="1980" w:type="dxa"/>
          </w:tcPr>
          <w:p w14:paraId="28052418" w14:textId="77777777" w:rsidR="00210933" w:rsidRDefault="00210933" w:rsidP="00765A96">
            <w:r>
              <w:t>1</w:t>
            </w:r>
          </w:p>
        </w:tc>
      </w:tr>
      <w:tr w:rsidR="00210933" w14:paraId="0A30A49E" w14:textId="77777777" w:rsidTr="00765A96">
        <w:tc>
          <w:tcPr>
            <w:tcW w:w="3708" w:type="dxa"/>
          </w:tcPr>
          <w:p w14:paraId="71FE8C24" w14:textId="77777777" w:rsidR="00210933" w:rsidRDefault="00D36E2C" w:rsidP="00765A96">
            <w:r>
              <w:t>Task Complexity Level [1=Highest]</w:t>
            </w:r>
          </w:p>
        </w:tc>
        <w:tc>
          <w:tcPr>
            <w:tcW w:w="1980" w:type="dxa"/>
          </w:tcPr>
          <w:p w14:paraId="4D5327F4" w14:textId="77777777" w:rsidR="00210933" w:rsidRDefault="00D36E2C" w:rsidP="00765A96">
            <w:r>
              <w:t>2</w:t>
            </w:r>
          </w:p>
        </w:tc>
      </w:tr>
    </w:tbl>
    <w:p w14:paraId="0728073C" w14:textId="77777777" w:rsidR="00025E71" w:rsidRDefault="00025E71" w:rsidP="00393BEA">
      <w:pPr>
        <w:pStyle w:val="EnlightenedBodyTextIndent0"/>
        <w:rPr>
          <w:rStyle w:val="Strong"/>
        </w:rPr>
      </w:pPr>
    </w:p>
    <w:p w14:paraId="25AA475D" w14:textId="77777777" w:rsidR="00210933" w:rsidRDefault="00210933" w:rsidP="00393BEA">
      <w:pPr>
        <w:pStyle w:val="EnlightenedBodyTextIndent0"/>
        <w:rPr>
          <w:rStyle w:val="Strong"/>
        </w:rPr>
      </w:pPr>
      <w:r>
        <w:rPr>
          <w:rStyle w:val="Strong"/>
        </w:rPr>
        <w:t>Task Description</w:t>
      </w:r>
    </w:p>
    <w:p w14:paraId="108087F7" w14:textId="77777777" w:rsidR="00274102" w:rsidRDefault="00210933" w:rsidP="00393BEA">
      <w:pPr>
        <w:pStyle w:val="EnlightenedBodyTextIndent0"/>
      </w:pPr>
      <w:r w:rsidRPr="00444AA6">
        <w:t>Create Admin</w:t>
      </w:r>
      <w:r w:rsidR="00C03F3F">
        <w:t>istrative Web Page called</w:t>
      </w:r>
      <w:r w:rsidRPr="00444AA6">
        <w:t xml:space="preserve"> </w:t>
      </w:r>
      <w:r w:rsidRPr="00444AA6">
        <w:rPr>
          <w:b/>
          <w:i/>
          <w:iCs/>
        </w:rPr>
        <w:t>Contract</w:t>
      </w:r>
      <w:r w:rsidRPr="00444AA6">
        <w:t xml:space="preserve"> </w:t>
      </w:r>
      <w:r w:rsidRPr="00444AA6">
        <w:rPr>
          <w:b/>
          <w:i/>
          <w:iCs/>
        </w:rPr>
        <w:t xml:space="preserve">Vehicles </w:t>
      </w:r>
      <w:r w:rsidR="00274102">
        <w:t>u</w:t>
      </w:r>
      <w:r w:rsidRPr="00444AA6">
        <w:t>sed by the Contract Manager to [Add / Edit / Delete]</w:t>
      </w:r>
      <w:r w:rsidR="00274102">
        <w:t xml:space="preserve"> Contract Vehicles and also set</w:t>
      </w:r>
      <w:r w:rsidRPr="00444AA6">
        <w:t xml:space="preserve"> the EOI response timeframe used for each </w:t>
      </w:r>
      <w:r w:rsidRPr="00DF3598">
        <w:t>Contract</w:t>
      </w:r>
      <w:r>
        <w:t xml:space="preserve"> Vehicle (defaults to 24 hours</w:t>
      </w:r>
      <w:r w:rsidRPr="00444AA6">
        <w:t>). Add 'Contract Vehicles' to the</w:t>
      </w:r>
      <w:r w:rsidR="00274102">
        <w:t xml:space="preserve"> 'Administration Menu List. </w:t>
      </w:r>
    </w:p>
    <w:p w14:paraId="2DECC5A8" w14:textId="77777777" w:rsidR="00C7392E" w:rsidRDefault="00C7392E" w:rsidP="00393BEA">
      <w:pPr>
        <w:pStyle w:val="EnlightenedBodyTextIndent0"/>
      </w:pPr>
    </w:p>
    <w:p w14:paraId="6F6776F9" w14:textId="77777777" w:rsidR="009D2FE9" w:rsidRDefault="009D2FE9" w:rsidP="00393BEA">
      <w:pPr>
        <w:pStyle w:val="EnlightenedBodyTextIndent0"/>
      </w:pPr>
      <w:r>
        <w:rPr>
          <w:rStyle w:val="Strong"/>
        </w:rPr>
        <w:t>TOMS Functional Requirements</w:t>
      </w:r>
    </w:p>
    <w:tbl>
      <w:tblPr>
        <w:tblW w:w="93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905"/>
        <w:gridCol w:w="7285"/>
        <w:gridCol w:w="1162"/>
      </w:tblGrid>
      <w:tr w:rsidR="00C7392E" w:rsidRPr="00B52BBA" w14:paraId="25D9FB88" w14:textId="77777777" w:rsidTr="00061D17">
        <w:trPr>
          <w:trHeight w:val="255"/>
        </w:trPr>
        <w:tc>
          <w:tcPr>
            <w:tcW w:w="905" w:type="dxa"/>
          </w:tcPr>
          <w:p w14:paraId="6F4C3074" w14:textId="77777777" w:rsidR="00C7392E" w:rsidRPr="00B52BBA" w:rsidRDefault="00C7392E" w:rsidP="00061D17">
            <w:pPr>
              <w:pStyle w:val="TableText0"/>
            </w:pPr>
            <w:r>
              <w:t>4.</w:t>
            </w:r>
            <w:r w:rsidRPr="00B52BBA">
              <w:t>1.4</w:t>
            </w:r>
          </w:p>
        </w:tc>
        <w:tc>
          <w:tcPr>
            <w:tcW w:w="7285" w:type="dxa"/>
            <w:shd w:val="clear" w:color="auto" w:fill="auto"/>
            <w:tcMar>
              <w:top w:w="0" w:type="dxa"/>
              <w:left w:w="115" w:type="dxa"/>
              <w:bottom w:w="0" w:type="dxa"/>
              <w:right w:w="115" w:type="dxa"/>
            </w:tcMar>
          </w:tcPr>
          <w:p w14:paraId="58EBD809" w14:textId="77777777" w:rsidR="00C7392E" w:rsidRPr="00B52BBA" w:rsidRDefault="00C7392E" w:rsidP="00061D17">
            <w:pPr>
              <w:pStyle w:val="TableText0"/>
            </w:pPr>
            <w:r>
              <w:rPr>
                <w:noProof/>
              </w:rPr>
              <w:drawing>
                <wp:inline distT="0" distB="0" distL="0" distR="0" wp14:anchorId="3FD22CE9" wp14:editId="7D11CF9E">
                  <wp:extent cx="180975" cy="180975"/>
                  <wp:effectExtent l="19050" t="0" r="9525" b="0"/>
                  <wp:docPr id="25"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t>TOMS</w:t>
            </w:r>
            <w:r w:rsidRPr="00B52BBA">
              <w:t xml:space="preserve"> shall allow Contract Manager permission to Add/Delete/Edit Vehicle.</w:t>
            </w:r>
          </w:p>
        </w:tc>
        <w:tc>
          <w:tcPr>
            <w:tcW w:w="1162" w:type="dxa"/>
          </w:tcPr>
          <w:p w14:paraId="6ACBC1E2" w14:textId="77777777" w:rsidR="00C7392E" w:rsidRPr="00B52BBA" w:rsidRDefault="00C7392E" w:rsidP="00061D17">
            <w:pPr>
              <w:pStyle w:val="TableText0"/>
            </w:pPr>
            <w:r w:rsidRPr="00B52BBA">
              <w:t>Mandatory</w:t>
            </w:r>
          </w:p>
        </w:tc>
      </w:tr>
      <w:tr w:rsidR="009D2FE9" w:rsidRPr="00B52BBA" w14:paraId="36A201E4"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369350C5" w14:textId="77777777" w:rsidR="009D2FE9" w:rsidRPr="00B52BBA" w:rsidRDefault="009D2FE9" w:rsidP="00061D17">
            <w:pPr>
              <w:pStyle w:val="TableText0"/>
            </w:pPr>
            <w:r>
              <w:t>4.</w:t>
            </w:r>
            <w:r w:rsidRPr="00B52BBA">
              <w:t>2</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4C8E7087" w14:textId="77777777" w:rsidR="009D2FE9" w:rsidRPr="00B52BBA" w:rsidRDefault="009D2FE9" w:rsidP="00061D17">
            <w:pPr>
              <w:pStyle w:val="TableText0"/>
              <w:rPr>
                <w:noProof/>
              </w:rPr>
            </w:pPr>
            <w:r>
              <w:rPr>
                <w:noProof/>
              </w:rPr>
              <w:drawing>
                <wp:inline distT="0" distB="0" distL="0" distR="0" wp14:anchorId="2F56CC99" wp14:editId="2FF3C826">
                  <wp:extent cx="180975" cy="180975"/>
                  <wp:effectExtent l="19050" t="0" r="9525" b="0"/>
                  <wp:docPr id="34"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Pr>
                <w:noProof/>
              </w:rPr>
              <w:t xml:space="preserve"> shall allow the</w:t>
            </w:r>
            <w:r w:rsidRPr="00B52BBA">
              <w:rPr>
                <w:noProof/>
              </w:rPr>
              <w:t xml:space="preserve"> </w:t>
            </w:r>
            <w:r>
              <w:rPr>
                <w:noProof/>
              </w:rPr>
              <w:t xml:space="preserve">Contract Manager to </w:t>
            </w:r>
            <w:r w:rsidRPr="00B52BBA">
              <w:rPr>
                <w:noProof/>
              </w:rPr>
              <w:t>Add Contract Vehicle, Delete Contract Vehicle, and Update Contract Vehicle</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0F7FD884" w14:textId="77777777" w:rsidR="009D2FE9" w:rsidRPr="00B52BBA" w:rsidRDefault="009D2FE9" w:rsidP="00061D17">
            <w:pPr>
              <w:pStyle w:val="TableText0"/>
            </w:pPr>
            <w:r w:rsidRPr="00B52BBA">
              <w:t>Mandatory</w:t>
            </w:r>
          </w:p>
        </w:tc>
      </w:tr>
      <w:tr w:rsidR="009D2FE9" w:rsidRPr="00B52BBA" w14:paraId="577FBA1B"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002F5BAD" w14:textId="77777777" w:rsidR="009D2FE9" w:rsidRPr="00B52BBA" w:rsidRDefault="009D2FE9" w:rsidP="00061D17">
            <w:pPr>
              <w:pStyle w:val="TableText0"/>
            </w:pPr>
            <w:r>
              <w:lastRenderedPageBreak/>
              <w:t>4.2.1</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33DCB924" w14:textId="77777777" w:rsidR="009D2FE9" w:rsidRPr="00B52BBA" w:rsidRDefault="009D2FE9" w:rsidP="00061D17">
            <w:pPr>
              <w:pStyle w:val="TableText0"/>
              <w:rPr>
                <w:noProof/>
              </w:rPr>
            </w:pPr>
            <w:r>
              <w:rPr>
                <w:noProof/>
              </w:rPr>
              <w:drawing>
                <wp:inline distT="0" distB="0" distL="0" distR="0" wp14:anchorId="365226FB" wp14:editId="08AE4879">
                  <wp:extent cx="180975" cy="180975"/>
                  <wp:effectExtent l="19050" t="0" r="9525" b="0"/>
                  <wp:docPr id="35"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have a 'Add Contract Vehicle' page that </w:t>
            </w:r>
            <w:r>
              <w:rPr>
                <w:noProof/>
              </w:rPr>
              <w:t>allows Contract Manager</w:t>
            </w:r>
            <w:r w:rsidRPr="00B52BBA">
              <w:rPr>
                <w:noProof/>
              </w:rPr>
              <w:t xml:space="preserve"> to Add New Contract.</w:t>
            </w:r>
          </w:p>
        </w:tc>
        <w:tc>
          <w:tcPr>
            <w:tcW w:w="1162" w:type="dxa"/>
            <w:tcBorders>
              <w:top w:val="single" w:sz="8" w:space="0" w:color="auto"/>
              <w:left w:val="single" w:sz="8" w:space="0" w:color="auto"/>
              <w:bottom w:val="single" w:sz="8" w:space="0" w:color="auto"/>
              <w:right w:val="single" w:sz="8" w:space="0" w:color="auto"/>
            </w:tcBorders>
          </w:tcPr>
          <w:p w14:paraId="35B763E3" w14:textId="3AF51D25" w:rsidR="009D2FE9" w:rsidRPr="00B52BBA" w:rsidRDefault="009A00DD" w:rsidP="00061D17">
            <w:pPr>
              <w:pStyle w:val="TableText0"/>
            </w:pPr>
            <w:r>
              <w:t>Mandatory</w:t>
            </w:r>
          </w:p>
        </w:tc>
      </w:tr>
      <w:tr w:rsidR="009D2FE9" w:rsidRPr="00B52BBA" w14:paraId="3932726F"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5A1371F4" w14:textId="77777777" w:rsidR="009D2FE9" w:rsidRPr="00B52BBA" w:rsidRDefault="009D2FE9" w:rsidP="00061D17">
            <w:pPr>
              <w:pStyle w:val="TableText0"/>
            </w:pPr>
            <w:r>
              <w:t>4.2.2</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370776CE" w14:textId="77777777" w:rsidR="009D2FE9" w:rsidRPr="00B52BBA" w:rsidRDefault="009D2FE9" w:rsidP="00061D17">
            <w:pPr>
              <w:pStyle w:val="TableText0"/>
              <w:rPr>
                <w:noProof/>
              </w:rPr>
            </w:pPr>
            <w:r w:rsidRPr="00B52BBA">
              <w:rPr>
                <w:noProof/>
              </w:rPr>
              <w:t>The system shall provide Contract Manager ability to Add Contract Vehicle.</w:t>
            </w:r>
          </w:p>
        </w:tc>
        <w:tc>
          <w:tcPr>
            <w:tcW w:w="1162" w:type="dxa"/>
            <w:tcBorders>
              <w:top w:val="single" w:sz="8" w:space="0" w:color="auto"/>
              <w:left w:val="single" w:sz="8" w:space="0" w:color="auto"/>
              <w:bottom w:val="single" w:sz="8" w:space="0" w:color="auto"/>
              <w:right w:val="single" w:sz="8" w:space="0" w:color="auto"/>
            </w:tcBorders>
          </w:tcPr>
          <w:p w14:paraId="34659C85" w14:textId="77777777" w:rsidR="009D2FE9" w:rsidRPr="00B52BBA" w:rsidRDefault="009D2FE9" w:rsidP="00061D17">
            <w:pPr>
              <w:pStyle w:val="TableText0"/>
            </w:pPr>
            <w:r w:rsidRPr="00B52BBA">
              <w:t>Mandatory</w:t>
            </w:r>
          </w:p>
        </w:tc>
      </w:tr>
      <w:tr w:rsidR="009D2FE9" w:rsidRPr="00B52BBA" w14:paraId="785EDB2F"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5F5CD72D" w14:textId="77777777" w:rsidR="009D2FE9" w:rsidRPr="00B52BBA" w:rsidRDefault="009D2FE9" w:rsidP="00061D17">
            <w:pPr>
              <w:pStyle w:val="TableText0"/>
            </w:pPr>
            <w:r>
              <w:t>4.2.3</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07B7C4CC" w14:textId="77777777" w:rsidR="009D2FE9" w:rsidRPr="00B52BBA" w:rsidRDefault="009D2FE9" w:rsidP="00061D17">
            <w:pPr>
              <w:pStyle w:val="TableText0"/>
              <w:rPr>
                <w:noProof/>
              </w:rPr>
            </w:pPr>
            <w:r w:rsidRPr="00B52BBA">
              <w:rPr>
                <w:noProof/>
              </w:rPr>
              <w:t xml:space="preserve">The system shall allow Contract Manager the following fields to Add on the Add Contract Vehicle Record: </w:t>
            </w:r>
          </w:p>
          <w:p w14:paraId="30058BB8" w14:textId="77777777" w:rsidR="009D2FE9" w:rsidRPr="00B52BBA" w:rsidRDefault="009D2FE9" w:rsidP="00061D17">
            <w:pPr>
              <w:pStyle w:val="TableText0"/>
              <w:rPr>
                <w:noProof/>
              </w:rPr>
            </w:pPr>
            <w:r w:rsidRPr="009D2FE9">
              <w:rPr>
                <w:noProof/>
              </w:rPr>
              <w:t>Vehicle Name, Vehicle Number, Vehicle Description, Date, Performance Period, Other Partners.</w:t>
            </w:r>
          </w:p>
        </w:tc>
        <w:tc>
          <w:tcPr>
            <w:tcW w:w="1162" w:type="dxa"/>
            <w:tcBorders>
              <w:top w:val="single" w:sz="8" w:space="0" w:color="auto"/>
              <w:left w:val="single" w:sz="8" w:space="0" w:color="auto"/>
              <w:bottom w:val="single" w:sz="8" w:space="0" w:color="auto"/>
              <w:right w:val="single" w:sz="8" w:space="0" w:color="auto"/>
            </w:tcBorders>
          </w:tcPr>
          <w:p w14:paraId="5FCDE1DE" w14:textId="77777777" w:rsidR="009D2FE9" w:rsidRPr="00B52BBA" w:rsidRDefault="009D2FE9" w:rsidP="00061D17">
            <w:pPr>
              <w:pStyle w:val="TableText0"/>
            </w:pPr>
            <w:r w:rsidRPr="00B52BBA">
              <w:t>Mandatory</w:t>
            </w:r>
          </w:p>
        </w:tc>
      </w:tr>
      <w:tr w:rsidR="009D2FE9" w:rsidRPr="00B52BBA" w14:paraId="383E410E"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6A0B9C99" w14:textId="77777777" w:rsidR="009D2FE9" w:rsidRPr="00B52BBA" w:rsidRDefault="009D2FE9" w:rsidP="00061D17">
            <w:pPr>
              <w:pStyle w:val="TableText0"/>
            </w:pPr>
            <w:r>
              <w:t>4.2.4</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5A83839B" w14:textId="77777777" w:rsidR="009D2FE9" w:rsidRPr="00B52BBA" w:rsidRDefault="009D2FE9" w:rsidP="00061D17">
            <w:pPr>
              <w:pStyle w:val="TableText0"/>
              <w:rPr>
                <w:noProof/>
              </w:rPr>
            </w:pPr>
            <w:r>
              <w:rPr>
                <w:noProof/>
              </w:rPr>
              <w:drawing>
                <wp:inline distT="0" distB="0" distL="0" distR="0" wp14:anchorId="211F02E8" wp14:editId="3DBF338E">
                  <wp:extent cx="180975" cy="180975"/>
                  <wp:effectExtent l="19050" t="0" r="9525" b="0"/>
                  <wp:docPr id="36"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enable Contract Manager to Create Vehicle Name</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025CABFA" w14:textId="77777777" w:rsidR="009D2FE9" w:rsidRPr="00B52BBA" w:rsidRDefault="009D2FE9" w:rsidP="00061D17">
            <w:pPr>
              <w:pStyle w:val="TableText0"/>
            </w:pPr>
            <w:r w:rsidRPr="00B52BBA">
              <w:t>Mandatory</w:t>
            </w:r>
          </w:p>
        </w:tc>
      </w:tr>
      <w:tr w:rsidR="009D2FE9" w:rsidRPr="00B52BBA" w14:paraId="6F802B96"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47528882" w14:textId="77777777" w:rsidR="009D2FE9" w:rsidRPr="00B52BBA" w:rsidRDefault="009D2FE9" w:rsidP="00061D17">
            <w:pPr>
              <w:pStyle w:val="TableText0"/>
            </w:pPr>
            <w:r>
              <w:t>4.2.5</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444BCC93" w14:textId="77777777" w:rsidR="009D2FE9" w:rsidRPr="00B52BBA" w:rsidRDefault="009D2FE9" w:rsidP="00061D17">
            <w:pPr>
              <w:pStyle w:val="TableText0"/>
              <w:rPr>
                <w:noProof/>
              </w:rPr>
            </w:pPr>
            <w:r>
              <w:rPr>
                <w:noProof/>
              </w:rPr>
              <w:drawing>
                <wp:inline distT="0" distB="0" distL="0" distR="0" wp14:anchorId="6B29AE0B" wp14:editId="3906C592">
                  <wp:extent cx="180975" cy="180975"/>
                  <wp:effectExtent l="19050" t="0" r="9525" b="0"/>
                  <wp:docPr id="54"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enable Contract Manager to Create Vehicle Number</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2AF40C14" w14:textId="77777777" w:rsidR="009D2FE9" w:rsidRPr="00B52BBA" w:rsidRDefault="009D2FE9" w:rsidP="00061D17">
            <w:pPr>
              <w:pStyle w:val="TableText0"/>
            </w:pPr>
            <w:r w:rsidRPr="00B52BBA">
              <w:t>Mandatory</w:t>
            </w:r>
          </w:p>
        </w:tc>
      </w:tr>
      <w:tr w:rsidR="009D2FE9" w:rsidRPr="00B52BBA" w14:paraId="1AB918EC"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23150EE8" w14:textId="77777777" w:rsidR="009D2FE9" w:rsidRPr="00B52BBA" w:rsidRDefault="009D2FE9" w:rsidP="00061D17">
            <w:pPr>
              <w:pStyle w:val="TableText0"/>
            </w:pPr>
            <w:r>
              <w:t>4.2.6</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79E9A608" w14:textId="77777777" w:rsidR="009D2FE9" w:rsidRPr="00B52BBA" w:rsidRDefault="009D2FE9" w:rsidP="00061D17">
            <w:pPr>
              <w:pStyle w:val="TableText0"/>
              <w:rPr>
                <w:noProof/>
              </w:rPr>
            </w:pPr>
            <w:r>
              <w:rPr>
                <w:noProof/>
              </w:rPr>
              <w:drawing>
                <wp:inline distT="0" distB="0" distL="0" distR="0" wp14:anchorId="53D64954" wp14:editId="5EC80CCE">
                  <wp:extent cx="180975" cy="180975"/>
                  <wp:effectExtent l="19050" t="0" r="9525" b="0"/>
                  <wp:docPr id="38"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require that Contract Managers have an assigned Vehicle Description</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13937340" w14:textId="77777777" w:rsidR="009D2FE9" w:rsidRPr="00B52BBA" w:rsidRDefault="009D2FE9" w:rsidP="00061D17">
            <w:pPr>
              <w:pStyle w:val="TableText0"/>
            </w:pPr>
            <w:r w:rsidRPr="00B52BBA">
              <w:t>Mandatory</w:t>
            </w:r>
          </w:p>
        </w:tc>
      </w:tr>
      <w:tr w:rsidR="009D2FE9" w:rsidRPr="00B52BBA" w14:paraId="681E60F9"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49FDD1D4" w14:textId="77777777" w:rsidR="009D2FE9" w:rsidRPr="00B52BBA" w:rsidRDefault="009D2FE9" w:rsidP="00061D17">
            <w:pPr>
              <w:pStyle w:val="TableText0"/>
            </w:pPr>
            <w:r>
              <w:t>4.2.7</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29677F6B" w14:textId="77777777" w:rsidR="009D2FE9" w:rsidRPr="00B52BBA" w:rsidRDefault="009D2FE9" w:rsidP="00061D17">
            <w:pPr>
              <w:pStyle w:val="TableText0"/>
              <w:rPr>
                <w:noProof/>
              </w:rPr>
            </w:pPr>
            <w:r>
              <w:rPr>
                <w:noProof/>
              </w:rPr>
              <w:drawing>
                <wp:inline distT="0" distB="0" distL="0" distR="0" wp14:anchorId="3BA02D41" wp14:editId="0AF4D81B">
                  <wp:extent cx="180975" cy="180975"/>
                  <wp:effectExtent l="19050" t="0" r="9525" b="0"/>
                  <wp:docPr id="39"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require that Contract Managers have an assigned Performance Period</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028FF7B4" w14:textId="77777777" w:rsidR="009D2FE9" w:rsidRPr="00B52BBA" w:rsidRDefault="009D2FE9" w:rsidP="00061D17">
            <w:pPr>
              <w:pStyle w:val="TableText0"/>
            </w:pPr>
            <w:r w:rsidRPr="00B52BBA">
              <w:t>Mandatory</w:t>
            </w:r>
          </w:p>
        </w:tc>
      </w:tr>
      <w:tr w:rsidR="009D2FE9" w:rsidRPr="00B52BBA" w14:paraId="7455036C"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707B0D38" w14:textId="77777777" w:rsidR="009D2FE9" w:rsidRPr="00B52BBA" w:rsidRDefault="009D2FE9" w:rsidP="00061D17">
            <w:pPr>
              <w:pStyle w:val="TableText0"/>
            </w:pPr>
            <w:r>
              <w:t>4.2.8</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3BB7093E" w14:textId="77777777" w:rsidR="009D2FE9" w:rsidRPr="00B52BBA" w:rsidRDefault="009D2FE9" w:rsidP="00061D17">
            <w:pPr>
              <w:pStyle w:val="TableText0"/>
              <w:rPr>
                <w:noProof/>
              </w:rPr>
            </w:pPr>
            <w:r>
              <w:rPr>
                <w:noProof/>
              </w:rPr>
              <w:drawing>
                <wp:inline distT="0" distB="0" distL="0" distR="0" wp14:anchorId="6E132DD7" wp14:editId="70D28D7C">
                  <wp:extent cx="180975" cy="180975"/>
                  <wp:effectExtent l="19050" t="0" r="9525" b="0"/>
                  <wp:docPr id="55"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require</w:t>
            </w:r>
            <w:r>
              <w:rPr>
                <w:noProof/>
              </w:rPr>
              <w:t xml:space="preserve"> that Contract Managers have a</w:t>
            </w:r>
            <w:r w:rsidRPr="00B52BBA">
              <w:rPr>
                <w:noProof/>
              </w:rPr>
              <w:t xml:space="preserve"> Partners selected from Drop Down.</w:t>
            </w:r>
          </w:p>
        </w:tc>
        <w:tc>
          <w:tcPr>
            <w:tcW w:w="1162" w:type="dxa"/>
            <w:tcBorders>
              <w:top w:val="single" w:sz="8" w:space="0" w:color="auto"/>
              <w:left w:val="single" w:sz="8" w:space="0" w:color="auto"/>
              <w:bottom w:val="single" w:sz="8" w:space="0" w:color="auto"/>
              <w:right w:val="single" w:sz="8" w:space="0" w:color="auto"/>
            </w:tcBorders>
          </w:tcPr>
          <w:p w14:paraId="77EA5893" w14:textId="77777777" w:rsidR="009D2FE9" w:rsidRPr="00B52BBA" w:rsidRDefault="009D2FE9" w:rsidP="00061D17">
            <w:pPr>
              <w:pStyle w:val="TableText0"/>
            </w:pPr>
            <w:r w:rsidRPr="00B52BBA">
              <w:t>Mandatory</w:t>
            </w:r>
          </w:p>
        </w:tc>
      </w:tr>
      <w:tr w:rsidR="009D2FE9" w:rsidRPr="00B52BBA" w14:paraId="5C5D2B3A"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7C714888" w14:textId="77777777" w:rsidR="009D2FE9" w:rsidRPr="00B52BBA" w:rsidRDefault="009D2FE9" w:rsidP="00061D17">
            <w:pPr>
              <w:pStyle w:val="TableText0"/>
            </w:pPr>
            <w:r>
              <w:t>4.2.9</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20F884D1" w14:textId="77777777" w:rsidR="009D2FE9" w:rsidRPr="00B52BBA" w:rsidRDefault="009D2FE9" w:rsidP="00061D17">
            <w:pPr>
              <w:pStyle w:val="TableText0"/>
              <w:rPr>
                <w:noProof/>
              </w:rPr>
            </w:pPr>
            <w:r>
              <w:rPr>
                <w:noProof/>
              </w:rPr>
              <w:drawing>
                <wp:inline distT="0" distB="0" distL="0" distR="0" wp14:anchorId="588ABBF7" wp14:editId="5D59DE8D">
                  <wp:extent cx="180975" cy="180975"/>
                  <wp:effectExtent l="19050" t="0" r="9525" b="0"/>
                  <wp:docPr id="56"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ensure that each "Co</w:t>
            </w:r>
            <w:r>
              <w:rPr>
                <w:noProof/>
              </w:rPr>
              <w:t xml:space="preserve">ntract Vehicle" has a ‘Vehicle </w:t>
            </w:r>
            <w:r w:rsidRPr="00B52BBA">
              <w:rPr>
                <w:noProof/>
              </w:rPr>
              <w:t>Name'</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790BFFB1" w14:textId="77777777" w:rsidR="009D2FE9" w:rsidRPr="00B52BBA" w:rsidRDefault="009D2FE9" w:rsidP="00061D17">
            <w:pPr>
              <w:pStyle w:val="TableText0"/>
            </w:pPr>
            <w:r w:rsidRPr="00B52BBA">
              <w:t>Mandatory</w:t>
            </w:r>
          </w:p>
        </w:tc>
      </w:tr>
      <w:tr w:rsidR="009D2FE9" w:rsidRPr="00B52BBA" w14:paraId="2BC7D1A6"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7D5028B5" w14:textId="77777777" w:rsidR="009D2FE9" w:rsidRPr="00B52BBA" w:rsidRDefault="009D2FE9" w:rsidP="00061D17">
            <w:pPr>
              <w:pStyle w:val="TableText0"/>
            </w:pPr>
            <w:r>
              <w:t>4.</w:t>
            </w:r>
            <w:r w:rsidRPr="00B52BBA">
              <w:t>2.</w:t>
            </w:r>
            <w:r>
              <w:t>10</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0736A364" w14:textId="77777777" w:rsidR="009D2FE9" w:rsidRPr="00B52BBA" w:rsidRDefault="009D2FE9" w:rsidP="00061D17">
            <w:pPr>
              <w:pStyle w:val="TableText0"/>
              <w:rPr>
                <w:noProof/>
              </w:rPr>
            </w:pPr>
            <w:r>
              <w:rPr>
                <w:noProof/>
              </w:rPr>
              <w:drawing>
                <wp:inline distT="0" distB="0" distL="0" distR="0" wp14:anchorId="5BBBAFAC" wp14:editId="4A4F3B44">
                  <wp:extent cx="180975" cy="180975"/>
                  <wp:effectExtent l="19050" t="0" r="9525" b="0"/>
                  <wp:docPr id="42"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ensure each Contract Name field accepts alpha numerical characters only</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5626DBB7" w14:textId="77777777" w:rsidR="009D2FE9" w:rsidRPr="00B52BBA" w:rsidRDefault="009D2FE9" w:rsidP="00061D17">
            <w:pPr>
              <w:pStyle w:val="TableText0"/>
            </w:pPr>
            <w:r w:rsidRPr="00B52BBA">
              <w:t>Mandatory</w:t>
            </w:r>
          </w:p>
        </w:tc>
      </w:tr>
      <w:tr w:rsidR="009D2FE9" w:rsidRPr="00B52BBA" w14:paraId="03C43B91"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2BC2A2CD" w14:textId="77777777" w:rsidR="009D2FE9" w:rsidRPr="00B52BBA" w:rsidRDefault="009D2FE9" w:rsidP="00061D17">
            <w:pPr>
              <w:pStyle w:val="TableText0"/>
            </w:pPr>
            <w:r>
              <w:t>4.</w:t>
            </w:r>
            <w:r w:rsidRPr="00B52BBA">
              <w:t>2.</w:t>
            </w:r>
            <w:r>
              <w:t>11</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64EC4F9D" w14:textId="77777777" w:rsidR="009D2FE9" w:rsidRPr="00B52BBA" w:rsidRDefault="009D2FE9" w:rsidP="00061D17">
            <w:pPr>
              <w:pStyle w:val="TableText0"/>
              <w:rPr>
                <w:noProof/>
              </w:rPr>
            </w:pPr>
            <w:r>
              <w:rPr>
                <w:noProof/>
              </w:rPr>
              <w:drawing>
                <wp:inline distT="0" distB="0" distL="0" distR="0" wp14:anchorId="5CA17B1D" wp14:editId="39FCF874">
                  <wp:extent cx="180975" cy="180975"/>
                  <wp:effectExtent l="19050" t="0" r="9525" b="0"/>
                  <wp:docPr id="43"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ensure each Contract Description field accepts alpha numerical characters only</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58B71C44" w14:textId="77777777" w:rsidR="009D2FE9" w:rsidRPr="00B52BBA" w:rsidRDefault="009D2FE9" w:rsidP="00061D17">
            <w:pPr>
              <w:pStyle w:val="TableText0"/>
            </w:pPr>
            <w:r w:rsidRPr="00B52BBA">
              <w:t>Mandatory</w:t>
            </w:r>
          </w:p>
        </w:tc>
      </w:tr>
      <w:tr w:rsidR="009D2FE9" w:rsidRPr="00B52BBA" w14:paraId="006F20FB"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1A2DDB81" w14:textId="77777777" w:rsidR="009D2FE9" w:rsidRPr="00B52BBA" w:rsidRDefault="009D2FE9" w:rsidP="00061D17">
            <w:pPr>
              <w:pStyle w:val="TableText0"/>
            </w:pPr>
            <w:r>
              <w:t>4.</w:t>
            </w:r>
            <w:r w:rsidRPr="00B52BBA">
              <w:t>2.</w:t>
            </w:r>
            <w:r>
              <w:t>12</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6C4AB5AF" w14:textId="77777777" w:rsidR="009D2FE9" w:rsidRPr="00B52BBA" w:rsidRDefault="009D2FE9" w:rsidP="00061D17">
            <w:pPr>
              <w:pStyle w:val="TableText0"/>
              <w:rPr>
                <w:noProof/>
              </w:rPr>
            </w:pPr>
            <w:r w:rsidRPr="009D2FE9">
              <w:rPr>
                <w:noProof/>
              </w:rPr>
              <w:t xml:space="preserve"> </w:t>
            </w:r>
            <w:r>
              <w:rPr>
                <w:noProof/>
              </w:rPr>
              <w:drawing>
                <wp:inline distT="0" distB="0" distL="0" distR="0" wp14:anchorId="38D449B7" wp14:editId="431CC793">
                  <wp:extent cx="180975" cy="180975"/>
                  <wp:effectExtent l="19050" t="0" r="9525" b="0"/>
                  <wp:docPr id="44"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ensure each Contract Date field accepts Date only</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0928E1E7" w14:textId="77777777" w:rsidR="009D2FE9" w:rsidRPr="00B52BBA" w:rsidRDefault="009D2FE9" w:rsidP="00061D17">
            <w:pPr>
              <w:pStyle w:val="TableText0"/>
            </w:pPr>
            <w:r w:rsidRPr="00B52BBA">
              <w:t>Mandatory</w:t>
            </w:r>
          </w:p>
        </w:tc>
      </w:tr>
      <w:tr w:rsidR="009D2FE9" w:rsidRPr="00B52BBA" w14:paraId="0E7221E2"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4250EA4A" w14:textId="77777777" w:rsidR="009D2FE9" w:rsidRPr="00B52BBA" w:rsidRDefault="009D2FE9" w:rsidP="00061D17">
            <w:pPr>
              <w:pStyle w:val="TableText0"/>
            </w:pPr>
            <w:r>
              <w:t>4.</w:t>
            </w:r>
            <w:r w:rsidRPr="00B52BBA">
              <w:t>2.1</w:t>
            </w:r>
            <w:r>
              <w:t>3</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35390010" w14:textId="77777777" w:rsidR="009D2FE9" w:rsidRPr="00B52BBA" w:rsidRDefault="009D2FE9" w:rsidP="00061D17">
            <w:pPr>
              <w:pStyle w:val="TableText0"/>
              <w:rPr>
                <w:noProof/>
              </w:rPr>
            </w:pPr>
            <w:r>
              <w:rPr>
                <w:noProof/>
              </w:rPr>
              <w:drawing>
                <wp:inline distT="0" distB="0" distL="0" distR="0" wp14:anchorId="422120ED" wp14:editId="0BF90BBA">
                  <wp:extent cx="180975" cy="180975"/>
                  <wp:effectExtent l="19050" t="0" r="9525" b="0"/>
                  <wp:docPr id="45"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B52BBA">
              <w:rPr>
                <w:noProof/>
              </w:rPr>
              <w:t xml:space="preserve"> shall ensure each   </w:t>
            </w:r>
            <w:r w:rsidRPr="009D2FE9">
              <w:rPr>
                <w:noProof/>
              </w:rPr>
              <w:t>Performance Period</w:t>
            </w:r>
            <w:r w:rsidRPr="00B52BBA">
              <w:rPr>
                <w:noProof/>
              </w:rPr>
              <w:t xml:space="preserve"> field accepts alpha numerical characters only</w:t>
            </w:r>
            <w:r>
              <w:rPr>
                <w:noProof/>
              </w:rPr>
              <w:t>.</w:t>
            </w:r>
          </w:p>
        </w:tc>
        <w:tc>
          <w:tcPr>
            <w:tcW w:w="1162" w:type="dxa"/>
            <w:tcBorders>
              <w:top w:val="single" w:sz="8" w:space="0" w:color="auto"/>
              <w:left w:val="single" w:sz="8" w:space="0" w:color="auto"/>
              <w:bottom w:val="single" w:sz="8" w:space="0" w:color="auto"/>
              <w:right w:val="single" w:sz="8" w:space="0" w:color="auto"/>
            </w:tcBorders>
          </w:tcPr>
          <w:p w14:paraId="66C42952" w14:textId="77777777" w:rsidR="009D2FE9" w:rsidRPr="00B52BBA" w:rsidRDefault="009D2FE9" w:rsidP="00061D17">
            <w:pPr>
              <w:pStyle w:val="TableText0"/>
            </w:pPr>
            <w:r w:rsidRPr="00B52BBA">
              <w:t>Mandatory</w:t>
            </w:r>
          </w:p>
        </w:tc>
      </w:tr>
      <w:tr w:rsidR="009D2FE9" w:rsidRPr="00B52BBA" w14:paraId="0341A47F"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4B8A8E94" w14:textId="77777777" w:rsidR="009D2FE9" w:rsidRPr="00B52BBA" w:rsidRDefault="009D2FE9" w:rsidP="00061D17">
            <w:pPr>
              <w:pStyle w:val="TableText0"/>
            </w:pPr>
            <w:r>
              <w:t>4.</w:t>
            </w:r>
            <w:r w:rsidRPr="00B52BBA">
              <w:t>2.1</w:t>
            </w:r>
            <w:r>
              <w:t>4</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1D8C9571" w14:textId="77777777" w:rsidR="009D2FE9" w:rsidRPr="00B52BBA" w:rsidRDefault="009D2FE9" w:rsidP="00061D17">
            <w:pPr>
              <w:pStyle w:val="TableText0"/>
              <w:rPr>
                <w:noProof/>
              </w:rPr>
            </w:pPr>
            <w:r w:rsidRPr="00B52BBA">
              <w:rPr>
                <w:noProof/>
              </w:rPr>
              <w:t>The system shall validate the required fields and display an error message for unsuccessful validation.</w:t>
            </w:r>
          </w:p>
        </w:tc>
        <w:tc>
          <w:tcPr>
            <w:tcW w:w="1162" w:type="dxa"/>
            <w:tcBorders>
              <w:top w:val="single" w:sz="8" w:space="0" w:color="auto"/>
              <w:left w:val="single" w:sz="8" w:space="0" w:color="auto"/>
              <w:bottom w:val="single" w:sz="8" w:space="0" w:color="auto"/>
              <w:right w:val="single" w:sz="8" w:space="0" w:color="auto"/>
            </w:tcBorders>
          </w:tcPr>
          <w:p w14:paraId="354DC314" w14:textId="77777777" w:rsidR="009D2FE9" w:rsidRPr="00B52BBA" w:rsidRDefault="009D2FE9" w:rsidP="00061D17">
            <w:pPr>
              <w:pStyle w:val="TableText0"/>
            </w:pPr>
            <w:r w:rsidRPr="00B52BBA">
              <w:t>Mandatory</w:t>
            </w:r>
          </w:p>
        </w:tc>
      </w:tr>
      <w:tr w:rsidR="009D2FE9" w:rsidRPr="00B52BBA" w14:paraId="4FBFA7DC"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08504188" w14:textId="77777777" w:rsidR="009D2FE9" w:rsidRPr="00B52BBA" w:rsidRDefault="009D2FE9" w:rsidP="00061D17">
            <w:pPr>
              <w:pStyle w:val="TableText0"/>
            </w:pPr>
            <w:r>
              <w:t>4.</w:t>
            </w:r>
            <w:r w:rsidRPr="00B52BBA">
              <w:t>2.1</w:t>
            </w:r>
            <w:r>
              <w:t>5</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09EEA407" w14:textId="77777777" w:rsidR="009D2FE9" w:rsidRPr="00B52BBA" w:rsidRDefault="009D2FE9" w:rsidP="00061D17">
            <w:pPr>
              <w:pStyle w:val="TableText0"/>
              <w:rPr>
                <w:noProof/>
              </w:rPr>
            </w:pPr>
            <w:r>
              <w:rPr>
                <w:noProof/>
              </w:rPr>
              <w:drawing>
                <wp:inline distT="0" distB="0" distL="0" distR="0" wp14:anchorId="6C439A10" wp14:editId="787A3A31">
                  <wp:extent cx="180975" cy="180975"/>
                  <wp:effectExtent l="19050" t="0" r="9525" b="0"/>
                  <wp:docPr id="46"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sidRPr="009D2FE9">
              <w:rPr>
                <w:noProof/>
              </w:rPr>
              <w:t xml:space="preserve"> shall allow Contract Manager to edit </w:t>
            </w:r>
            <w:r>
              <w:rPr>
                <w:noProof/>
              </w:rPr>
              <w:t xml:space="preserve">each of the records in </w:t>
            </w:r>
            <w:r w:rsidRPr="00B52BBA">
              <w:rPr>
                <w:noProof/>
              </w:rPr>
              <w:t>the Contract Vehicle details.</w:t>
            </w:r>
          </w:p>
        </w:tc>
        <w:tc>
          <w:tcPr>
            <w:tcW w:w="1162" w:type="dxa"/>
            <w:tcBorders>
              <w:top w:val="single" w:sz="8" w:space="0" w:color="auto"/>
              <w:left w:val="single" w:sz="8" w:space="0" w:color="auto"/>
              <w:bottom w:val="single" w:sz="8" w:space="0" w:color="auto"/>
              <w:right w:val="single" w:sz="8" w:space="0" w:color="auto"/>
            </w:tcBorders>
          </w:tcPr>
          <w:p w14:paraId="23174BB2" w14:textId="77777777" w:rsidR="009D2FE9" w:rsidRPr="00B52BBA" w:rsidRDefault="009D2FE9" w:rsidP="00061D17">
            <w:pPr>
              <w:pStyle w:val="TableText0"/>
            </w:pPr>
            <w:r w:rsidRPr="00B52BBA">
              <w:t>Mandatory</w:t>
            </w:r>
          </w:p>
        </w:tc>
      </w:tr>
      <w:tr w:rsidR="009D2FE9" w:rsidRPr="00B52BBA" w14:paraId="1F1428C2"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06977EB6" w14:textId="77777777" w:rsidR="009D2FE9" w:rsidRPr="00B52BBA" w:rsidRDefault="009D2FE9" w:rsidP="00061D17">
            <w:pPr>
              <w:pStyle w:val="TableText0"/>
            </w:pPr>
            <w:r>
              <w:t>4.</w:t>
            </w:r>
            <w:r w:rsidRPr="00B52BBA">
              <w:t>2.1</w:t>
            </w:r>
            <w:r>
              <w:t>6</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7CE4D325" w14:textId="77777777" w:rsidR="009D2FE9" w:rsidRPr="00B52BBA" w:rsidRDefault="009D2FE9" w:rsidP="00061D17">
            <w:pPr>
              <w:pStyle w:val="TableText0"/>
              <w:rPr>
                <w:noProof/>
              </w:rPr>
            </w:pPr>
            <w:r>
              <w:rPr>
                <w:noProof/>
              </w:rPr>
              <w:drawing>
                <wp:inline distT="0" distB="0" distL="0" distR="0" wp14:anchorId="041756AD" wp14:editId="0E64DB7B">
                  <wp:extent cx="180975" cy="180975"/>
                  <wp:effectExtent l="19050" t="0" r="9525" b="0"/>
                  <wp:docPr id="47"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Pr>
                <w:noProof/>
              </w:rPr>
              <w:t xml:space="preserve"> shall allow Contract </w:t>
            </w:r>
            <w:r w:rsidRPr="00B52BBA">
              <w:rPr>
                <w:noProof/>
              </w:rPr>
              <w:t>Manager to edit Contract Description</w:t>
            </w:r>
            <w:r>
              <w:rPr>
                <w:noProof/>
              </w:rPr>
              <w:t>.</w:t>
            </w:r>
            <w:r w:rsidRPr="00B52BBA">
              <w:rPr>
                <w:noProof/>
              </w:rPr>
              <w:t xml:space="preserve"> </w:t>
            </w:r>
          </w:p>
        </w:tc>
        <w:tc>
          <w:tcPr>
            <w:tcW w:w="1162" w:type="dxa"/>
            <w:tcBorders>
              <w:top w:val="single" w:sz="8" w:space="0" w:color="auto"/>
              <w:left w:val="single" w:sz="8" w:space="0" w:color="auto"/>
              <w:bottom w:val="single" w:sz="8" w:space="0" w:color="auto"/>
              <w:right w:val="single" w:sz="8" w:space="0" w:color="auto"/>
            </w:tcBorders>
          </w:tcPr>
          <w:p w14:paraId="71853A22" w14:textId="77777777" w:rsidR="009D2FE9" w:rsidRPr="00B52BBA" w:rsidRDefault="009D2FE9" w:rsidP="00061D17">
            <w:pPr>
              <w:pStyle w:val="TableText0"/>
            </w:pPr>
            <w:r w:rsidRPr="00B52BBA">
              <w:t>Mandatory</w:t>
            </w:r>
          </w:p>
        </w:tc>
      </w:tr>
      <w:tr w:rsidR="009D2FE9" w:rsidRPr="00B52BBA" w14:paraId="69E24DF9"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636C5E6F" w14:textId="77777777" w:rsidR="009D2FE9" w:rsidRPr="00B52BBA" w:rsidRDefault="009D2FE9" w:rsidP="00061D17">
            <w:pPr>
              <w:pStyle w:val="TableText0"/>
            </w:pPr>
            <w:r>
              <w:t>4.2.17</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4F6FBEDC" w14:textId="77777777" w:rsidR="009D2FE9" w:rsidRPr="00B52BBA" w:rsidRDefault="009D2FE9" w:rsidP="00061D17">
            <w:pPr>
              <w:pStyle w:val="TableText0"/>
              <w:rPr>
                <w:noProof/>
              </w:rPr>
            </w:pPr>
            <w:r>
              <w:rPr>
                <w:noProof/>
              </w:rPr>
              <w:drawing>
                <wp:inline distT="0" distB="0" distL="0" distR="0" wp14:anchorId="4E44ACBD" wp14:editId="3BA3AB32">
                  <wp:extent cx="180975" cy="180975"/>
                  <wp:effectExtent l="19050" t="0" r="9525" b="0"/>
                  <wp:docPr id="48"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Pr>
                <w:noProof/>
              </w:rPr>
              <w:t xml:space="preserve"> shall allow Contract</w:t>
            </w:r>
            <w:r w:rsidRPr="00B52BBA">
              <w:rPr>
                <w:noProof/>
              </w:rPr>
              <w:t xml:space="preserve"> Manager to edit </w:t>
            </w:r>
            <w:r w:rsidRPr="009D2FE9">
              <w:rPr>
                <w:noProof/>
              </w:rPr>
              <w:t>Performance Period.</w:t>
            </w:r>
          </w:p>
        </w:tc>
        <w:tc>
          <w:tcPr>
            <w:tcW w:w="1162" w:type="dxa"/>
            <w:tcBorders>
              <w:top w:val="single" w:sz="8" w:space="0" w:color="auto"/>
              <w:left w:val="single" w:sz="8" w:space="0" w:color="auto"/>
              <w:bottom w:val="single" w:sz="8" w:space="0" w:color="auto"/>
              <w:right w:val="single" w:sz="8" w:space="0" w:color="auto"/>
            </w:tcBorders>
          </w:tcPr>
          <w:p w14:paraId="0CF9E567" w14:textId="77777777" w:rsidR="009D2FE9" w:rsidRPr="00B52BBA" w:rsidRDefault="009D2FE9" w:rsidP="00061D17">
            <w:pPr>
              <w:pStyle w:val="TableText0"/>
            </w:pPr>
            <w:r w:rsidRPr="00B52BBA">
              <w:t>Mandatory</w:t>
            </w:r>
          </w:p>
        </w:tc>
      </w:tr>
      <w:tr w:rsidR="009D2FE9" w:rsidRPr="00B52BBA" w14:paraId="7D597980"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29D63415" w14:textId="77777777" w:rsidR="009D2FE9" w:rsidRDefault="009D2FE9" w:rsidP="00061D17">
            <w:pPr>
              <w:pStyle w:val="TableText0"/>
            </w:pPr>
            <w:r>
              <w:t>4.2.17</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1998CF51" w14:textId="77777777" w:rsidR="009D2FE9" w:rsidRPr="00B52BBA" w:rsidRDefault="009D2FE9" w:rsidP="00061D17">
            <w:pPr>
              <w:pStyle w:val="TableText0"/>
              <w:rPr>
                <w:noProof/>
              </w:rPr>
            </w:pPr>
            <w:r>
              <w:rPr>
                <w:noProof/>
              </w:rPr>
              <w:drawing>
                <wp:inline distT="0" distB="0" distL="0" distR="0" wp14:anchorId="10EB8385" wp14:editId="36213D70">
                  <wp:extent cx="180975" cy="180975"/>
                  <wp:effectExtent l="19050" t="0" r="9525" b="0"/>
                  <wp:docPr id="49"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Pr>
                <w:noProof/>
              </w:rPr>
              <w:t xml:space="preserve"> shall allow Contract</w:t>
            </w:r>
            <w:r w:rsidRPr="00B52BBA">
              <w:rPr>
                <w:noProof/>
              </w:rPr>
              <w:t xml:space="preserve"> Manager to </w:t>
            </w:r>
            <w:r>
              <w:rPr>
                <w:noProof/>
              </w:rPr>
              <w:t>select approved Teaming Partner(s)/CTA Member(s)s from the Drop Down list.</w:t>
            </w:r>
            <w:r w:rsidRPr="00B52BBA">
              <w:rPr>
                <w:noProof/>
              </w:rPr>
              <w:t xml:space="preserve"> </w:t>
            </w:r>
          </w:p>
        </w:tc>
        <w:tc>
          <w:tcPr>
            <w:tcW w:w="1162" w:type="dxa"/>
            <w:tcBorders>
              <w:top w:val="single" w:sz="8" w:space="0" w:color="auto"/>
              <w:left w:val="single" w:sz="8" w:space="0" w:color="auto"/>
              <w:bottom w:val="single" w:sz="8" w:space="0" w:color="auto"/>
              <w:right w:val="single" w:sz="8" w:space="0" w:color="auto"/>
            </w:tcBorders>
          </w:tcPr>
          <w:p w14:paraId="1656070F" w14:textId="77777777" w:rsidR="009D2FE9" w:rsidRPr="00B52BBA" w:rsidRDefault="009D2FE9" w:rsidP="00061D17">
            <w:pPr>
              <w:pStyle w:val="TableText0"/>
            </w:pPr>
            <w:r w:rsidRPr="00B52BBA">
              <w:t>Mandatory</w:t>
            </w:r>
          </w:p>
        </w:tc>
      </w:tr>
      <w:tr w:rsidR="009D2FE9" w:rsidRPr="00B52BBA" w14:paraId="4B661F40" w14:textId="77777777" w:rsidTr="009D2FE9">
        <w:trPr>
          <w:trHeight w:val="255"/>
        </w:trPr>
        <w:tc>
          <w:tcPr>
            <w:tcW w:w="905" w:type="dxa"/>
            <w:tcBorders>
              <w:top w:val="single" w:sz="8" w:space="0" w:color="auto"/>
              <w:left w:val="single" w:sz="8" w:space="0" w:color="auto"/>
              <w:bottom w:val="single" w:sz="8" w:space="0" w:color="auto"/>
              <w:right w:val="single" w:sz="8" w:space="0" w:color="auto"/>
            </w:tcBorders>
          </w:tcPr>
          <w:p w14:paraId="6C972666" w14:textId="77777777" w:rsidR="009D2FE9" w:rsidRPr="00B52BBA" w:rsidRDefault="009D2FE9" w:rsidP="00061D17">
            <w:pPr>
              <w:pStyle w:val="TableText0"/>
            </w:pPr>
            <w:r>
              <w:t>4.</w:t>
            </w:r>
            <w:r w:rsidRPr="00B52BBA">
              <w:t>2.1</w:t>
            </w:r>
            <w:r>
              <w:t>8</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7DA8FD7A" w14:textId="77777777" w:rsidR="009D2FE9" w:rsidRPr="00B52BBA" w:rsidRDefault="009D2FE9" w:rsidP="00061D17">
            <w:pPr>
              <w:pStyle w:val="TableText0"/>
              <w:rPr>
                <w:noProof/>
              </w:rPr>
            </w:pPr>
            <w:r>
              <w:rPr>
                <w:noProof/>
              </w:rPr>
              <w:drawing>
                <wp:inline distT="0" distB="0" distL="0" distR="0" wp14:anchorId="343ECD67" wp14:editId="685AA87B">
                  <wp:extent cx="180975" cy="180975"/>
                  <wp:effectExtent l="19050" t="0" r="9525" b="0"/>
                  <wp:docPr id="57"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rPr>
                <w:noProof/>
              </w:rPr>
              <w:t>TOMS</w:t>
            </w:r>
            <w:r>
              <w:rPr>
                <w:noProof/>
              </w:rPr>
              <w:t xml:space="preserve"> shall allow Contract Manager to Delete each of the records in </w:t>
            </w:r>
            <w:r w:rsidRPr="00B52BBA">
              <w:rPr>
                <w:noProof/>
              </w:rPr>
              <w:t>the Contract Vehicle.</w:t>
            </w:r>
          </w:p>
        </w:tc>
        <w:tc>
          <w:tcPr>
            <w:tcW w:w="1162" w:type="dxa"/>
            <w:tcBorders>
              <w:top w:val="single" w:sz="8" w:space="0" w:color="auto"/>
              <w:left w:val="single" w:sz="8" w:space="0" w:color="auto"/>
              <w:bottom w:val="single" w:sz="8" w:space="0" w:color="auto"/>
              <w:right w:val="single" w:sz="8" w:space="0" w:color="auto"/>
            </w:tcBorders>
          </w:tcPr>
          <w:p w14:paraId="57113D36" w14:textId="77777777" w:rsidR="009D2FE9" w:rsidRPr="00B52BBA" w:rsidRDefault="009D2FE9" w:rsidP="00061D17">
            <w:pPr>
              <w:pStyle w:val="TableText0"/>
            </w:pPr>
            <w:r w:rsidRPr="00B52BBA">
              <w:t>Mandatory</w:t>
            </w:r>
          </w:p>
        </w:tc>
      </w:tr>
    </w:tbl>
    <w:p w14:paraId="27C9C3E7" w14:textId="77777777" w:rsidR="00210933" w:rsidRDefault="00210933" w:rsidP="00393BEA">
      <w:pPr>
        <w:pStyle w:val="EnlightenedBodyTextIndent0"/>
        <w:rPr>
          <w:rStyle w:val="Strong"/>
        </w:rPr>
      </w:pPr>
    </w:p>
    <w:p w14:paraId="315A34DD" w14:textId="4057F96E" w:rsidR="00DF3598" w:rsidRDefault="005B5B04" w:rsidP="00393BEA">
      <w:pPr>
        <w:pStyle w:val="EnlightenedBodyTextIndent0"/>
      </w:pPr>
      <w:r>
        <w:lastRenderedPageBreak/>
        <mc:AlternateContent>
          <mc:Choice Requires="wps">
            <w:drawing>
              <wp:anchor distT="45720" distB="45720" distL="114300" distR="114300" simplePos="0" relativeHeight="251662336" behindDoc="0" locked="0" layoutInCell="1" allowOverlap="1" wp14:anchorId="78FE5C22" wp14:editId="77ED3F22">
                <wp:simplePos x="0" y="0"/>
                <wp:positionH relativeFrom="margin">
                  <wp:align>right</wp:align>
                </wp:positionH>
                <wp:positionV relativeFrom="paragraph">
                  <wp:posOffset>287020</wp:posOffset>
                </wp:positionV>
                <wp:extent cx="5932805" cy="3713480"/>
                <wp:effectExtent l="0" t="0" r="10795" b="20320"/>
                <wp:wrapSquare wrapText="bothSides"/>
                <wp:docPr id="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3713480"/>
                        </a:xfrm>
                        <a:prstGeom prst="rect">
                          <a:avLst/>
                        </a:prstGeom>
                        <a:solidFill>
                          <a:schemeClr val="accent1">
                            <a:lumMod val="20000"/>
                            <a:lumOff val="80000"/>
                          </a:schemeClr>
                        </a:solidFill>
                        <a:ln w="9525">
                          <a:solidFill>
                            <a:srgbClr val="000000"/>
                          </a:solidFill>
                          <a:miter lim="800000"/>
                          <a:headEnd/>
                          <a:tailEnd/>
                        </a:ln>
                      </wps:spPr>
                      <wps:txbx>
                        <w:txbxContent>
                          <w:p w14:paraId="0DDF0FD0" w14:textId="77777777" w:rsidR="00981B74" w:rsidRPr="005B5B04" w:rsidRDefault="00981B74" w:rsidP="00393BEA">
                            <w:pPr>
                              <w:pStyle w:val="EnlightenedBodyTextIndent0"/>
                              <w:rPr>
                                <w:sz w:val="21"/>
                                <w:szCs w:val="21"/>
                              </w:rPr>
                            </w:pPr>
                            <w:r w:rsidRPr="005B5B04">
                              <w:rPr>
                                <w:sz w:val="21"/>
                                <w:szCs w:val="21"/>
                              </w:rPr>
                              <w:t>Create new web page called ‘</w:t>
                            </w:r>
                            <w:r w:rsidRPr="005B5B04">
                              <w:rPr>
                                <w:b/>
                                <w:sz w:val="21"/>
                                <w:szCs w:val="21"/>
                                <w:u w:val="single"/>
                              </w:rPr>
                              <w:t>Contract Vehicles</w:t>
                            </w:r>
                            <w:r w:rsidRPr="005B5B04">
                              <w:rPr>
                                <w:sz w:val="21"/>
                                <w:szCs w:val="21"/>
                              </w:rPr>
                              <w:t xml:space="preserve">’ with authorized access by the Contract Manager and System Admin. The Contract Vehicles form needs to provide functionality to Add / Edit / Delete contract vehicle records. </w:t>
                            </w:r>
                          </w:p>
                          <w:p w14:paraId="416E5449" w14:textId="77777777" w:rsidR="00981B74" w:rsidRPr="005B5B04" w:rsidRDefault="00981B74" w:rsidP="00393BEA">
                            <w:pPr>
                              <w:pStyle w:val="EnlightenedBodyTextIndent0"/>
                              <w:rPr>
                                <w:sz w:val="21"/>
                                <w:szCs w:val="21"/>
                              </w:rPr>
                            </w:pPr>
                          </w:p>
                          <w:p w14:paraId="40A4576D" w14:textId="77777777" w:rsidR="00981B74" w:rsidRPr="005B5B04" w:rsidRDefault="00981B74" w:rsidP="00393BEA">
                            <w:pPr>
                              <w:pStyle w:val="EnlightenedBodyTextIndent0"/>
                              <w:rPr>
                                <w:sz w:val="21"/>
                                <w:szCs w:val="21"/>
                              </w:rPr>
                            </w:pPr>
                            <w:r w:rsidRPr="005B5B04">
                              <w:rPr>
                                <w:sz w:val="21"/>
                                <w:szCs w:val="21"/>
                              </w:rPr>
                              <w:t xml:space="preserve">The </w:t>
                            </w:r>
                            <w:r w:rsidRPr="005B5B04">
                              <w:rPr>
                                <w:b/>
                                <w:sz w:val="21"/>
                                <w:szCs w:val="21"/>
                                <w:u w:val="single"/>
                              </w:rPr>
                              <w:t>Contract Vehicles</w:t>
                            </w:r>
                            <w:r w:rsidRPr="005B5B04">
                              <w:rPr>
                                <w:sz w:val="21"/>
                                <w:szCs w:val="21"/>
                              </w:rPr>
                              <w:t xml:space="preserve"> form should contain the following fields:</w:t>
                            </w:r>
                          </w:p>
                          <w:p w14:paraId="7BBAC171"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Contract Vehicle Name (text field, validate: Alphanumeric)</w:t>
                            </w:r>
                          </w:p>
                          <w:p w14:paraId="469C0BE1"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Contract Vehicle Number (text field, validate: Alphanumeric). Required to be unique.</w:t>
                            </w:r>
                          </w:p>
                          <w:p w14:paraId="6B808C14"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Contract Vehicle Description (text field, validate: Alphanumeric)</w:t>
                            </w:r>
                          </w:p>
                          <w:p w14:paraId="3D8AD733" w14:textId="364CC739"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Date Added (date field, validate valid date format)</w:t>
                            </w:r>
                          </w:p>
                          <w:p w14:paraId="126E83CA"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Performance Period (text field, validate: Alphanumeric)</w:t>
                            </w:r>
                          </w:p>
                          <w:p w14:paraId="34C2A211"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Teaming Partners. (Drop down list)</w:t>
                            </w:r>
                          </w:p>
                          <w:p w14:paraId="29D03D2B" w14:textId="77777777" w:rsidR="00981B74" w:rsidRPr="005B5B04" w:rsidRDefault="00981B74" w:rsidP="00B1239D">
                            <w:pPr>
                              <w:pStyle w:val="BodyText"/>
                              <w:numPr>
                                <w:ilvl w:val="1"/>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 xml:space="preserve">Used to populate a list of Partners assigned to the contract Vehicle) </w:t>
                            </w:r>
                          </w:p>
                          <w:p w14:paraId="34C7700A" w14:textId="65352A98"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EOI Response Timeframe. (Numeric field validate: Numeric). Defaults to 24 hours.</w:t>
                            </w:r>
                          </w:p>
                          <w:p w14:paraId="62220C2B" w14:textId="77777777" w:rsidR="00981B74" w:rsidRPr="005B5B04" w:rsidRDefault="00981B74" w:rsidP="00B1239D">
                            <w:pPr>
                              <w:pStyle w:val="BodyText"/>
                              <w:numPr>
                                <w:ilvl w:val="1"/>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Used to set the EOI response timeframe (in hours) used for the contract vehicle as a deadline to respond to Enlightened with their Expression of Interest.</w:t>
                            </w:r>
                          </w:p>
                          <w:p w14:paraId="4F39B3F9"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 xml:space="preserve">Form Buttons: ‘Add’, ‘Update’, ‘Delete’ </w:t>
                            </w:r>
                          </w:p>
                          <w:p w14:paraId="73BA35F0" w14:textId="77777777" w:rsidR="00981B74" w:rsidRPr="005B5B04" w:rsidRDefault="00981B74" w:rsidP="00D97D53">
                            <w:pPr>
                              <w:pStyle w:val="BodyText"/>
                              <w:ind w:firstLine="0"/>
                              <w:jc w:val="left"/>
                              <w:rPr>
                                <w:rFonts w:ascii="Arial" w:hAnsi="Arial" w:cs="Arial"/>
                                <w:sz w:val="21"/>
                                <w:szCs w:val="21"/>
                              </w:rPr>
                            </w:pPr>
                            <w:r w:rsidRPr="005B5B04">
                              <w:rPr>
                                <w:rFonts w:ascii="Arial" w:hAnsi="Arial" w:cs="Arial"/>
                                <w:sz w:val="21"/>
                                <w:szCs w:val="21"/>
                              </w:rPr>
                              <w:t xml:space="preserve">Add </w:t>
                            </w:r>
                            <w:r w:rsidRPr="005B5B04">
                              <w:rPr>
                                <w:rFonts w:ascii="Arial" w:hAnsi="Arial" w:cs="Arial"/>
                                <w:b/>
                                <w:sz w:val="21"/>
                                <w:szCs w:val="21"/>
                                <w:u w:val="single"/>
                              </w:rPr>
                              <w:t>'Contract Vehicles</w:t>
                            </w:r>
                            <w:r w:rsidRPr="005B5B04">
                              <w:rPr>
                                <w:rFonts w:ascii="Arial" w:hAnsi="Arial" w:cs="Arial"/>
                                <w:sz w:val="21"/>
                                <w:szCs w:val="21"/>
                              </w:rPr>
                              <w:t>' to the 'Administration’ Menu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FE5C22" id="Text Box 149" o:spid="_x0000_s1027" type="#_x0000_t202" style="position:absolute;margin-left:415.95pt;margin-top:22.6pt;width:467.15pt;height:29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" fillcolor="#dbe5f1 [660]">
                <v:textbox>
                  <w:txbxContent>
                    <w:p w14:paraId="0DDF0FD0" w14:textId="77777777" w:rsidR="00981B74" w:rsidRPr="005B5B04" w:rsidRDefault="00981B74" w:rsidP="00393BEA">
                      <w:pPr>
                        <w:pStyle w:val="EnlightenedBodyTextIndent0"/>
                        <w:rPr>
                          <w:sz w:val="21"/>
                          <w:szCs w:val="21"/>
                        </w:rPr>
                      </w:pPr>
                      <w:r w:rsidRPr="005B5B04">
                        <w:rPr>
                          <w:sz w:val="21"/>
                          <w:szCs w:val="21"/>
                        </w:rPr>
                        <w:t>Create new web page called ‘</w:t>
                      </w:r>
                      <w:r w:rsidRPr="005B5B04">
                        <w:rPr>
                          <w:b/>
                          <w:sz w:val="21"/>
                          <w:szCs w:val="21"/>
                          <w:u w:val="single"/>
                        </w:rPr>
                        <w:t>Contract Vehicles</w:t>
                      </w:r>
                      <w:r w:rsidRPr="005B5B04">
                        <w:rPr>
                          <w:sz w:val="21"/>
                          <w:szCs w:val="21"/>
                        </w:rPr>
                        <w:t xml:space="preserve">’ with authorized access by the Contract Manager and System Admin. The Contract Vehicles form needs to provide functionality to Add / Edit / Delete contract vehicle records. </w:t>
                      </w:r>
                    </w:p>
                    <w:p w14:paraId="416E5449" w14:textId="77777777" w:rsidR="00981B74" w:rsidRPr="005B5B04" w:rsidRDefault="00981B74" w:rsidP="00393BEA">
                      <w:pPr>
                        <w:pStyle w:val="EnlightenedBodyTextIndent0"/>
                        <w:rPr>
                          <w:sz w:val="21"/>
                          <w:szCs w:val="21"/>
                        </w:rPr>
                      </w:pPr>
                    </w:p>
                    <w:p w14:paraId="40A4576D" w14:textId="77777777" w:rsidR="00981B74" w:rsidRPr="005B5B04" w:rsidRDefault="00981B74" w:rsidP="00393BEA">
                      <w:pPr>
                        <w:pStyle w:val="EnlightenedBodyTextIndent0"/>
                        <w:rPr>
                          <w:sz w:val="21"/>
                          <w:szCs w:val="21"/>
                        </w:rPr>
                      </w:pPr>
                      <w:r w:rsidRPr="005B5B04">
                        <w:rPr>
                          <w:sz w:val="21"/>
                          <w:szCs w:val="21"/>
                        </w:rPr>
                        <w:t xml:space="preserve">The </w:t>
                      </w:r>
                      <w:r w:rsidRPr="005B5B04">
                        <w:rPr>
                          <w:b/>
                          <w:sz w:val="21"/>
                          <w:szCs w:val="21"/>
                          <w:u w:val="single"/>
                        </w:rPr>
                        <w:t>Contract Vehicles</w:t>
                      </w:r>
                      <w:r w:rsidRPr="005B5B04">
                        <w:rPr>
                          <w:sz w:val="21"/>
                          <w:szCs w:val="21"/>
                        </w:rPr>
                        <w:t xml:space="preserve"> form should contain the following fields:</w:t>
                      </w:r>
                    </w:p>
                    <w:p w14:paraId="7BBAC171"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Contract Vehicle Name (text field, validate: Alphanumeric)</w:t>
                      </w:r>
                    </w:p>
                    <w:p w14:paraId="469C0BE1"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Contract Vehicle Number (text field, validate: Alphanumeric). Required to be unique.</w:t>
                      </w:r>
                    </w:p>
                    <w:p w14:paraId="6B808C14"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Contract Vehicle Description (text field, validate: Alphanumeric)</w:t>
                      </w:r>
                    </w:p>
                    <w:p w14:paraId="3D8AD733" w14:textId="364CC739"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Date Added (date field, validate valid date format)</w:t>
                      </w:r>
                    </w:p>
                    <w:p w14:paraId="126E83CA"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Performance Period (text field, validate: Alphanumeric)</w:t>
                      </w:r>
                    </w:p>
                    <w:p w14:paraId="34C2A211"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Teaming Partners. (Drop down list)</w:t>
                      </w:r>
                    </w:p>
                    <w:p w14:paraId="29D03D2B" w14:textId="77777777" w:rsidR="00981B74" w:rsidRPr="005B5B04" w:rsidRDefault="00981B74" w:rsidP="00B1239D">
                      <w:pPr>
                        <w:pStyle w:val="BodyText"/>
                        <w:numPr>
                          <w:ilvl w:val="1"/>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 xml:space="preserve">Used to populate a list of Partners assigned to the contract Vehicle) </w:t>
                      </w:r>
                    </w:p>
                    <w:p w14:paraId="34C7700A" w14:textId="65352A98"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EOI Response Timeframe. (Numeric field validate: Numeric). Defaults to 24 hours.</w:t>
                      </w:r>
                    </w:p>
                    <w:p w14:paraId="62220C2B" w14:textId="77777777" w:rsidR="00981B74" w:rsidRPr="005B5B04" w:rsidRDefault="00981B74" w:rsidP="00B1239D">
                      <w:pPr>
                        <w:pStyle w:val="BodyText"/>
                        <w:numPr>
                          <w:ilvl w:val="1"/>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Used to set the EOI response timeframe (in hours) used for the contract vehicle as a deadline to respond to Enlightened with their Expression of Interest.</w:t>
                      </w:r>
                    </w:p>
                    <w:p w14:paraId="4F39B3F9" w14:textId="77777777" w:rsidR="00981B74" w:rsidRPr="005B5B04" w:rsidRDefault="00981B74" w:rsidP="00B1239D">
                      <w:pPr>
                        <w:pStyle w:val="BodyText"/>
                        <w:numPr>
                          <w:ilvl w:val="0"/>
                          <w:numId w:val="5"/>
                        </w:numPr>
                        <w:shd w:val="clear" w:color="auto" w:fill="DBE5F1" w:themeFill="accent1" w:themeFillTint="33"/>
                        <w:jc w:val="left"/>
                        <w:rPr>
                          <w:rFonts w:ascii="Arial" w:hAnsi="Arial" w:cs="Arial"/>
                          <w:sz w:val="21"/>
                          <w:szCs w:val="21"/>
                        </w:rPr>
                      </w:pPr>
                      <w:r w:rsidRPr="005B5B04">
                        <w:rPr>
                          <w:rFonts w:ascii="Arial" w:hAnsi="Arial" w:cs="Arial"/>
                          <w:sz w:val="21"/>
                          <w:szCs w:val="21"/>
                        </w:rPr>
                        <w:t xml:space="preserve">Form Buttons: ‘Add’, ‘Update’, ‘Delete’ </w:t>
                      </w:r>
                    </w:p>
                    <w:p w14:paraId="73BA35F0" w14:textId="77777777" w:rsidR="00981B74" w:rsidRPr="005B5B04" w:rsidRDefault="00981B74" w:rsidP="00D97D53">
                      <w:pPr>
                        <w:pStyle w:val="BodyText"/>
                        <w:ind w:firstLine="0"/>
                        <w:jc w:val="left"/>
                        <w:rPr>
                          <w:rFonts w:ascii="Arial" w:hAnsi="Arial" w:cs="Arial"/>
                          <w:sz w:val="21"/>
                          <w:szCs w:val="21"/>
                        </w:rPr>
                      </w:pPr>
                      <w:r w:rsidRPr="005B5B04">
                        <w:rPr>
                          <w:rFonts w:ascii="Arial" w:hAnsi="Arial" w:cs="Arial"/>
                          <w:sz w:val="21"/>
                          <w:szCs w:val="21"/>
                        </w:rPr>
                        <w:t xml:space="preserve">Add </w:t>
                      </w:r>
                      <w:r w:rsidRPr="005B5B04">
                        <w:rPr>
                          <w:rFonts w:ascii="Arial" w:hAnsi="Arial" w:cs="Arial"/>
                          <w:b/>
                          <w:sz w:val="21"/>
                          <w:szCs w:val="21"/>
                          <w:u w:val="single"/>
                        </w:rPr>
                        <w:t>'Contract Vehicles</w:t>
                      </w:r>
                      <w:r w:rsidRPr="005B5B04">
                        <w:rPr>
                          <w:rFonts w:ascii="Arial" w:hAnsi="Arial" w:cs="Arial"/>
                          <w:sz w:val="21"/>
                          <w:szCs w:val="21"/>
                        </w:rPr>
                        <w:t>' to the 'Administration’ Menu List.</w:t>
                      </w:r>
                    </w:p>
                  </w:txbxContent>
                </v:textbox>
                <w10:wrap type="square" anchorx="margin"/>
              </v:shape>
            </w:pict>
          </mc:Fallback>
        </mc:AlternateContent>
      </w:r>
      <w:r w:rsidR="00DF6D3D">
        <w:rPr>
          <w:rStyle w:val="Strong"/>
        </w:rPr>
        <w:t>Design Solution</w:t>
      </w:r>
      <w:r w:rsidR="00210933">
        <w:rPr>
          <w:rStyle w:val="Strong"/>
        </w:rPr>
        <w:t xml:space="preserve"> Notes</w:t>
      </w:r>
    </w:p>
    <w:p w14:paraId="01C7EF70" w14:textId="6AD92CC2" w:rsidR="00DA0148" w:rsidRDefault="005B6E60" w:rsidP="00C117EE">
      <w:pPr>
        <w:pStyle w:val="Heading2"/>
        <w:ind w:left="576"/>
      </w:pPr>
      <w:r>
        <w:t>Sprint Cycle Task 3</w:t>
      </w:r>
    </w:p>
    <w:p w14:paraId="6E39475E" w14:textId="75BD83D1" w:rsidR="00DA0148" w:rsidRPr="00F7351C" w:rsidRDefault="008B3E48" w:rsidP="00DA0148">
      <w:pPr>
        <w:pStyle w:val="EnlightenedBodyTextIndent0"/>
        <w:rPr>
          <w:b/>
          <w:bCs w:val="0"/>
        </w:rPr>
      </w:pPr>
      <w:r>
        <w:rPr>
          <w:rStyle w:val="Strong"/>
        </w:rPr>
        <w:t xml:space="preserve">  </w:t>
      </w:r>
      <w:r w:rsidR="00DA0148">
        <w:rPr>
          <w:rStyle w:val="Strong"/>
        </w:rPr>
        <w:t>Task Overview</w:t>
      </w:r>
    </w:p>
    <w:tbl>
      <w:tblPr>
        <w:tblStyle w:val="TableGrid"/>
        <w:tblW w:w="0" w:type="auto"/>
        <w:tblInd w:w="108" w:type="dxa"/>
        <w:tblLook w:val="04A0" w:firstRow="1" w:lastRow="0" w:firstColumn="1" w:lastColumn="0" w:noHBand="0" w:noVBand="1"/>
      </w:tblPr>
      <w:tblGrid>
        <w:gridCol w:w="3708"/>
        <w:gridCol w:w="3672"/>
      </w:tblGrid>
      <w:tr w:rsidR="00DA0148" w14:paraId="27375A81" w14:textId="77777777" w:rsidTr="00981B74">
        <w:tc>
          <w:tcPr>
            <w:tcW w:w="3708" w:type="dxa"/>
            <w:shd w:val="clear" w:color="auto" w:fill="8DB3E2" w:themeFill="text2" w:themeFillTint="66"/>
          </w:tcPr>
          <w:p w14:paraId="2673DD62" w14:textId="77777777" w:rsidR="00DA0148" w:rsidRPr="008B05D6" w:rsidRDefault="00DA0148" w:rsidP="00981B74">
            <w:pPr>
              <w:jc w:val="center"/>
              <w:rPr>
                <w:b/>
              </w:rPr>
            </w:pPr>
            <w:r>
              <w:rPr>
                <w:b/>
              </w:rPr>
              <w:t>Task Summary</w:t>
            </w:r>
          </w:p>
        </w:tc>
        <w:tc>
          <w:tcPr>
            <w:tcW w:w="3672" w:type="dxa"/>
            <w:shd w:val="clear" w:color="auto" w:fill="8DB3E2" w:themeFill="text2" w:themeFillTint="66"/>
          </w:tcPr>
          <w:p w14:paraId="4600C94D" w14:textId="77777777" w:rsidR="00DA0148" w:rsidRPr="008B05D6" w:rsidRDefault="00DA0148" w:rsidP="00981B74">
            <w:pPr>
              <w:jc w:val="center"/>
              <w:rPr>
                <w:b/>
              </w:rPr>
            </w:pPr>
            <w:r>
              <w:rPr>
                <w:b/>
              </w:rPr>
              <w:t>Value</w:t>
            </w:r>
          </w:p>
        </w:tc>
      </w:tr>
      <w:tr w:rsidR="00DA0148" w14:paraId="11A4F0F0" w14:textId="77777777" w:rsidTr="00981B74">
        <w:tc>
          <w:tcPr>
            <w:tcW w:w="3708" w:type="dxa"/>
          </w:tcPr>
          <w:p w14:paraId="1197BDF0" w14:textId="77777777" w:rsidR="00DA0148" w:rsidRDefault="00DA0148" w:rsidP="00981B74">
            <w:r>
              <w:t>TOMS Functional Category</w:t>
            </w:r>
          </w:p>
        </w:tc>
        <w:tc>
          <w:tcPr>
            <w:tcW w:w="3672" w:type="dxa"/>
          </w:tcPr>
          <w:p w14:paraId="055E6713" w14:textId="23057EB0" w:rsidR="00DA0148" w:rsidRDefault="008667DF" w:rsidP="00981B74">
            <w:r>
              <w:t xml:space="preserve">Create new </w:t>
            </w:r>
            <w:r w:rsidR="00DA0148">
              <w:t>Task Ord</w:t>
            </w:r>
            <w:r w:rsidR="00947382">
              <w:t>er</w:t>
            </w:r>
          </w:p>
        </w:tc>
      </w:tr>
      <w:tr w:rsidR="00DA0148" w14:paraId="64F9E721" w14:textId="77777777" w:rsidTr="00981B74">
        <w:tc>
          <w:tcPr>
            <w:tcW w:w="3708" w:type="dxa"/>
          </w:tcPr>
          <w:p w14:paraId="7FBBE107" w14:textId="77777777" w:rsidR="00DA0148" w:rsidRDefault="00DA0148" w:rsidP="00981B74">
            <w:r>
              <w:t>Task Priority                  [1=Highest]</w:t>
            </w:r>
          </w:p>
        </w:tc>
        <w:tc>
          <w:tcPr>
            <w:tcW w:w="3672" w:type="dxa"/>
          </w:tcPr>
          <w:p w14:paraId="65B4D26F" w14:textId="77777777" w:rsidR="00DA0148" w:rsidRDefault="00DA0148" w:rsidP="00981B74">
            <w:r>
              <w:t>1</w:t>
            </w:r>
          </w:p>
        </w:tc>
      </w:tr>
      <w:tr w:rsidR="00DA0148" w14:paraId="69A6C3A3" w14:textId="77777777" w:rsidTr="00981B74">
        <w:tc>
          <w:tcPr>
            <w:tcW w:w="3708" w:type="dxa"/>
          </w:tcPr>
          <w:p w14:paraId="6224D206" w14:textId="77777777" w:rsidR="00DA0148" w:rsidRDefault="00DA0148" w:rsidP="00981B74">
            <w:r>
              <w:t>Task Complexity Level [1=Highest]</w:t>
            </w:r>
          </w:p>
        </w:tc>
        <w:tc>
          <w:tcPr>
            <w:tcW w:w="3672" w:type="dxa"/>
          </w:tcPr>
          <w:p w14:paraId="399A25BE" w14:textId="77777777" w:rsidR="00DA0148" w:rsidRDefault="00DA0148" w:rsidP="00981B74">
            <w:r>
              <w:t>1</w:t>
            </w:r>
          </w:p>
        </w:tc>
      </w:tr>
    </w:tbl>
    <w:p w14:paraId="3DAC2758" w14:textId="77777777" w:rsidR="00DA0148" w:rsidRDefault="00DA0148" w:rsidP="00DA0148">
      <w:pPr>
        <w:pStyle w:val="EnlightenedBodyTextIndent0"/>
      </w:pPr>
    </w:p>
    <w:p w14:paraId="106E40B9" w14:textId="77777777" w:rsidR="00DA0148" w:rsidRPr="00025E71" w:rsidRDefault="00DA0148" w:rsidP="00DA0148">
      <w:pPr>
        <w:pStyle w:val="EnlightenedBodyTextIndent0"/>
      </w:pPr>
      <w:r>
        <w:rPr>
          <w:rStyle w:val="Strong"/>
        </w:rPr>
        <w:t>Task Description</w:t>
      </w:r>
    </w:p>
    <w:p w14:paraId="14D474E6" w14:textId="603A0DFD" w:rsidR="000A6EAF" w:rsidRDefault="003D1CD2" w:rsidP="00DA0148">
      <w:pPr>
        <w:pStyle w:val="EnlightenedBodyTextIndent0"/>
      </w:pPr>
      <w:r>
        <w:t xml:space="preserve">Create a new task order by parsing the task order information related to contract vehicles and storing it in database along with the attached files. </w:t>
      </w:r>
      <w:r w:rsidR="00872027">
        <w:t xml:space="preserve">Contract Vehicles will send the information related to the task orders via email, to a predefined enlightened email account, and this email will be parsed to extract the important information related to the Task Order and store it in the database. Once the data has been parsed </w:t>
      </w:r>
      <w:r w:rsidR="008B2AF8">
        <w:t>into the database, an auto-email will be sent to the</w:t>
      </w:r>
      <w:r w:rsidR="008C2292">
        <w:t xml:space="preserve"> key Enlightened personnel, to know whether or not to BID on a specific contract</w:t>
      </w:r>
      <w:r w:rsidR="003727CD">
        <w:t>.</w:t>
      </w:r>
    </w:p>
    <w:p w14:paraId="6AB30F09" w14:textId="77777777" w:rsidR="007E08C5" w:rsidRDefault="007E08C5" w:rsidP="00DA0148">
      <w:pPr>
        <w:pStyle w:val="EnlightenedBodyTextIndent0"/>
      </w:pPr>
    </w:p>
    <w:p w14:paraId="065B40BC" w14:textId="77777777" w:rsidR="007E08C5" w:rsidRDefault="007E08C5" w:rsidP="007E08C5">
      <w:pPr>
        <w:pStyle w:val="EnlightenedBodyTextIndent0"/>
      </w:pPr>
      <w:r>
        <w:rPr>
          <w:rStyle w:val="Strong"/>
        </w:rPr>
        <w:t>TOMS Functional Requirements</w:t>
      </w:r>
    </w:p>
    <w:tbl>
      <w:tblPr>
        <w:tblW w:w="9360" w:type="dxa"/>
        <w:tblInd w:w="10" w:type="dxa"/>
        <w:tblCellMar>
          <w:left w:w="0" w:type="dxa"/>
          <w:right w:w="0" w:type="dxa"/>
        </w:tblCellMar>
        <w:tblLook w:val="04A0" w:firstRow="1" w:lastRow="0" w:firstColumn="1" w:lastColumn="0" w:noHBand="0" w:noVBand="1"/>
      </w:tblPr>
      <w:tblGrid>
        <w:gridCol w:w="898"/>
        <w:gridCol w:w="7382"/>
        <w:gridCol w:w="1080"/>
      </w:tblGrid>
      <w:tr w:rsidR="007E08C5" w14:paraId="54B8198B" w14:textId="77777777" w:rsidTr="00981B74">
        <w:trPr>
          <w:trHeight w:val="64"/>
        </w:trPr>
        <w:tc>
          <w:tcPr>
            <w:tcW w:w="898" w:type="dxa"/>
            <w:tcBorders>
              <w:top w:val="single" w:sz="8" w:space="0" w:color="auto"/>
              <w:left w:val="single" w:sz="8" w:space="0" w:color="auto"/>
              <w:bottom w:val="single" w:sz="8" w:space="0" w:color="auto"/>
              <w:right w:val="single" w:sz="8" w:space="0" w:color="auto"/>
            </w:tcBorders>
            <w:shd w:val="clear" w:color="auto" w:fill="8EAADB"/>
            <w:hideMark/>
          </w:tcPr>
          <w:p w14:paraId="75CF0DC9" w14:textId="77777777" w:rsidR="007E08C5" w:rsidRDefault="007E08C5" w:rsidP="00981B74">
            <w:pPr>
              <w:pStyle w:val="NormalWeb"/>
              <w:spacing w:line="252" w:lineRule="auto"/>
              <w:jc w:val="center"/>
              <w:rPr>
                <w:rFonts w:eastAsiaTheme="minorHAnsi"/>
                <w:color w:val="auto"/>
              </w:rPr>
            </w:pPr>
            <w:r>
              <w:rPr>
                <w:rFonts w:ascii="Arial" w:hAnsi="Arial" w:cs="Arial"/>
                <w:b/>
                <w:bCs/>
                <w:color w:val="FFFFFF"/>
              </w:rPr>
              <w:t> </w:t>
            </w:r>
          </w:p>
        </w:tc>
        <w:tc>
          <w:tcPr>
            <w:tcW w:w="7382" w:type="dxa"/>
            <w:tcBorders>
              <w:top w:val="single" w:sz="8" w:space="0" w:color="auto"/>
              <w:left w:val="nil"/>
              <w:bottom w:val="single" w:sz="8" w:space="0" w:color="auto"/>
              <w:right w:val="single" w:sz="8" w:space="0" w:color="auto"/>
            </w:tcBorders>
            <w:shd w:val="clear" w:color="auto" w:fill="8EAADB"/>
            <w:tcMar>
              <w:top w:w="0" w:type="dxa"/>
              <w:left w:w="115" w:type="dxa"/>
              <w:bottom w:w="0" w:type="dxa"/>
              <w:right w:w="115" w:type="dxa"/>
            </w:tcMar>
            <w:hideMark/>
          </w:tcPr>
          <w:p w14:paraId="2350DFA4" w14:textId="77777777" w:rsidR="007E08C5" w:rsidRDefault="007E08C5" w:rsidP="00981B74">
            <w:pPr>
              <w:pStyle w:val="NormalWeb"/>
              <w:spacing w:line="252" w:lineRule="auto"/>
              <w:jc w:val="center"/>
            </w:pPr>
            <w:r>
              <w:rPr>
                <w:rFonts w:ascii="Arial" w:hAnsi="Arial" w:cs="Arial"/>
                <w:b/>
                <w:bCs/>
                <w:color w:val="FFFFFF"/>
              </w:rPr>
              <w:t>BID/NO BID Functionality</w:t>
            </w:r>
          </w:p>
        </w:tc>
        <w:tc>
          <w:tcPr>
            <w:tcW w:w="1080" w:type="dxa"/>
            <w:tcBorders>
              <w:top w:val="single" w:sz="8" w:space="0" w:color="auto"/>
              <w:left w:val="nil"/>
              <w:bottom w:val="single" w:sz="8" w:space="0" w:color="auto"/>
              <w:right w:val="single" w:sz="8" w:space="0" w:color="auto"/>
            </w:tcBorders>
            <w:shd w:val="clear" w:color="auto" w:fill="8EAADB"/>
            <w:hideMark/>
          </w:tcPr>
          <w:p w14:paraId="70A067B9" w14:textId="77777777" w:rsidR="007E08C5" w:rsidRDefault="007E08C5" w:rsidP="00981B74">
            <w:pPr>
              <w:pStyle w:val="NormalWeb"/>
              <w:spacing w:line="252" w:lineRule="auto"/>
              <w:jc w:val="center"/>
            </w:pPr>
            <w:r>
              <w:rPr>
                <w:rFonts w:ascii="Arial" w:hAnsi="Arial" w:cs="Arial"/>
                <w:b/>
                <w:bCs/>
              </w:rPr>
              <w:t> </w:t>
            </w:r>
          </w:p>
        </w:tc>
      </w:tr>
      <w:tr w:rsidR="007E08C5" w14:paraId="406EEB52" w14:textId="77777777" w:rsidTr="00981B74">
        <w:trPr>
          <w:trHeight w:val="64"/>
        </w:trPr>
        <w:tc>
          <w:tcPr>
            <w:tcW w:w="898" w:type="dxa"/>
            <w:tcBorders>
              <w:top w:val="nil"/>
              <w:left w:val="single" w:sz="8" w:space="0" w:color="auto"/>
              <w:bottom w:val="single" w:sz="8" w:space="0" w:color="auto"/>
              <w:right w:val="single" w:sz="8" w:space="0" w:color="auto"/>
            </w:tcBorders>
          </w:tcPr>
          <w:p w14:paraId="35B8D4B8" w14:textId="0F1C2272" w:rsidR="007E08C5" w:rsidRDefault="007E08C5" w:rsidP="00981B74">
            <w:pPr>
              <w:pStyle w:val="NormalWeb"/>
              <w:spacing w:line="252" w:lineRule="auto"/>
              <w:rPr>
                <w:rFonts w:ascii="Arial" w:hAnsi="Arial" w:cs="Arial"/>
              </w:rPr>
            </w:pPr>
            <w:r>
              <w:rPr>
                <w:rFonts w:ascii="Arial" w:hAnsi="Arial" w:cs="Arial"/>
              </w:rPr>
              <w:t>4.</w:t>
            </w:r>
            <w:r w:rsidR="00707738">
              <w:rPr>
                <w:rFonts w:ascii="Arial" w:hAnsi="Arial" w:cs="Arial"/>
              </w:rPr>
              <w:t>3</w:t>
            </w:r>
            <w:r>
              <w:rPr>
                <w:rFonts w:ascii="Arial" w:hAnsi="Arial" w:cs="Arial"/>
              </w:rPr>
              <w:t>.1</w:t>
            </w:r>
          </w:p>
        </w:tc>
        <w:tc>
          <w:tcPr>
            <w:tcW w:w="7382" w:type="dxa"/>
            <w:tcBorders>
              <w:top w:val="nil"/>
              <w:left w:val="nil"/>
              <w:bottom w:val="single" w:sz="8" w:space="0" w:color="auto"/>
              <w:right w:val="single" w:sz="8" w:space="0" w:color="auto"/>
            </w:tcBorders>
            <w:tcMar>
              <w:top w:w="0" w:type="dxa"/>
              <w:left w:w="115" w:type="dxa"/>
              <w:bottom w:w="0" w:type="dxa"/>
              <w:right w:w="115" w:type="dxa"/>
            </w:tcMar>
          </w:tcPr>
          <w:p w14:paraId="0EC56DEA" w14:textId="0CFE1F3F" w:rsidR="007E08C5" w:rsidRDefault="007E08C5" w:rsidP="00981B74">
            <w:pPr>
              <w:pStyle w:val="NormalWeb"/>
              <w:spacing w:line="252" w:lineRule="auto"/>
              <w:rPr>
                <w:rFonts w:ascii="Arial" w:hAnsi="Arial" w:cs="Arial"/>
              </w:rPr>
            </w:pPr>
            <w:r>
              <w:rPr>
                <w:rFonts w:ascii="Arial" w:hAnsi="Arial" w:cs="Arial"/>
              </w:rPr>
              <w:t xml:space="preserve">The system shall parse the email received from Contract Vehicle </w:t>
            </w:r>
            <w:r w:rsidR="00F30AC1">
              <w:rPr>
                <w:rFonts w:ascii="Arial" w:hAnsi="Arial" w:cs="Arial"/>
              </w:rPr>
              <w:t>and store key information in the backend database.</w:t>
            </w:r>
          </w:p>
        </w:tc>
        <w:tc>
          <w:tcPr>
            <w:tcW w:w="1080" w:type="dxa"/>
            <w:tcBorders>
              <w:top w:val="nil"/>
              <w:left w:val="nil"/>
              <w:bottom w:val="single" w:sz="8" w:space="0" w:color="auto"/>
              <w:right w:val="single" w:sz="8" w:space="0" w:color="auto"/>
            </w:tcBorders>
          </w:tcPr>
          <w:p w14:paraId="47166008" w14:textId="77777777" w:rsidR="007E08C5" w:rsidRDefault="007E08C5" w:rsidP="00981B74">
            <w:pPr>
              <w:pStyle w:val="NormalWeb"/>
              <w:spacing w:line="252" w:lineRule="auto"/>
              <w:rPr>
                <w:rFonts w:ascii="Arial" w:hAnsi="Arial" w:cs="Arial"/>
              </w:rPr>
            </w:pPr>
            <w:r>
              <w:rPr>
                <w:rFonts w:ascii="Arial" w:hAnsi="Arial" w:cs="Arial"/>
              </w:rPr>
              <w:t>Mandatory</w:t>
            </w:r>
          </w:p>
        </w:tc>
      </w:tr>
      <w:tr w:rsidR="007E08C5" w14:paraId="5FB42242" w14:textId="77777777" w:rsidTr="00981B74">
        <w:trPr>
          <w:trHeight w:val="64"/>
        </w:trPr>
        <w:tc>
          <w:tcPr>
            <w:tcW w:w="898" w:type="dxa"/>
            <w:tcBorders>
              <w:top w:val="nil"/>
              <w:left w:val="single" w:sz="8" w:space="0" w:color="auto"/>
              <w:bottom w:val="single" w:sz="8" w:space="0" w:color="auto"/>
              <w:right w:val="single" w:sz="8" w:space="0" w:color="auto"/>
            </w:tcBorders>
            <w:hideMark/>
          </w:tcPr>
          <w:p w14:paraId="7A468F83" w14:textId="5FBF038F" w:rsidR="007E08C5" w:rsidRDefault="007E08C5" w:rsidP="00981B74">
            <w:pPr>
              <w:pStyle w:val="NormalWeb"/>
              <w:spacing w:line="252" w:lineRule="auto"/>
            </w:pPr>
            <w:r>
              <w:rPr>
                <w:rFonts w:ascii="Arial" w:hAnsi="Arial" w:cs="Arial"/>
              </w:rPr>
              <w:t>4.</w:t>
            </w:r>
            <w:r w:rsidR="00707738">
              <w:rPr>
                <w:rFonts w:ascii="Arial" w:hAnsi="Arial" w:cs="Arial"/>
              </w:rPr>
              <w:t>3</w:t>
            </w:r>
            <w:r>
              <w:rPr>
                <w:rFonts w:ascii="Arial" w:hAnsi="Arial" w:cs="Arial"/>
              </w:rPr>
              <w:t>.2</w:t>
            </w:r>
          </w:p>
        </w:tc>
        <w:tc>
          <w:tcPr>
            <w:tcW w:w="7382" w:type="dxa"/>
            <w:tcBorders>
              <w:top w:val="nil"/>
              <w:left w:val="nil"/>
              <w:bottom w:val="single" w:sz="8" w:space="0" w:color="auto"/>
              <w:right w:val="single" w:sz="8" w:space="0" w:color="auto"/>
            </w:tcBorders>
            <w:tcMar>
              <w:top w:w="0" w:type="dxa"/>
              <w:left w:w="115" w:type="dxa"/>
              <w:bottom w:w="0" w:type="dxa"/>
              <w:right w:w="115" w:type="dxa"/>
            </w:tcMar>
            <w:hideMark/>
          </w:tcPr>
          <w:p w14:paraId="18101FA1" w14:textId="44CC5541" w:rsidR="007E08C5" w:rsidRDefault="00F30AC1" w:rsidP="00981B74">
            <w:pPr>
              <w:pStyle w:val="NormalWeb"/>
              <w:spacing w:line="252" w:lineRule="auto"/>
            </w:pPr>
            <w:r>
              <w:rPr>
                <w:rFonts w:ascii="Arial" w:hAnsi="Arial" w:cs="Arial"/>
              </w:rPr>
              <w:t xml:space="preserve">The system will </w:t>
            </w:r>
            <w:r w:rsidR="00946948">
              <w:rPr>
                <w:rFonts w:ascii="Arial" w:hAnsi="Arial" w:cs="Arial"/>
              </w:rPr>
              <w:t xml:space="preserve">send an automated email to the </w:t>
            </w:r>
            <w:r w:rsidR="00174258">
              <w:rPr>
                <w:rFonts w:ascii="Arial" w:hAnsi="Arial" w:cs="Arial"/>
              </w:rPr>
              <w:t xml:space="preserve">key Enlightened </w:t>
            </w:r>
            <w:r w:rsidR="00DC7F69">
              <w:rPr>
                <w:rFonts w:ascii="Arial" w:hAnsi="Arial" w:cs="Arial"/>
              </w:rPr>
              <w:t xml:space="preserve">personnel to know </w:t>
            </w:r>
            <w:r w:rsidR="009C0513">
              <w:rPr>
                <w:rFonts w:ascii="Arial" w:hAnsi="Arial" w:cs="Arial"/>
              </w:rPr>
              <w:t>whether</w:t>
            </w:r>
            <w:r w:rsidR="00DC7F69">
              <w:rPr>
                <w:rFonts w:ascii="Arial" w:hAnsi="Arial" w:cs="Arial"/>
              </w:rPr>
              <w:t xml:space="preserve"> to bid on the contract</w:t>
            </w:r>
            <w:r w:rsidR="00946948">
              <w:rPr>
                <w:rFonts w:ascii="Arial" w:hAnsi="Arial" w:cs="Arial"/>
              </w:rPr>
              <w:t>.</w:t>
            </w:r>
          </w:p>
        </w:tc>
        <w:tc>
          <w:tcPr>
            <w:tcW w:w="1080" w:type="dxa"/>
            <w:tcBorders>
              <w:top w:val="nil"/>
              <w:left w:val="nil"/>
              <w:bottom w:val="single" w:sz="8" w:space="0" w:color="auto"/>
              <w:right w:val="single" w:sz="8" w:space="0" w:color="auto"/>
            </w:tcBorders>
            <w:hideMark/>
          </w:tcPr>
          <w:p w14:paraId="3D9A3370" w14:textId="77777777" w:rsidR="007E08C5" w:rsidRDefault="007E08C5" w:rsidP="00981B74">
            <w:pPr>
              <w:pStyle w:val="NormalWeb"/>
              <w:spacing w:line="252" w:lineRule="auto"/>
            </w:pPr>
            <w:r>
              <w:rPr>
                <w:rFonts w:ascii="Arial" w:hAnsi="Arial" w:cs="Arial"/>
              </w:rPr>
              <w:t>Mandatory</w:t>
            </w:r>
          </w:p>
        </w:tc>
      </w:tr>
    </w:tbl>
    <w:p w14:paraId="2876AFFF" w14:textId="77777777" w:rsidR="00CF00F1" w:rsidRDefault="00CF00F1" w:rsidP="00CF00F1">
      <w:pPr>
        <w:pStyle w:val="EnlightenedBodyTextIndent0"/>
        <w:rPr>
          <w:b/>
          <w:bCs w:val="0"/>
        </w:rPr>
      </w:pPr>
    </w:p>
    <w:p w14:paraId="7E3CC5F1" w14:textId="1D71347A" w:rsidR="000A6EAF" w:rsidRPr="00707738" w:rsidRDefault="00E83280" w:rsidP="00DA0148">
      <w:pPr>
        <w:pStyle w:val="EnlightenedBodyTextIndent0"/>
        <w:rPr>
          <w:b/>
          <w:bCs w:val="0"/>
        </w:rPr>
      </w:pPr>
      <w:r>
        <w:lastRenderedPageBreak/>
        <mc:AlternateContent>
          <mc:Choice Requires="wps">
            <w:drawing>
              <wp:anchor distT="45720" distB="45720" distL="114300" distR="114300" simplePos="0" relativeHeight="251672576" behindDoc="0" locked="0" layoutInCell="1" allowOverlap="1" wp14:anchorId="2ADB030E" wp14:editId="4C26DF0B">
                <wp:simplePos x="0" y="0"/>
                <wp:positionH relativeFrom="margin">
                  <wp:align>right</wp:align>
                </wp:positionH>
                <wp:positionV relativeFrom="paragraph">
                  <wp:posOffset>210656</wp:posOffset>
                </wp:positionV>
                <wp:extent cx="5923280" cy="1889760"/>
                <wp:effectExtent l="0" t="0" r="20320" b="15240"/>
                <wp:wrapSquare wrapText="bothSides"/>
                <wp:docPr id="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889760"/>
                        </a:xfrm>
                        <a:prstGeom prst="rect">
                          <a:avLst/>
                        </a:prstGeom>
                        <a:solidFill>
                          <a:schemeClr val="accent1">
                            <a:lumMod val="20000"/>
                            <a:lumOff val="80000"/>
                          </a:schemeClr>
                        </a:solidFill>
                        <a:ln w="9525">
                          <a:solidFill>
                            <a:srgbClr val="000000"/>
                          </a:solidFill>
                          <a:miter lim="800000"/>
                          <a:headEnd/>
                          <a:tailEnd/>
                        </a:ln>
                      </wps:spPr>
                      <wps:txbx>
                        <w:txbxContent>
                          <w:p w14:paraId="076ACFDA" w14:textId="74B482E1" w:rsidR="00981B74" w:rsidRDefault="00981B74" w:rsidP="00A47F42">
                            <w:pPr>
                              <w:pStyle w:val="BodyText"/>
                              <w:shd w:val="clear" w:color="auto" w:fill="DBE5F1" w:themeFill="accent1" w:themeFillTint="33"/>
                              <w:ind w:firstLine="0"/>
                              <w:jc w:val="left"/>
                              <w:rPr>
                                <w:rFonts w:ascii="Arial" w:hAnsi="Arial" w:cs="Arial"/>
                                <w:sz w:val="21"/>
                                <w:szCs w:val="21"/>
                              </w:rPr>
                            </w:pPr>
                            <w:r w:rsidRPr="00C77F16">
                              <w:rPr>
                                <w:rFonts w:ascii="Arial" w:hAnsi="Arial" w:cs="Arial"/>
                                <w:sz w:val="21"/>
                                <w:szCs w:val="21"/>
                              </w:rPr>
                              <w:t xml:space="preserve">TOMS </w:t>
                            </w:r>
                            <w:r>
                              <w:rPr>
                                <w:rFonts w:ascii="Arial" w:hAnsi="Arial" w:cs="Arial"/>
                                <w:sz w:val="21"/>
                                <w:szCs w:val="21"/>
                              </w:rPr>
                              <w:t xml:space="preserve">will parse the email received from the contract vehicle and store the information related to the task order in the database. Once the data has been stored successfully in the database, an automated email must be sent to the </w:t>
                            </w:r>
                            <w:r>
                              <w:rPr>
                                <w:rFonts w:ascii="Arial" w:hAnsi="Arial" w:cs="Arial"/>
                              </w:rPr>
                              <w:t>to the key Enlightened personnel to know whether to bid on the contract.</w:t>
                            </w:r>
                            <w:r w:rsidRPr="00C77F16">
                              <w:rPr>
                                <w:rFonts w:ascii="Arial" w:hAnsi="Arial" w:cs="Arial"/>
                                <w:sz w:val="21"/>
                                <w:szCs w:val="21"/>
                              </w:rPr>
                              <w:t xml:space="preserve"> </w:t>
                            </w:r>
                          </w:p>
                          <w:p w14:paraId="4B38994B" w14:textId="7A4CFEF3"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 xml:space="preserve">Parse the email received from Contract Vehicle </w:t>
                            </w:r>
                          </w:p>
                          <w:p w14:paraId="76DDB067" w14:textId="14D757FA"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Create new Task Order based on the contract_vehicle_number</w:t>
                            </w:r>
                          </w:p>
                          <w:p w14:paraId="2456CD77" w14:textId="793575FC"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Send automated email to key Enlightened personnel regarding task order information</w:t>
                            </w:r>
                          </w:p>
                          <w:p w14:paraId="12FC3504" w14:textId="4184C9FB"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Create a page to display Task Orders and edit the status of Task Orders (BID/NO-BID)</w:t>
                            </w:r>
                          </w:p>
                          <w:p w14:paraId="4A76D64F" w14:textId="77777777" w:rsidR="00981B74" w:rsidRPr="00A47F42" w:rsidRDefault="00981B74" w:rsidP="00747CF7">
                            <w:pPr>
                              <w:pStyle w:val="BodyText"/>
                              <w:shd w:val="clear" w:color="auto" w:fill="DBE5F1" w:themeFill="accent1" w:themeFillTint="33"/>
                              <w:jc w:val="left"/>
                              <w:rPr>
                                <w:rFonts w:ascii="Arial" w:hAnsi="Arial" w:cs="Arial"/>
                                <w:sz w:val="21"/>
                                <w:szCs w:val="21"/>
                              </w:rPr>
                            </w:pPr>
                          </w:p>
                          <w:p w14:paraId="68F5CA73" w14:textId="4AB6D151" w:rsidR="00981B74" w:rsidRPr="000F21BF" w:rsidRDefault="00981B74" w:rsidP="00CF00F1">
                            <w:pPr>
                              <w:pStyle w:val="BodyText"/>
                              <w:ind w:firstLine="0"/>
                              <w:jc w:val="left"/>
                              <w:rPr>
                                <w:rFonts w:ascii="Arial" w:hAnsi="Arial" w:cs="Arial"/>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DB030E" id="Text Box 151" o:spid="_x0000_s1028" type="#_x0000_t202" style="position:absolute;margin-left:415.2pt;margin-top:16.6pt;width:466.4pt;height:148.8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" fillcolor="#dbe5f1 [660]">
                <v:textbox>
                  <w:txbxContent>
                    <w:p w14:paraId="076ACFDA" w14:textId="74B482E1" w:rsidR="00981B74" w:rsidRDefault="00981B74" w:rsidP="00A47F42">
                      <w:pPr>
                        <w:pStyle w:val="BodyText"/>
                        <w:shd w:val="clear" w:color="auto" w:fill="DBE5F1" w:themeFill="accent1" w:themeFillTint="33"/>
                        <w:ind w:firstLine="0"/>
                        <w:jc w:val="left"/>
                        <w:rPr>
                          <w:rFonts w:ascii="Arial" w:hAnsi="Arial" w:cs="Arial"/>
                          <w:sz w:val="21"/>
                          <w:szCs w:val="21"/>
                        </w:rPr>
                      </w:pPr>
                      <w:r w:rsidRPr="00C77F16">
                        <w:rPr>
                          <w:rFonts w:ascii="Arial" w:hAnsi="Arial" w:cs="Arial"/>
                          <w:sz w:val="21"/>
                          <w:szCs w:val="21"/>
                        </w:rPr>
                        <w:t xml:space="preserve">TOMS </w:t>
                      </w:r>
                      <w:r>
                        <w:rPr>
                          <w:rFonts w:ascii="Arial" w:hAnsi="Arial" w:cs="Arial"/>
                          <w:sz w:val="21"/>
                          <w:szCs w:val="21"/>
                        </w:rPr>
                        <w:t xml:space="preserve">will parse the email received from the contract vehicle and store the information related to the task order in the database. Once the data has been stored successfully in the database, an automated email must be sent to the </w:t>
                      </w:r>
                      <w:r>
                        <w:rPr>
                          <w:rFonts w:ascii="Arial" w:hAnsi="Arial" w:cs="Arial"/>
                        </w:rPr>
                        <w:t>to the key Enlightened personnel to know whether to bid on the contract.</w:t>
                      </w:r>
                      <w:r w:rsidRPr="00C77F16">
                        <w:rPr>
                          <w:rFonts w:ascii="Arial" w:hAnsi="Arial" w:cs="Arial"/>
                          <w:sz w:val="21"/>
                          <w:szCs w:val="21"/>
                        </w:rPr>
                        <w:t xml:space="preserve"> </w:t>
                      </w:r>
                    </w:p>
                    <w:p w14:paraId="4B38994B" w14:textId="7A4CFEF3"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 xml:space="preserve">Parse the email received from Contract Vehicle </w:t>
                      </w:r>
                    </w:p>
                    <w:p w14:paraId="76DDB067" w14:textId="14D757FA"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Create new Task Order based on the contract_vehicle_number</w:t>
                      </w:r>
                    </w:p>
                    <w:p w14:paraId="2456CD77" w14:textId="793575FC"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Send automated email to key Enlightened personnel regarding task order information</w:t>
                      </w:r>
                    </w:p>
                    <w:p w14:paraId="12FC3504" w14:textId="4184C9FB" w:rsidR="00981B74" w:rsidRDefault="00981B74" w:rsidP="00B1239D">
                      <w:pPr>
                        <w:pStyle w:val="BodyText"/>
                        <w:numPr>
                          <w:ilvl w:val="0"/>
                          <w:numId w:val="8"/>
                        </w:numPr>
                        <w:shd w:val="clear" w:color="auto" w:fill="DBE5F1" w:themeFill="accent1" w:themeFillTint="33"/>
                        <w:jc w:val="left"/>
                        <w:rPr>
                          <w:rFonts w:ascii="Arial" w:hAnsi="Arial" w:cs="Arial"/>
                          <w:sz w:val="21"/>
                          <w:szCs w:val="21"/>
                        </w:rPr>
                      </w:pPr>
                      <w:r>
                        <w:rPr>
                          <w:rFonts w:ascii="Arial" w:hAnsi="Arial" w:cs="Arial"/>
                          <w:sz w:val="21"/>
                          <w:szCs w:val="21"/>
                        </w:rPr>
                        <w:t>Create a page to display Task Orders and edit the status of Task Orders (BID/NO-BID)</w:t>
                      </w:r>
                    </w:p>
                    <w:p w14:paraId="4A76D64F" w14:textId="77777777" w:rsidR="00981B74" w:rsidRPr="00A47F42" w:rsidRDefault="00981B74" w:rsidP="00747CF7">
                      <w:pPr>
                        <w:pStyle w:val="BodyText"/>
                        <w:shd w:val="clear" w:color="auto" w:fill="DBE5F1" w:themeFill="accent1" w:themeFillTint="33"/>
                        <w:jc w:val="left"/>
                        <w:rPr>
                          <w:rFonts w:ascii="Arial" w:hAnsi="Arial" w:cs="Arial"/>
                          <w:sz w:val="21"/>
                          <w:szCs w:val="21"/>
                        </w:rPr>
                      </w:pPr>
                    </w:p>
                    <w:p w14:paraId="68F5CA73" w14:textId="4AB6D151" w:rsidR="00981B74" w:rsidRPr="000F21BF" w:rsidRDefault="00981B74" w:rsidP="00CF00F1">
                      <w:pPr>
                        <w:pStyle w:val="BodyText"/>
                        <w:ind w:firstLine="0"/>
                        <w:jc w:val="left"/>
                        <w:rPr>
                          <w:rFonts w:ascii="Arial" w:hAnsi="Arial" w:cs="Arial"/>
                          <w:szCs w:val="22"/>
                        </w:rPr>
                      </w:pPr>
                    </w:p>
                  </w:txbxContent>
                </v:textbox>
                <w10:wrap type="square" anchorx="margin"/>
              </v:shape>
            </w:pict>
          </mc:Fallback>
        </mc:AlternateContent>
      </w:r>
      <w:r w:rsidR="00CF00F1">
        <w:rPr>
          <w:rStyle w:val="Strong"/>
        </w:rPr>
        <w:t>Design Solution Notes</w:t>
      </w:r>
      <w:r w:rsidR="00CF00F1">
        <w:t xml:space="preserve"> </w:t>
      </w:r>
    </w:p>
    <w:p w14:paraId="3C76F3DC" w14:textId="28AA50E5" w:rsidR="000A6EAF" w:rsidRDefault="00FC4FD3" w:rsidP="0003520A">
      <w:pPr>
        <w:pStyle w:val="Heading2"/>
        <w:ind w:left="576"/>
      </w:pPr>
      <w:r>
        <w:t xml:space="preserve">Sprint Cycle Task </w:t>
      </w:r>
      <w:r w:rsidR="00DA1A43">
        <w:t>4</w:t>
      </w:r>
    </w:p>
    <w:p w14:paraId="2033F4DE" w14:textId="3C9F3CAA" w:rsidR="007F0748" w:rsidRPr="00074BF7" w:rsidRDefault="00074BF7" w:rsidP="00074BF7">
      <w:pPr>
        <w:pStyle w:val="EnlightenedBodyTextIndent0"/>
        <w:rPr>
          <w:b/>
          <w:bCs w:val="0"/>
        </w:rPr>
      </w:pPr>
      <w:r>
        <w:rPr>
          <w:rStyle w:val="Strong"/>
        </w:rPr>
        <w:t xml:space="preserve">  Task Overview</w:t>
      </w:r>
    </w:p>
    <w:tbl>
      <w:tblPr>
        <w:tblStyle w:val="TableGrid"/>
        <w:tblW w:w="0" w:type="auto"/>
        <w:tblInd w:w="108" w:type="dxa"/>
        <w:tblLook w:val="04A0" w:firstRow="1" w:lastRow="0" w:firstColumn="1" w:lastColumn="0" w:noHBand="0" w:noVBand="1"/>
      </w:tblPr>
      <w:tblGrid>
        <w:gridCol w:w="3708"/>
        <w:gridCol w:w="3672"/>
      </w:tblGrid>
      <w:tr w:rsidR="009B0C57" w14:paraId="24426921" w14:textId="77777777" w:rsidTr="00981B74">
        <w:tc>
          <w:tcPr>
            <w:tcW w:w="3708" w:type="dxa"/>
            <w:shd w:val="clear" w:color="auto" w:fill="8DB3E2" w:themeFill="text2" w:themeFillTint="66"/>
          </w:tcPr>
          <w:p w14:paraId="67CC74A9" w14:textId="77777777" w:rsidR="009B0C57" w:rsidRPr="008B05D6" w:rsidRDefault="009B0C57" w:rsidP="009B0C57">
            <w:pPr>
              <w:spacing w:line="276" w:lineRule="auto"/>
              <w:jc w:val="center"/>
              <w:rPr>
                <w:b/>
              </w:rPr>
            </w:pPr>
            <w:r>
              <w:rPr>
                <w:b/>
              </w:rPr>
              <w:t>Task Summary</w:t>
            </w:r>
          </w:p>
        </w:tc>
        <w:tc>
          <w:tcPr>
            <w:tcW w:w="3672" w:type="dxa"/>
            <w:shd w:val="clear" w:color="auto" w:fill="8DB3E2" w:themeFill="text2" w:themeFillTint="66"/>
          </w:tcPr>
          <w:p w14:paraId="29A46EFB" w14:textId="77777777" w:rsidR="009B0C57" w:rsidRPr="008B05D6" w:rsidRDefault="009B0C57" w:rsidP="009B0C57">
            <w:pPr>
              <w:spacing w:line="276" w:lineRule="auto"/>
              <w:jc w:val="center"/>
              <w:rPr>
                <w:b/>
              </w:rPr>
            </w:pPr>
            <w:r>
              <w:rPr>
                <w:b/>
              </w:rPr>
              <w:t>Value</w:t>
            </w:r>
          </w:p>
        </w:tc>
      </w:tr>
      <w:tr w:rsidR="009B0C57" w14:paraId="6917C22C" w14:textId="77777777" w:rsidTr="00981B74">
        <w:tc>
          <w:tcPr>
            <w:tcW w:w="3708" w:type="dxa"/>
          </w:tcPr>
          <w:p w14:paraId="22C7D794" w14:textId="77777777" w:rsidR="009B0C57" w:rsidRDefault="009B0C57" w:rsidP="009B0C57">
            <w:pPr>
              <w:spacing w:line="276" w:lineRule="auto"/>
            </w:pPr>
            <w:r>
              <w:t>TOMS Functional Category</w:t>
            </w:r>
          </w:p>
        </w:tc>
        <w:tc>
          <w:tcPr>
            <w:tcW w:w="3672" w:type="dxa"/>
          </w:tcPr>
          <w:p w14:paraId="67A61245" w14:textId="65CC11AC" w:rsidR="009B0C57" w:rsidRDefault="009B0C57" w:rsidP="009B0C57">
            <w:pPr>
              <w:spacing w:line="276" w:lineRule="auto"/>
            </w:pPr>
            <w:r>
              <w:t>Task Order; Bid/No Bid Decision</w:t>
            </w:r>
          </w:p>
        </w:tc>
      </w:tr>
      <w:tr w:rsidR="009B0C57" w14:paraId="1ACB85CD" w14:textId="77777777" w:rsidTr="00981B74">
        <w:tc>
          <w:tcPr>
            <w:tcW w:w="3708" w:type="dxa"/>
          </w:tcPr>
          <w:p w14:paraId="4F80FB68" w14:textId="475D20F6" w:rsidR="009B0C57" w:rsidRDefault="009B0C57" w:rsidP="009B0C57">
            <w:pPr>
              <w:spacing w:line="276" w:lineRule="auto"/>
            </w:pPr>
            <w:r>
              <w:t xml:space="preserve">Task Priority              </w:t>
            </w:r>
            <w:r w:rsidR="005B208A">
              <w:t xml:space="preserve">  [</w:t>
            </w:r>
            <w:r>
              <w:t>1=Highest]</w:t>
            </w:r>
          </w:p>
        </w:tc>
        <w:tc>
          <w:tcPr>
            <w:tcW w:w="3672" w:type="dxa"/>
          </w:tcPr>
          <w:p w14:paraId="2239B46D" w14:textId="77777777" w:rsidR="009B0C57" w:rsidRDefault="009B0C57" w:rsidP="009B0C57">
            <w:pPr>
              <w:spacing w:line="276" w:lineRule="auto"/>
            </w:pPr>
            <w:r>
              <w:t>1</w:t>
            </w:r>
          </w:p>
        </w:tc>
      </w:tr>
      <w:tr w:rsidR="009B0C57" w14:paraId="546597E2" w14:textId="77777777" w:rsidTr="00981B74">
        <w:tc>
          <w:tcPr>
            <w:tcW w:w="3708" w:type="dxa"/>
          </w:tcPr>
          <w:p w14:paraId="0CD8D8E6" w14:textId="77777777" w:rsidR="009B0C57" w:rsidRDefault="009B0C57" w:rsidP="009B0C57">
            <w:pPr>
              <w:spacing w:line="276" w:lineRule="auto"/>
            </w:pPr>
            <w:r>
              <w:t>Task Complexity Level [1=Highest]</w:t>
            </w:r>
          </w:p>
        </w:tc>
        <w:tc>
          <w:tcPr>
            <w:tcW w:w="3672" w:type="dxa"/>
          </w:tcPr>
          <w:p w14:paraId="7605B7B5" w14:textId="77777777" w:rsidR="009B0C57" w:rsidRDefault="009B0C57" w:rsidP="009B0C57">
            <w:pPr>
              <w:spacing w:line="276" w:lineRule="auto"/>
            </w:pPr>
            <w:r>
              <w:t>1</w:t>
            </w:r>
          </w:p>
        </w:tc>
      </w:tr>
    </w:tbl>
    <w:p w14:paraId="70B5C64E" w14:textId="7C82AEC0" w:rsidR="00DA0148" w:rsidRDefault="003D1CD2" w:rsidP="00DA0148">
      <w:pPr>
        <w:pStyle w:val="EnlightenedBodyTextIndent0"/>
      </w:pPr>
      <w:r>
        <w:t>Once the task order has been created, TOMS shall send an automated email to key Enlightened personal to s</w:t>
      </w:r>
      <w:r w:rsidRPr="00765A96">
        <w:t xml:space="preserve">ubmit </w:t>
      </w:r>
      <w:r>
        <w:t xml:space="preserve">the BID/NO BID decision. </w:t>
      </w:r>
      <w:r w:rsidR="00DA0148" w:rsidRPr="00765A96">
        <w:t xml:space="preserve">TOMS shall allow </w:t>
      </w:r>
      <w:r w:rsidR="00DA0148">
        <w:t xml:space="preserve">Contract Manager to </w:t>
      </w:r>
      <w:r w:rsidR="00DA0148" w:rsidRPr="004D4A52">
        <w:t xml:space="preserve">Edit </w:t>
      </w:r>
      <w:r w:rsidR="00DA0148">
        <w:t xml:space="preserve">the </w:t>
      </w:r>
      <w:r w:rsidR="00DA0148" w:rsidRPr="004D4A52">
        <w:t xml:space="preserve">BID/NO BID </w:t>
      </w:r>
      <w:r w:rsidR="00DA0148" w:rsidRPr="00765A96">
        <w:t xml:space="preserve">Decision. On the </w:t>
      </w:r>
      <w:r w:rsidR="00DA0148" w:rsidRPr="000471D6">
        <w:rPr>
          <w:b/>
        </w:rPr>
        <w:t>Edit Task Order</w:t>
      </w:r>
      <w:r w:rsidR="00DA0148" w:rsidRPr="00765A96">
        <w:t xml:space="preserve"> </w:t>
      </w:r>
      <w:r w:rsidR="00DA0148">
        <w:t>page, the</w:t>
      </w:r>
      <w:r w:rsidR="00DA0148" w:rsidRPr="00765A96">
        <w:t xml:space="preserve"> Contract Manager can change the state of the T</w:t>
      </w:r>
      <w:r w:rsidR="00DA0148">
        <w:t xml:space="preserve">ask </w:t>
      </w:r>
      <w:r w:rsidR="00DA0148" w:rsidRPr="00765A96">
        <w:t>O</w:t>
      </w:r>
      <w:r w:rsidR="00DA0148">
        <w:t>rder</w:t>
      </w:r>
      <w:r w:rsidR="00DA0148" w:rsidRPr="00765A96">
        <w:t xml:space="preserve"> to </w:t>
      </w:r>
      <w:r w:rsidR="00DA0148">
        <w:t>‘Bid’ or 'No Bid</w:t>
      </w:r>
      <w:r w:rsidR="00DA0148" w:rsidRPr="00765A96">
        <w:t xml:space="preserve">' </w:t>
      </w:r>
      <w:r w:rsidR="00DA0148">
        <w:t>or 'Cancelled' from the Task Order</w:t>
      </w:r>
      <w:r w:rsidR="00DA0148" w:rsidRPr="00765A96">
        <w:t xml:space="preserve"> </w:t>
      </w:r>
      <w:r w:rsidR="00DA0148">
        <w:t>‘Status:</w:t>
      </w:r>
      <w:r w:rsidR="00DA0148" w:rsidRPr="00765A96">
        <w:t>'</w:t>
      </w:r>
      <w:r w:rsidR="00DA0148">
        <w:t xml:space="preserve"> data field. Changes to the ‘Status’ drop-down field will update the Bid Proposal Decision:</w:t>
      </w:r>
      <w:r w:rsidR="00DA0148" w:rsidRPr="00765A96">
        <w:t>'</w:t>
      </w:r>
      <w:r w:rsidR="00DA0148">
        <w:t xml:space="preserve"> field. The </w:t>
      </w:r>
      <w:r w:rsidR="00DA0148" w:rsidRPr="004D4A52">
        <w:t>Bid /</w:t>
      </w:r>
      <w:r w:rsidR="00DA0148">
        <w:t xml:space="preserve"> </w:t>
      </w:r>
      <w:r w:rsidR="00DA0148" w:rsidRPr="004D4A52">
        <w:t xml:space="preserve">No-Bid </w:t>
      </w:r>
      <w:r w:rsidR="00DA0148">
        <w:t xml:space="preserve">decision </w:t>
      </w:r>
      <w:r w:rsidR="00DA0148" w:rsidRPr="004D4A52">
        <w:t>is to be tracked in its own data field</w:t>
      </w:r>
      <w:r w:rsidR="00DA0148">
        <w:t xml:space="preserve"> to show the decision that was made and so that it can be used for TOMS statistics. Submission of the Proposal Submission Decision can also be performed by utilizing the appropriate buttons on the </w:t>
      </w:r>
      <w:r w:rsidR="00DA0148" w:rsidRPr="000471D6">
        <w:rPr>
          <w:b/>
        </w:rPr>
        <w:t>Edit Task Order</w:t>
      </w:r>
      <w:r w:rsidR="00DA0148">
        <w:t xml:space="preserve"> page.</w:t>
      </w:r>
      <w:r w:rsidR="00DA0148" w:rsidRPr="000A4D2E">
        <w:t xml:space="preserve"> </w:t>
      </w:r>
      <w:r w:rsidR="00DA0148">
        <w:t xml:space="preserve">The ‘Bid Decision:’ field is displayed on the </w:t>
      </w:r>
      <w:r w:rsidR="00DA0148" w:rsidRPr="0082493E">
        <w:rPr>
          <w:b/>
        </w:rPr>
        <w:t>Task Order Details</w:t>
      </w:r>
      <w:r w:rsidR="00DA0148">
        <w:t xml:space="preserve"> page.</w:t>
      </w:r>
    </w:p>
    <w:p w14:paraId="08859B05" w14:textId="77777777" w:rsidR="00DA0148" w:rsidRPr="000A4D2E" w:rsidRDefault="00DA0148" w:rsidP="00DA0148">
      <w:pPr>
        <w:pStyle w:val="EnlightenedBodyTextIndent0"/>
      </w:pPr>
    </w:p>
    <w:p w14:paraId="0898CBE3" w14:textId="00BB2439" w:rsidR="00DA0148" w:rsidRDefault="00DA0148" w:rsidP="00DA0148">
      <w:pPr>
        <w:pStyle w:val="EnlightenedBodyTextIndent0"/>
      </w:pPr>
      <w:r>
        <w:rPr>
          <w:rStyle w:val="Strong"/>
        </w:rPr>
        <w:t>TOMS Functional Requirements</w:t>
      </w:r>
    </w:p>
    <w:tbl>
      <w:tblPr>
        <w:tblW w:w="9360" w:type="dxa"/>
        <w:tblInd w:w="10" w:type="dxa"/>
        <w:tblCellMar>
          <w:left w:w="0" w:type="dxa"/>
          <w:right w:w="0" w:type="dxa"/>
        </w:tblCellMar>
        <w:tblLook w:val="04A0" w:firstRow="1" w:lastRow="0" w:firstColumn="1" w:lastColumn="0" w:noHBand="0" w:noVBand="1"/>
      </w:tblPr>
      <w:tblGrid>
        <w:gridCol w:w="898"/>
        <w:gridCol w:w="7382"/>
        <w:gridCol w:w="1080"/>
      </w:tblGrid>
      <w:tr w:rsidR="00DA0148" w14:paraId="6282CA28" w14:textId="77777777" w:rsidTr="00981B74">
        <w:trPr>
          <w:trHeight w:val="64"/>
        </w:trPr>
        <w:tc>
          <w:tcPr>
            <w:tcW w:w="898" w:type="dxa"/>
            <w:tcBorders>
              <w:top w:val="single" w:sz="8" w:space="0" w:color="auto"/>
              <w:left w:val="single" w:sz="8" w:space="0" w:color="auto"/>
              <w:bottom w:val="single" w:sz="8" w:space="0" w:color="auto"/>
              <w:right w:val="single" w:sz="8" w:space="0" w:color="auto"/>
            </w:tcBorders>
            <w:shd w:val="clear" w:color="auto" w:fill="8EAADB"/>
            <w:hideMark/>
          </w:tcPr>
          <w:p w14:paraId="68D2785D" w14:textId="77777777" w:rsidR="00DA0148" w:rsidRDefault="00DA0148" w:rsidP="00981B74">
            <w:pPr>
              <w:pStyle w:val="NormalWeb"/>
              <w:spacing w:line="252" w:lineRule="auto"/>
              <w:jc w:val="center"/>
              <w:rPr>
                <w:rFonts w:eastAsiaTheme="minorHAnsi"/>
                <w:color w:val="auto"/>
              </w:rPr>
            </w:pPr>
            <w:r>
              <w:rPr>
                <w:rFonts w:ascii="Arial" w:hAnsi="Arial" w:cs="Arial"/>
                <w:b/>
                <w:bCs/>
                <w:color w:val="FFFFFF"/>
              </w:rPr>
              <w:t> </w:t>
            </w:r>
          </w:p>
        </w:tc>
        <w:tc>
          <w:tcPr>
            <w:tcW w:w="7382" w:type="dxa"/>
            <w:tcBorders>
              <w:top w:val="single" w:sz="8" w:space="0" w:color="auto"/>
              <w:left w:val="nil"/>
              <w:bottom w:val="single" w:sz="8" w:space="0" w:color="auto"/>
              <w:right w:val="single" w:sz="8" w:space="0" w:color="auto"/>
            </w:tcBorders>
            <w:shd w:val="clear" w:color="auto" w:fill="8EAADB"/>
            <w:tcMar>
              <w:top w:w="0" w:type="dxa"/>
              <w:left w:w="115" w:type="dxa"/>
              <w:bottom w:w="0" w:type="dxa"/>
              <w:right w:w="115" w:type="dxa"/>
            </w:tcMar>
            <w:hideMark/>
          </w:tcPr>
          <w:p w14:paraId="6D606AC3" w14:textId="77777777" w:rsidR="00DA0148" w:rsidRDefault="00DA0148" w:rsidP="00981B74">
            <w:pPr>
              <w:pStyle w:val="NormalWeb"/>
              <w:spacing w:line="252" w:lineRule="auto"/>
              <w:jc w:val="center"/>
            </w:pPr>
            <w:r>
              <w:rPr>
                <w:rFonts w:ascii="Arial" w:hAnsi="Arial" w:cs="Arial"/>
                <w:b/>
                <w:bCs/>
                <w:color w:val="FFFFFF"/>
              </w:rPr>
              <w:t>BID/NO BID Functionality</w:t>
            </w:r>
          </w:p>
        </w:tc>
        <w:tc>
          <w:tcPr>
            <w:tcW w:w="1080" w:type="dxa"/>
            <w:tcBorders>
              <w:top w:val="single" w:sz="8" w:space="0" w:color="auto"/>
              <w:left w:val="nil"/>
              <w:bottom w:val="single" w:sz="8" w:space="0" w:color="auto"/>
              <w:right w:val="single" w:sz="8" w:space="0" w:color="auto"/>
            </w:tcBorders>
            <w:shd w:val="clear" w:color="auto" w:fill="8EAADB"/>
            <w:hideMark/>
          </w:tcPr>
          <w:p w14:paraId="26ECB905" w14:textId="77777777" w:rsidR="00DA0148" w:rsidRDefault="00DA0148" w:rsidP="00981B74">
            <w:pPr>
              <w:pStyle w:val="NormalWeb"/>
              <w:spacing w:line="252" w:lineRule="auto"/>
              <w:jc w:val="center"/>
            </w:pPr>
            <w:r>
              <w:rPr>
                <w:rFonts w:ascii="Arial" w:hAnsi="Arial" w:cs="Arial"/>
                <w:b/>
                <w:bCs/>
              </w:rPr>
              <w:t> </w:t>
            </w:r>
          </w:p>
        </w:tc>
      </w:tr>
      <w:tr w:rsidR="001268B4" w14:paraId="07E78385" w14:textId="77777777" w:rsidTr="00981B74">
        <w:trPr>
          <w:trHeight w:val="64"/>
        </w:trPr>
        <w:tc>
          <w:tcPr>
            <w:tcW w:w="898" w:type="dxa"/>
            <w:tcBorders>
              <w:top w:val="nil"/>
              <w:left w:val="single" w:sz="8" w:space="0" w:color="auto"/>
              <w:bottom w:val="single" w:sz="8" w:space="0" w:color="auto"/>
              <w:right w:val="single" w:sz="8" w:space="0" w:color="auto"/>
            </w:tcBorders>
          </w:tcPr>
          <w:p w14:paraId="3014578B" w14:textId="45B1BB5B" w:rsidR="001268B4" w:rsidRDefault="00770CAD" w:rsidP="00981B74">
            <w:pPr>
              <w:pStyle w:val="NormalWeb"/>
              <w:spacing w:line="252" w:lineRule="auto"/>
              <w:rPr>
                <w:rFonts w:ascii="Arial" w:hAnsi="Arial" w:cs="Arial"/>
              </w:rPr>
            </w:pPr>
            <w:r>
              <w:rPr>
                <w:rFonts w:ascii="Arial" w:hAnsi="Arial" w:cs="Arial"/>
              </w:rPr>
              <w:t>4.</w:t>
            </w:r>
            <w:r w:rsidR="00A005A8">
              <w:rPr>
                <w:rFonts w:ascii="Arial" w:hAnsi="Arial" w:cs="Arial"/>
              </w:rPr>
              <w:t>4</w:t>
            </w:r>
            <w:r>
              <w:rPr>
                <w:rFonts w:ascii="Arial" w:hAnsi="Arial" w:cs="Arial"/>
              </w:rPr>
              <w:t>.1</w:t>
            </w:r>
          </w:p>
        </w:tc>
        <w:tc>
          <w:tcPr>
            <w:tcW w:w="7382" w:type="dxa"/>
            <w:tcBorders>
              <w:top w:val="nil"/>
              <w:left w:val="nil"/>
              <w:bottom w:val="single" w:sz="8" w:space="0" w:color="auto"/>
              <w:right w:val="single" w:sz="8" w:space="0" w:color="auto"/>
            </w:tcBorders>
            <w:tcMar>
              <w:top w:w="0" w:type="dxa"/>
              <w:left w:w="115" w:type="dxa"/>
              <w:bottom w:w="0" w:type="dxa"/>
              <w:right w:w="115" w:type="dxa"/>
            </w:tcMar>
          </w:tcPr>
          <w:p w14:paraId="176F3B8D" w14:textId="548D40C5" w:rsidR="001268B4" w:rsidRDefault="001268B4" w:rsidP="00981B74">
            <w:pPr>
              <w:pStyle w:val="NormalWeb"/>
              <w:spacing w:line="252" w:lineRule="auto"/>
              <w:rPr>
                <w:rFonts w:ascii="Arial" w:hAnsi="Arial" w:cs="Arial"/>
              </w:rPr>
            </w:pPr>
            <w:r>
              <w:rPr>
                <w:rFonts w:ascii="Arial" w:hAnsi="Arial" w:cs="Arial"/>
              </w:rPr>
              <w:t>The system shall parse the email received from Contract Vehicle and send an automated email to key Enlightened personnel to make BID/NO BID decision.</w:t>
            </w:r>
          </w:p>
        </w:tc>
        <w:tc>
          <w:tcPr>
            <w:tcW w:w="1080" w:type="dxa"/>
            <w:tcBorders>
              <w:top w:val="nil"/>
              <w:left w:val="nil"/>
              <w:bottom w:val="single" w:sz="8" w:space="0" w:color="auto"/>
              <w:right w:val="single" w:sz="8" w:space="0" w:color="auto"/>
            </w:tcBorders>
          </w:tcPr>
          <w:p w14:paraId="214C51B6" w14:textId="2F82D2AE" w:rsidR="001268B4" w:rsidRDefault="001268B4" w:rsidP="00981B74">
            <w:pPr>
              <w:pStyle w:val="NormalWeb"/>
              <w:spacing w:line="252" w:lineRule="auto"/>
              <w:rPr>
                <w:rFonts w:ascii="Arial" w:hAnsi="Arial" w:cs="Arial"/>
              </w:rPr>
            </w:pPr>
            <w:r>
              <w:rPr>
                <w:rFonts w:ascii="Arial" w:hAnsi="Arial" w:cs="Arial"/>
              </w:rPr>
              <w:t>Mandatory</w:t>
            </w:r>
          </w:p>
        </w:tc>
      </w:tr>
      <w:tr w:rsidR="00DA0148" w14:paraId="4670F826" w14:textId="77777777" w:rsidTr="00EC04BA">
        <w:trPr>
          <w:trHeight w:val="646"/>
        </w:trPr>
        <w:tc>
          <w:tcPr>
            <w:tcW w:w="898" w:type="dxa"/>
            <w:tcBorders>
              <w:top w:val="nil"/>
              <w:left w:val="single" w:sz="8" w:space="0" w:color="auto"/>
              <w:bottom w:val="single" w:sz="8" w:space="0" w:color="auto"/>
              <w:right w:val="single" w:sz="8" w:space="0" w:color="auto"/>
            </w:tcBorders>
            <w:hideMark/>
          </w:tcPr>
          <w:p w14:paraId="4E925C76" w14:textId="58217918" w:rsidR="00DA0148" w:rsidRDefault="00DA0148" w:rsidP="00981B74">
            <w:pPr>
              <w:pStyle w:val="NormalWeb"/>
              <w:spacing w:line="252" w:lineRule="auto"/>
            </w:pPr>
            <w:r>
              <w:rPr>
                <w:rFonts w:ascii="Arial" w:hAnsi="Arial" w:cs="Arial"/>
              </w:rPr>
              <w:t>4.</w:t>
            </w:r>
            <w:r w:rsidR="00A005A8">
              <w:rPr>
                <w:rFonts w:ascii="Arial" w:hAnsi="Arial" w:cs="Arial"/>
              </w:rPr>
              <w:t>4</w:t>
            </w:r>
            <w:r>
              <w:rPr>
                <w:rFonts w:ascii="Arial" w:hAnsi="Arial" w:cs="Arial"/>
              </w:rPr>
              <w:t>.2</w:t>
            </w:r>
          </w:p>
        </w:tc>
        <w:tc>
          <w:tcPr>
            <w:tcW w:w="7382" w:type="dxa"/>
            <w:tcBorders>
              <w:top w:val="nil"/>
              <w:left w:val="nil"/>
              <w:bottom w:val="single" w:sz="8" w:space="0" w:color="auto"/>
              <w:right w:val="single" w:sz="8" w:space="0" w:color="auto"/>
            </w:tcBorders>
            <w:tcMar>
              <w:top w:w="0" w:type="dxa"/>
              <w:left w:w="115" w:type="dxa"/>
              <w:bottom w:w="0" w:type="dxa"/>
              <w:right w:w="115" w:type="dxa"/>
            </w:tcMar>
            <w:hideMark/>
          </w:tcPr>
          <w:p w14:paraId="32F46A63" w14:textId="77777777" w:rsidR="00D05B9F" w:rsidRDefault="00DA0148" w:rsidP="00981B74">
            <w:pPr>
              <w:pStyle w:val="NormalWeb"/>
              <w:spacing w:line="252" w:lineRule="auto"/>
            </w:pPr>
            <w:r>
              <w:rPr>
                <w:rFonts w:ascii="Arial" w:hAnsi="Arial" w:cs="Arial"/>
              </w:rPr>
              <w:t>The system shall display BID/NO BID checkbox on the Task Order page.</w:t>
            </w:r>
          </w:p>
          <w:p w14:paraId="62C3B8B7" w14:textId="1CF66103" w:rsidR="00DA0148" w:rsidRDefault="00DA0148" w:rsidP="00981B74">
            <w:pPr>
              <w:pStyle w:val="NormalWeb"/>
              <w:spacing w:line="252" w:lineRule="auto"/>
            </w:pPr>
            <w:r>
              <w:rPr>
                <w:rFonts w:ascii="Arial" w:hAnsi="Arial" w:cs="Arial"/>
                <w:color w:val="558ED5"/>
              </w:rPr>
              <w:t>JM =&gt; I changed this to a drop down instead of a check box.</w:t>
            </w:r>
          </w:p>
        </w:tc>
        <w:tc>
          <w:tcPr>
            <w:tcW w:w="1080" w:type="dxa"/>
            <w:tcBorders>
              <w:top w:val="nil"/>
              <w:left w:val="nil"/>
              <w:bottom w:val="single" w:sz="8" w:space="0" w:color="auto"/>
              <w:right w:val="single" w:sz="8" w:space="0" w:color="auto"/>
            </w:tcBorders>
            <w:hideMark/>
          </w:tcPr>
          <w:p w14:paraId="099223B8" w14:textId="77777777" w:rsidR="00DA0148" w:rsidRDefault="00DA0148" w:rsidP="00981B74">
            <w:pPr>
              <w:pStyle w:val="NormalWeb"/>
              <w:spacing w:line="252" w:lineRule="auto"/>
            </w:pPr>
            <w:r>
              <w:rPr>
                <w:rFonts w:ascii="Arial" w:hAnsi="Arial" w:cs="Arial"/>
              </w:rPr>
              <w:t>Mandatory</w:t>
            </w:r>
          </w:p>
        </w:tc>
      </w:tr>
      <w:tr w:rsidR="00DA0148" w14:paraId="0A2D8940" w14:textId="77777777" w:rsidTr="00981B74">
        <w:trPr>
          <w:trHeight w:val="64"/>
        </w:trPr>
        <w:tc>
          <w:tcPr>
            <w:tcW w:w="898" w:type="dxa"/>
            <w:tcBorders>
              <w:top w:val="nil"/>
              <w:left w:val="single" w:sz="8" w:space="0" w:color="auto"/>
              <w:bottom w:val="single" w:sz="8" w:space="0" w:color="auto"/>
              <w:right w:val="single" w:sz="8" w:space="0" w:color="auto"/>
            </w:tcBorders>
            <w:hideMark/>
          </w:tcPr>
          <w:p w14:paraId="76ECAD62" w14:textId="130EAED2" w:rsidR="00DA0148" w:rsidRDefault="00DA0148" w:rsidP="00981B74">
            <w:pPr>
              <w:pStyle w:val="NormalWeb"/>
              <w:spacing w:line="252" w:lineRule="auto"/>
            </w:pPr>
            <w:r>
              <w:rPr>
                <w:rFonts w:ascii="Arial" w:hAnsi="Arial" w:cs="Arial"/>
              </w:rPr>
              <w:t>4.</w:t>
            </w:r>
            <w:r w:rsidR="00A005A8">
              <w:rPr>
                <w:rFonts w:ascii="Arial" w:hAnsi="Arial" w:cs="Arial"/>
              </w:rPr>
              <w:t>4</w:t>
            </w:r>
            <w:r>
              <w:rPr>
                <w:rFonts w:ascii="Arial" w:hAnsi="Arial" w:cs="Arial"/>
              </w:rPr>
              <w:t>.3</w:t>
            </w:r>
          </w:p>
        </w:tc>
        <w:tc>
          <w:tcPr>
            <w:tcW w:w="7382" w:type="dxa"/>
            <w:tcBorders>
              <w:top w:val="nil"/>
              <w:left w:val="nil"/>
              <w:bottom w:val="single" w:sz="8" w:space="0" w:color="auto"/>
              <w:right w:val="single" w:sz="8" w:space="0" w:color="auto"/>
            </w:tcBorders>
            <w:tcMar>
              <w:top w:w="0" w:type="dxa"/>
              <w:left w:w="115" w:type="dxa"/>
              <w:bottom w:w="0" w:type="dxa"/>
              <w:right w:w="115" w:type="dxa"/>
            </w:tcMar>
            <w:hideMark/>
          </w:tcPr>
          <w:p w14:paraId="70C471CC" w14:textId="0482A3C4" w:rsidR="00DA0148" w:rsidRDefault="00DA0148" w:rsidP="00981B74">
            <w:pPr>
              <w:pStyle w:val="NormalWeb"/>
              <w:spacing w:line="252" w:lineRule="auto"/>
            </w:pPr>
            <w:r>
              <w:rPr>
                <w:rFonts w:ascii="Arial" w:hAnsi="Arial" w:cs="Arial"/>
              </w:rPr>
              <w:t xml:space="preserve">The system shall allow Contract Manager to Submit BID/NO BID </w:t>
            </w:r>
            <w:r w:rsidR="00B4162F">
              <w:rPr>
                <w:rFonts w:ascii="Arial" w:hAnsi="Arial" w:cs="Arial"/>
              </w:rPr>
              <w:t>decision</w:t>
            </w:r>
            <w:r w:rsidR="0039083A">
              <w:rPr>
                <w:rFonts w:ascii="Arial" w:hAnsi="Arial" w:cs="Arial"/>
              </w:rPr>
              <w:t xml:space="preserve"> via dropdown menu</w:t>
            </w:r>
            <w:r>
              <w:rPr>
                <w:rFonts w:ascii="Arial" w:hAnsi="Arial" w:cs="Arial"/>
              </w:rPr>
              <w:t>.</w:t>
            </w:r>
          </w:p>
          <w:p w14:paraId="3B4EA036" w14:textId="77777777" w:rsidR="00DA0148" w:rsidRDefault="00DA0148" w:rsidP="00981B74">
            <w:pPr>
              <w:pStyle w:val="NormalWeb"/>
              <w:spacing w:line="252" w:lineRule="auto"/>
            </w:pPr>
            <w:r>
              <w:rPr>
                <w:rFonts w:ascii="Arial" w:hAnsi="Arial" w:cs="Arial"/>
                <w:color w:val="558ED5"/>
              </w:rPr>
              <w:t>JM =&gt; I changed this to a drop down instead of a check box.</w:t>
            </w:r>
          </w:p>
        </w:tc>
        <w:tc>
          <w:tcPr>
            <w:tcW w:w="1080" w:type="dxa"/>
            <w:tcBorders>
              <w:top w:val="nil"/>
              <w:left w:val="nil"/>
              <w:bottom w:val="single" w:sz="8" w:space="0" w:color="auto"/>
              <w:right w:val="single" w:sz="8" w:space="0" w:color="auto"/>
            </w:tcBorders>
            <w:hideMark/>
          </w:tcPr>
          <w:p w14:paraId="52651042" w14:textId="77777777" w:rsidR="00DA0148" w:rsidRDefault="00DA0148" w:rsidP="00981B74">
            <w:pPr>
              <w:pStyle w:val="NormalWeb"/>
              <w:spacing w:line="252" w:lineRule="auto"/>
            </w:pPr>
            <w:r>
              <w:rPr>
                <w:rFonts w:ascii="Arial" w:hAnsi="Arial" w:cs="Arial"/>
              </w:rPr>
              <w:t>Mandatory</w:t>
            </w:r>
          </w:p>
        </w:tc>
      </w:tr>
      <w:tr w:rsidR="00DA0148" w14:paraId="725DCA33" w14:textId="77777777" w:rsidTr="00981B74">
        <w:trPr>
          <w:trHeight w:val="520"/>
        </w:trPr>
        <w:tc>
          <w:tcPr>
            <w:tcW w:w="898" w:type="dxa"/>
            <w:tcBorders>
              <w:top w:val="nil"/>
              <w:left w:val="single" w:sz="8" w:space="0" w:color="auto"/>
              <w:bottom w:val="single" w:sz="8" w:space="0" w:color="auto"/>
              <w:right w:val="single" w:sz="8" w:space="0" w:color="auto"/>
            </w:tcBorders>
            <w:hideMark/>
          </w:tcPr>
          <w:p w14:paraId="0FF7047D" w14:textId="26F654FD" w:rsidR="00DA0148" w:rsidRDefault="00DA0148" w:rsidP="00981B74">
            <w:pPr>
              <w:pStyle w:val="NormalWeb"/>
              <w:spacing w:line="252" w:lineRule="auto"/>
            </w:pPr>
            <w:r>
              <w:rPr>
                <w:rFonts w:ascii="Arial" w:hAnsi="Arial" w:cs="Arial"/>
              </w:rPr>
              <w:t>4.</w:t>
            </w:r>
            <w:r w:rsidR="00A005A8">
              <w:rPr>
                <w:rFonts w:ascii="Arial" w:hAnsi="Arial" w:cs="Arial"/>
              </w:rPr>
              <w:t>4</w:t>
            </w:r>
            <w:r>
              <w:rPr>
                <w:rFonts w:ascii="Arial" w:hAnsi="Arial" w:cs="Arial"/>
              </w:rPr>
              <w:t>.4</w:t>
            </w:r>
          </w:p>
        </w:tc>
        <w:tc>
          <w:tcPr>
            <w:tcW w:w="7382" w:type="dxa"/>
            <w:tcBorders>
              <w:top w:val="nil"/>
              <w:left w:val="nil"/>
              <w:bottom w:val="single" w:sz="8" w:space="0" w:color="auto"/>
              <w:right w:val="single" w:sz="8" w:space="0" w:color="auto"/>
            </w:tcBorders>
            <w:tcMar>
              <w:top w:w="0" w:type="dxa"/>
              <w:left w:w="115" w:type="dxa"/>
              <w:bottom w:w="0" w:type="dxa"/>
              <w:right w:w="115" w:type="dxa"/>
            </w:tcMar>
            <w:hideMark/>
          </w:tcPr>
          <w:p w14:paraId="1273F7A5" w14:textId="2EB3D0FC" w:rsidR="00DA0148" w:rsidRDefault="00DA0148" w:rsidP="00981B74">
            <w:pPr>
              <w:pStyle w:val="NormalWeb"/>
              <w:spacing w:line="252" w:lineRule="auto"/>
            </w:pPr>
            <w:r>
              <w:rPr>
                <w:rFonts w:ascii="Arial" w:hAnsi="Arial" w:cs="Arial"/>
              </w:rPr>
              <w:t xml:space="preserve">The system shall allow Contract Manager to Edit BID/NO BID </w:t>
            </w:r>
            <w:r w:rsidR="00490EE5">
              <w:rPr>
                <w:rFonts w:ascii="Arial" w:hAnsi="Arial" w:cs="Arial"/>
              </w:rPr>
              <w:t>decision</w:t>
            </w:r>
            <w:r w:rsidR="0039083A">
              <w:rPr>
                <w:rFonts w:ascii="Arial" w:hAnsi="Arial" w:cs="Arial"/>
              </w:rPr>
              <w:t xml:space="preserve"> via dropdown menu</w:t>
            </w:r>
            <w:r>
              <w:rPr>
                <w:rFonts w:ascii="Arial" w:hAnsi="Arial" w:cs="Arial"/>
              </w:rPr>
              <w:t>.</w:t>
            </w:r>
          </w:p>
          <w:p w14:paraId="05F02C51" w14:textId="77777777" w:rsidR="00DA0148" w:rsidRDefault="00DA0148" w:rsidP="00981B74">
            <w:pPr>
              <w:pStyle w:val="NormalWeb"/>
              <w:spacing w:line="252" w:lineRule="auto"/>
            </w:pPr>
            <w:r>
              <w:rPr>
                <w:rFonts w:ascii="Arial" w:hAnsi="Arial" w:cs="Arial"/>
                <w:color w:val="558ED5"/>
              </w:rPr>
              <w:t>JM =&gt; I changed this to a drop down instead of a check box.</w:t>
            </w:r>
          </w:p>
        </w:tc>
        <w:tc>
          <w:tcPr>
            <w:tcW w:w="1080" w:type="dxa"/>
            <w:tcBorders>
              <w:top w:val="nil"/>
              <w:left w:val="nil"/>
              <w:bottom w:val="single" w:sz="8" w:space="0" w:color="auto"/>
              <w:right w:val="single" w:sz="8" w:space="0" w:color="auto"/>
            </w:tcBorders>
            <w:hideMark/>
          </w:tcPr>
          <w:p w14:paraId="69E0DBD1" w14:textId="77777777" w:rsidR="00DA0148" w:rsidRDefault="00DA0148" w:rsidP="00981B74">
            <w:pPr>
              <w:pStyle w:val="NormalWeb"/>
              <w:spacing w:line="252" w:lineRule="auto"/>
            </w:pPr>
            <w:r>
              <w:rPr>
                <w:rFonts w:ascii="Arial" w:hAnsi="Arial" w:cs="Arial"/>
              </w:rPr>
              <w:t>Mandatory</w:t>
            </w:r>
          </w:p>
        </w:tc>
      </w:tr>
      <w:tr w:rsidR="00471012" w14:paraId="087AFB2B" w14:textId="77777777" w:rsidTr="00471012">
        <w:trPr>
          <w:trHeight w:val="64"/>
        </w:trPr>
        <w:tc>
          <w:tcPr>
            <w:tcW w:w="898" w:type="dxa"/>
            <w:tcBorders>
              <w:top w:val="single" w:sz="4" w:space="0" w:color="auto"/>
              <w:left w:val="single" w:sz="4" w:space="0" w:color="auto"/>
              <w:bottom w:val="single" w:sz="4" w:space="0" w:color="auto"/>
              <w:right w:val="single" w:sz="4" w:space="0" w:color="auto"/>
            </w:tcBorders>
          </w:tcPr>
          <w:p w14:paraId="3A89C1B6" w14:textId="24600947" w:rsidR="00471012" w:rsidRDefault="00471012" w:rsidP="00981B74">
            <w:pPr>
              <w:pStyle w:val="NormalWeb"/>
              <w:spacing w:line="252" w:lineRule="auto"/>
              <w:rPr>
                <w:rFonts w:ascii="Arial" w:hAnsi="Arial" w:cs="Arial"/>
              </w:rPr>
            </w:pPr>
            <w:r>
              <w:rPr>
                <w:rFonts w:ascii="Arial" w:hAnsi="Arial" w:cs="Arial"/>
              </w:rPr>
              <w:t>4.</w:t>
            </w:r>
            <w:r w:rsidR="00A005A8">
              <w:rPr>
                <w:rFonts w:ascii="Arial" w:hAnsi="Arial" w:cs="Arial"/>
              </w:rPr>
              <w:t>4</w:t>
            </w:r>
            <w:r>
              <w:rPr>
                <w:rFonts w:ascii="Arial" w:hAnsi="Arial" w:cs="Arial"/>
              </w:rPr>
              <w:t>.</w:t>
            </w:r>
            <w:r w:rsidR="00D05B9F">
              <w:rPr>
                <w:rFonts w:ascii="Arial" w:hAnsi="Arial" w:cs="Arial"/>
              </w:rPr>
              <w:t>5</w:t>
            </w:r>
          </w:p>
        </w:tc>
        <w:tc>
          <w:tcPr>
            <w:tcW w:w="738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1D92BDF" w14:textId="237375C8" w:rsidR="00471012" w:rsidRDefault="00471012" w:rsidP="00981B74">
            <w:pPr>
              <w:pStyle w:val="NormalWeb"/>
              <w:spacing w:line="252" w:lineRule="auto"/>
              <w:rPr>
                <w:rFonts w:ascii="Arial" w:hAnsi="Arial" w:cs="Arial"/>
              </w:rPr>
            </w:pPr>
            <w:r>
              <w:rPr>
                <w:rFonts w:ascii="Arial" w:hAnsi="Arial" w:cs="Arial"/>
              </w:rPr>
              <w:t>The system should send any automated email to the partners if Enlightened decides to BID on the contract.</w:t>
            </w:r>
          </w:p>
        </w:tc>
        <w:tc>
          <w:tcPr>
            <w:tcW w:w="1080" w:type="dxa"/>
            <w:tcBorders>
              <w:top w:val="single" w:sz="4" w:space="0" w:color="auto"/>
              <w:left w:val="single" w:sz="4" w:space="0" w:color="auto"/>
              <w:bottom w:val="single" w:sz="4" w:space="0" w:color="auto"/>
              <w:right w:val="single" w:sz="4" w:space="0" w:color="auto"/>
            </w:tcBorders>
          </w:tcPr>
          <w:p w14:paraId="1374F22A" w14:textId="0C848C1A" w:rsidR="00471012" w:rsidRDefault="00471012" w:rsidP="00981B74">
            <w:pPr>
              <w:pStyle w:val="NormalWeb"/>
              <w:spacing w:line="252" w:lineRule="auto"/>
              <w:rPr>
                <w:rFonts w:ascii="Arial" w:hAnsi="Arial" w:cs="Arial"/>
              </w:rPr>
            </w:pPr>
            <w:r>
              <w:rPr>
                <w:rFonts w:ascii="Arial" w:hAnsi="Arial" w:cs="Arial"/>
              </w:rPr>
              <w:t>Mandatory</w:t>
            </w:r>
          </w:p>
        </w:tc>
      </w:tr>
    </w:tbl>
    <w:p w14:paraId="1DF89851" w14:textId="26693DCE" w:rsidR="005B5B04" w:rsidRDefault="00DB2340" w:rsidP="00393BEA">
      <w:pPr>
        <w:pStyle w:val="EnlightenedBodyTextIndent0"/>
        <w:rPr>
          <w:b/>
          <w:bCs w:val="0"/>
        </w:rPr>
      </w:pPr>
      <w:r>
        <w:lastRenderedPageBreak/>
        <mc:AlternateContent>
          <mc:Choice Requires="wps">
            <w:drawing>
              <wp:anchor distT="45720" distB="45720" distL="114300" distR="114300" simplePos="0" relativeHeight="251674624" behindDoc="0" locked="0" layoutInCell="1" allowOverlap="1" wp14:anchorId="2FAD775E" wp14:editId="3358D12F">
                <wp:simplePos x="0" y="0"/>
                <wp:positionH relativeFrom="page">
                  <wp:posOffset>907576</wp:posOffset>
                </wp:positionH>
                <wp:positionV relativeFrom="paragraph">
                  <wp:posOffset>297531</wp:posOffset>
                </wp:positionV>
                <wp:extent cx="6031230" cy="4790364"/>
                <wp:effectExtent l="0" t="0" r="26670" b="10795"/>
                <wp:wrapSquare wrapText="bothSides"/>
                <wp:docPr id="6"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230" cy="4790364"/>
                        </a:xfrm>
                        <a:prstGeom prst="rect">
                          <a:avLst/>
                        </a:prstGeom>
                        <a:solidFill>
                          <a:schemeClr val="accent1">
                            <a:lumMod val="20000"/>
                            <a:lumOff val="80000"/>
                          </a:schemeClr>
                        </a:solidFill>
                        <a:ln w="9525">
                          <a:solidFill>
                            <a:srgbClr val="000000"/>
                          </a:solidFill>
                          <a:miter lim="800000"/>
                          <a:headEnd/>
                          <a:tailEnd/>
                        </a:ln>
                      </wps:spPr>
                      <wps:txbx>
                        <w:txbxContent>
                          <w:p w14:paraId="14EF5EB8" w14:textId="77777777" w:rsidR="00981B74" w:rsidRPr="000F21BF" w:rsidRDefault="00981B74" w:rsidP="000E39DD">
                            <w:pPr>
                              <w:pStyle w:val="BodyText"/>
                              <w:ind w:firstLine="0"/>
                              <w:jc w:val="left"/>
                              <w:rPr>
                                <w:rFonts w:ascii="Arial" w:hAnsi="Arial" w:cs="Arial"/>
                                <w:szCs w:val="22"/>
                              </w:rPr>
                            </w:pPr>
                            <w:r w:rsidRPr="00C77F16">
                              <w:rPr>
                                <w:rFonts w:ascii="Arial" w:hAnsi="Arial" w:cs="Arial"/>
                                <w:sz w:val="21"/>
                                <w:szCs w:val="21"/>
                              </w:rPr>
                              <w:t xml:space="preserve">TOMS allow the Contract Manager to edit the Bid status to one of the following states </w:t>
                            </w:r>
                            <w:r>
                              <w:rPr>
                                <w:rFonts w:ascii="Arial" w:hAnsi="Arial" w:cs="Arial"/>
                                <w:sz w:val="21"/>
                                <w:szCs w:val="21"/>
                              </w:rPr>
                              <w:t xml:space="preserve">– </w:t>
                            </w:r>
                            <w:r w:rsidRPr="000F21BF">
                              <w:rPr>
                                <w:rFonts w:ascii="Arial" w:hAnsi="Arial" w:cs="Arial"/>
                                <w:bCs/>
                              </w:rPr>
                              <w:t>Bid’ or ‘No Bid' or 'Cancelled'.</w:t>
                            </w:r>
                          </w:p>
                          <w:p w14:paraId="3E118499" w14:textId="77777777" w:rsidR="00981B74" w:rsidRPr="00C77F16" w:rsidRDefault="00981B74" w:rsidP="000E39DD">
                            <w:pPr>
                              <w:pStyle w:val="BodyText"/>
                              <w:shd w:val="clear" w:color="auto" w:fill="DBE5F1" w:themeFill="accent1" w:themeFillTint="33"/>
                              <w:ind w:firstLine="0"/>
                              <w:jc w:val="left"/>
                              <w:rPr>
                                <w:rFonts w:ascii="Arial" w:hAnsi="Arial" w:cs="Arial"/>
                                <w:sz w:val="21"/>
                                <w:szCs w:val="21"/>
                              </w:rPr>
                            </w:pPr>
                            <w:r w:rsidRPr="00C77F16">
                              <w:rPr>
                                <w:rFonts w:ascii="Arial" w:hAnsi="Arial" w:cs="Arial"/>
                                <w:sz w:val="21"/>
                                <w:szCs w:val="21"/>
                              </w:rPr>
                              <w:t>Please see the TOMS State diagram in Sprint Cycle Task 7 for full reference.</w:t>
                            </w:r>
                          </w:p>
                          <w:p w14:paraId="4118AD8F" w14:textId="6DF53B74" w:rsidR="00981B74" w:rsidRPr="00C77F16" w:rsidRDefault="00981B74" w:rsidP="000E39DD">
                            <w:pPr>
                              <w:pStyle w:val="BodyText"/>
                              <w:ind w:firstLine="0"/>
                              <w:jc w:val="center"/>
                              <w:rPr>
                                <w:sz w:val="21"/>
                                <w:szCs w:val="21"/>
                              </w:rPr>
                            </w:pPr>
                            <w:r w:rsidRPr="00C77F16">
                              <w:rPr>
                                <w:bCs/>
                                <w:sz w:val="21"/>
                                <w:szCs w:val="21"/>
                              </w:rPr>
                              <w:object w:dxaOrig="8117" w:dyaOrig="2851" w14:anchorId="154F0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98.4pt">
                                  <v:imagedata r:id="rId24" o:title=""/>
                                </v:shape>
                                <o:OLEObject Type="Embed" ProgID="Visio.Drawing.11" ShapeID="_x0000_i1026" DrawAspect="Content" ObjectID="_1681134527" r:id="rId25"/>
                              </w:object>
                            </w:r>
                          </w:p>
                          <w:p w14:paraId="6AC727D4" w14:textId="77777777" w:rsidR="00981B74" w:rsidRPr="00C77F16" w:rsidRDefault="00981B74" w:rsidP="000E39DD">
                            <w:pPr>
                              <w:pStyle w:val="BodyText"/>
                              <w:shd w:val="clear" w:color="auto" w:fill="DBE5F1" w:themeFill="accent1" w:themeFillTint="33"/>
                              <w:ind w:firstLine="0"/>
                              <w:rPr>
                                <w:rFonts w:ascii="Arial" w:hAnsi="Arial" w:cs="Arial"/>
                                <w:bCs/>
                                <w:sz w:val="21"/>
                                <w:szCs w:val="21"/>
                              </w:rPr>
                            </w:pPr>
                            <w:r w:rsidRPr="00C77F16">
                              <w:rPr>
                                <w:rFonts w:ascii="Arial" w:hAnsi="Arial" w:cs="Arial"/>
                                <w:sz w:val="21"/>
                                <w:szCs w:val="21"/>
                              </w:rPr>
                              <w:t xml:space="preserve">Update the TOMS </w:t>
                            </w:r>
                            <w:r w:rsidRPr="00C77F16">
                              <w:rPr>
                                <w:rFonts w:ascii="Arial" w:hAnsi="Arial" w:cs="Arial"/>
                                <w:b/>
                                <w:bCs/>
                                <w:sz w:val="21"/>
                                <w:szCs w:val="21"/>
                              </w:rPr>
                              <w:t>Edit Task Order</w:t>
                            </w:r>
                            <w:r w:rsidRPr="00C77F16">
                              <w:rPr>
                                <w:rFonts w:ascii="Arial" w:hAnsi="Arial" w:cs="Arial"/>
                                <w:bCs/>
                                <w:sz w:val="21"/>
                                <w:szCs w:val="21"/>
                              </w:rPr>
                              <w:t xml:space="preserve"> Page and create new action buttons that follow the allowed TO state flow. In this case, ‘Bid Proposal’, ‘No Bid Proposal’ and ‘Proposal Cancelled’ buttons are to be an active choice.</w:t>
                            </w:r>
                          </w:p>
                          <w:p w14:paraId="754FEAE5" w14:textId="77777777" w:rsidR="00981B74" w:rsidRPr="00C77F16" w:rsidRDefault="00981B74" w:rsidP="000E39DD">
                            <w:pPr>
                              <w:pStyle w:val="BodyText"/>
                              <w:numPr>
                                <w:ilvl w:val="0"/>
                                <w:numId w:val="3"/>
                              </w:numPr>
                              <w:shd w:val="clear" w:color="auto" w:fill="DBE5F1" w:themeFill="accent1" w:themeFillTint="33"/>
                              <w:ind w:left="405"/>
                              <w:jc w:val="left"/>
                              <w:rPr>
                                <w:rFonts w:ascii="Arial" w:hAnsi="Arial" w:cs="Arial"/>
                                <w:bCs/>
                                <w:sz w:val="21"/>
                                <w:szCs w:val="21"/>
                              </w:rPr>
                            </w:pPr>
                            <w:r w:rsidRPr="00C77F16">
                              <w:rPr>
                                <w:rFonts w:ascii="Arial" w:hAnsi="Arial" w:cs="Arial"/>
                                <w:bCs/>
                                <w:sz w:val="21"/>
                                <w:szCs w:val="21"/>
                              </w:rPr>
                              <w:t>‘Bid the Proposal’ button changes the TO state to ‘Bid’</w:t>
                            </w:r>
                          </w:p>
                          <w:p w14:paraId="15F34F33" w14:textId="77777777" w:rsidR="00981B74" w:rsidRPr="00C77F16" w:rsidRDefault="00981B74" w:rsidP="000E39DD">
                            <w:pPr>
                              <w:pStyle w:val="BodyText"/>
                              <w:numPr>
                                <w:ilvl w:val="0"/>
                                <w:numId w:val="3"/>
                              </w:numPr>
                              <w:shd w:val="clear" w:color="auto" w:fill="DBE5F1" w:themeFill="accent1" w:themeFillTint="33"/>
                              <w:ind w:left="405"/>
                              <w:jc w:val="left"/>
                              <w:rPr>
                                <w:rFonts w:ascii="Arial" w:hAnsi="Arial" w:cs="Arial"/>
                                <w:bCs/>
                                <w:sz w:val="21"/>
                                <w:szCs w:val="21"/>
                              </w:rPr>
                            </w:pPr>
                            <w:r w:rsidRPr="00C77F16">
                              <w:rPr>
                                <w:rFonts w:ascii="Arial" w:hAnsi="Arial" w:cs="Arial"/>
                                <w:bCs/>
                                <w:sz w:val="21"/>
                                <w:szCs w:val="21"/>
                              </w:rPr>
                              <w:t>‘No Bid the Proposal’ button changes the TO state to ‘No Bid’</w:t>
                            </w:r>
                          </w:p>
                          <w:p w14:paraId="323222AE" w14:textId="77777777" w:rsidR="00981B74" w:rsidRPr="00C77F16" w:rsidRDefault="00981B74" w:rsidP="000E39DD">
                            <w:pPr>
                              <w:pStyle w:val="BodyText"/>
                              <w:numPr>
                                <w:ilvl w:val="0"/>
                                <w:numId w:val="3"/>
                              </w:numPr>
                              <w:shd w:val="clear" w:color="auto" w:fill="DBE5F1" w:themeFill="accent1" w:themeFillTint="33"/>
                              <w:ind w:left="405"/>
                              <w:jc w:val="left"/>
                              <w:rPr>
                                <w:rFonts w:ascii="Arial" w:hAnsi="Arial" w:cs="Arial"/>
                                <w:bCs/>
                                <w:sz w:val="21"/>
                                <w:szCs w:val="21"/>
                              </w:rPr>
                            </w:pPr>
                            <w:r w:rsidRPr="00C77F16">
                              <w:rPr>
                                <w:rFonts w:ascii="Arial" w:hAnsi="Arial" w:cs="Arial"/>
                                <w:bCs/>
                                <w:sz w:val="21"/>
                                <w:szCs w:val="21"/>
                              </w:rPr>
                              <w:t>‘Proposal Cancelled’ button changes the TO state to ‘Cancelled’</w:t>
                            </w:r>
                          </w:p>
                          <w:p w14:paraId="48694E2B" w14:textId="61551C0C" w:rsidR="00981B74" w:rsidRPr="000F21BF" w:rsidRDefault="00981B74" w:rsidP="000E39DD">
                            <w:pPr>
                              <w:pStyle w:val="BodyText"/>
                              <w:shd w:val="clear" w:color="auto" w:fill="DBE5F1" w:themeFill="accent1" w:themeFillTint="33"/>
                              <w:ind w:firstLine="0"/>
                              <w:jc w:val="left"/>
                              <w:rPr>
                                <w:rFonts w:ascii="Arial" w:hAnsi="Arial" w:cs="Arial"/>
                                <w:bCs/>
                              </w:rPr>
                            </w:pPr>
                            <w:r w:rsidRPr="00C77F16">
                              <w:rPr>
                                <w:rFonts w:ascii="Arial" w:hAnsi="Arial" w:cs="Arial"/>
                                <w:sz w:val="21"/>
                                <w:szCs w:val="21"/>
                              </w:rPr>
                              <w:t xml:space="preserve">Update the TOMS </w:t>
                            </w:r>
                            <w:r w:rsidRPr="00C77F16">
                              <w:rPr>
                                <w:rFonts w:ascii="Arial" w:hAnsi="Arial" w:cs="Arial"/>
                                <w:b/>
                                <w:bCs/>
                                <w:sz w:val="21"/>
                                <w:szCs w:val="21"/>
                              </w:rPr>
                              <w:t>Edit Task Order</w:t>
                            </w:r>
                            <w:r w:rsidRPr="00C77F16">
                              <w:rPr>
                                <w:rFonts w:ascii="Arial" w:hAnsi="Arial" w:cs="Arial"/>
                                <w:bCs/>
                                <w:sz w:val="21"/>
                                <w:szCs w:val="21"/>
                              </w:rPr>
                              <w:t xml:space="preserve"> Page and modify the existing ‘Status:’ non-editable field to make it an editable drop-down list box that lists the allowable state changes</w:t>
                            </w:r>
                            <w:r>
                              <w:rPr>
                                <w:rFonts w:ascii="Arial" w:hAnsi="Arial" w:cs="Arial"/>
                                <w:bCs/>
                                <w:sz w:val="21"/>
                                <w:szCs w:val="21"/>
                              </w:rPr>
                              <w:t xml:space="preserve"> (</w:t>
                            </w:r>
                            <w:r w:rsidRPr="00C77F16">
                              <w:rPr>
                                <w:rFonts w:ascii="Arial" w:hAnsi="Arial" w:cs="Arial"/>
                                <w:bCs/>
                                <w:sz w:val="21"/>
                                <w:szCs w:val="21"/>
                              </w:rPr>
                              <w:t>‘Bid’, ‘No Bid’ or ‘Cancelled’</w:t>
                            </w:r>
                            <w:r>
                              <w:rPr>
                                <w:rFonts w:ascii="Arial" w:hAnsi="Arial" w:cs="Arial"/>
                                <w:bCs/>
                                <w:sz w:val="21"/>
                                <w:szCs w:val="21"/>
                              </w:rPr>
                              <w:t xml:space="preserve">). </w:t>
                            </w:r>
                            <w:r w:rsidRPr="00C77F16">
                              <w:rPr>
                                <w:rFonts w:ascii="Arial" w:hAnsi="Arial" w:cs="Arial"/>
                                <w:bCs/>
                                <w:sz w:val="21"/>
                                <w:szCs w:val="21"/>
                              </w:rPr>
                              <w:t xml:space="preserve">Selecting the ‘Updated Task Order’ button confirms the status change. Note: </w:t>
                            </w:r>
                            <w:r>
                              <w:rPr>
                                <w:rFonts w:ascii="Arial" w:hAnsi="Arial" w:cs="Arial"/>
                                <w:color w:val="000000"/>
                                <w:sz w:val="21"/>
                                <w:szCs w:val="21"/>
                              </w:rPr>
                              <w:t>T</w:t>
                            </w:r>
                            <w:r w:rsidRPr="00C77F16">
                              <w:rPr>
                                <w:rFonts w:ascii="Arial" w:hAnsi="Arial" w:cs="Arial"/>
                                <w:color w:val="000000"/>
                                <w:sz w:val="21"/>
                                <w:szCs w:val="21"/>
                              </w:rPr>
                              <w:t>he Contract Manager can change the Bid Decision to No Bid</w:t>
                            </w:r>
                            <w:r>
                              <w:rPr>
                                <w:rFonts w:ascii="Arial" w:hAnsi="Arial" w:cs="Arial"/>
                                <w:color w:val="000000"/>
                                <w:sz w:val="21"/>
                                <w:szCs w:val="21"/>
                              </w:rPr>
                              <w:t>, until the submission of the proposal.</w:t>
                            </w:r>
                            <w:r>
                              <w:rPr>
                                <w:rFonts w:ascii="Arial" w:hAnsi="Arial" w:cs="Arial"/>
                                <w:color w:val="000000"/>
                              </w:rPr>
                              <w:t xml:space="preserve"> </w:t>
                            </w:r>
                          </w:p>
                          <w:p w14:paraId="0AE8A31D" w14:textId="05AE0E3B" w:rsidR="00981B74" w:rsidRDefault="00981B74" w:rsidP="000E39DD">
                            <w:pPr>
                              <w:pStyle w:val="BodyText"/>
                              <w:ind w:firstLine="0"/>
                              <w:jc w:val="left"/>
                              <w:rPr>
                                <w:rFonts w:ascii="Arial" w:hAnsi="Arial" w:cs="Arial"/>
                                <w:bCs/>
                              </w:rPr>
                            </w:pPr>
                            <w:r w:rsidRPr="000F21BF">
                              <w:rPr>
                                <w:rFonts w:ascii="Arial" w:hAnsi="Arial" w:cs="Arial"/>
                                <w:bCs/>
                              </w:rPr>
                              <w:t xml:space="preserve">Update the TOMS </w:t>
                            </w:r>
                            <w:r w:rsidRPr="000F21BF">
                              <w:rPr>
                                <w:rFonts w:ascii="Arial" w:hAnsi="Arial" w:cs="Arial"/>
                                <w:b/>
                                <w:bCs/>
                              </w:rPr>
                              <w:t>Task Order Details</w:t>
                            </w:r>
                            <w:r w:rsidRPr="000F21BF">
                              <w:rPr>
                                <w:rFonts w:ascii="Arial" w:hAnsi="Arial" w:cs="Arial"/>
                                <w:bCs/>
                              </w:rPr>
                              <w:t xml:space="preserve"> page and add ‘Bid Decision:' non-editable data field. This field will display either: ‘Bid’ or ‘No Bid' or 'Cancelled'.</w:t>
                            </w:r>
                            <w:r>
                              <w:rPr>
                                <w:rFonts w:ascii="Arial" w:hAnsi="Arial" w:cs="Arial"/>
                                <w:bCs/>
                              </w:rPr>
                              <w:t xml:space="preserve"> </w:t>
                            </w:r>
                            <w:r>
                              <w:rPr>
                                <w:rFonts w:ascii="Arial" w:hAnsi="Arial" w:cs="Arial"/>
                                <w:color w:val="000000"/>
                              </w:rPr>
                              <w:t>Send an automated notification to associated partners, to know of their Expression of Interest for bidding on the contract, if Enlightened decides to bid on the contract.</w:t>
                            </w:r>
                          </w:p>
                          <w:p w14:paraId="19C63AB2" w14:textId="77777777" w:rsidR="00981B74" w:rsidRPr="000F21BF" w:rsidRDefault="00981B74" w:rsidP="000E39DD">
                            <w:pPr>
                              <w:pStyle w:val="BodyText"/>
                              <w:ind w:firstLine="0"/>
                              <w:jc w:val="left"/>
                              <w:rPr>
                                <w:rFonts w:ascii="Arial" w:hAnsi="Arial" w:cs="Arial"/>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775E" id="_x0000_s1029" type="#_x0000_t202" style="position:absolute;margin-left:71.45pt;margin-top:23.45pt;width:474.9pt;height:377.2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" fillcolor="#dbe5f1 [660]">
                <v:textbox>
                  <w:txbxContent>
                    <w:p w14:paraId="14EF5EB8" w14:textId="77777777" w:rsidR="00981B74" w:rsidRPr="000F21BF" w:rsidRDefault="00981B74" w:rsidP="000E39DD">
                      <w:pPr>
                        <w:pStyle w:val="BodyText"/>
                        <w:ind w:firstLine="0"/>
                        <w:jc w:val="left"/>
                        <w:rPr>
                          <w:rFonts w:ascii="Arial" w:hAnsi="Arial" w:cs="Arial"/>
                          <w:szCs w:val="22"/>
                        </w:rPr>
                      </w:pPr>
                      <w:r w:rsidRPr="00C77F16">
                        <w:rPr>
                          <w:rFonts w:ascii="Arial" w:hAnsi="Arial" w:cs="Arial"/>
                          <w:sz w:val="21"/>
                          <w:szCs w:val="21"/>
                        </w:rPr>
                        <w:t xml:space="preserve">TOMS allow the Contract Manager to edit the Bid status to one of the following states </w:t>
                      </w:r>
                      <w:r>
                        <w:rPr>
                          <w:rFonts w:ascii="Arial" w:hAnsi="Arial" w:cs="Arial"/>
                          <w:sz w:val="21"/>
                          <w:szCs w:val="21"/>
                        </w:rPr>
                        <w:t xml:space="preserve">– </w:t>
                      </w:r>
                      <w:r w:rsidRPr="000F21BF">
                        <w:rPr>
                          <w:rFonts w:ascii="Arial" w:hAnsi="Arial" w:cs="Arial"/>
                          <w:bCs/>
                        </w:rPr>
                        <w:t>Bid’ or ‘No Bid' or 'Cancelled'.</w:t>
                      </w:r>
                    </w:p>
                    <w:p w14:paraId="3E118499" w14:textId="77777777" w:rsidR="00981B74" w:rsidRPr="00C77F16" w:rsidRDefault="00981B74" w:rsidP="000E39DD">
                      <w:pPr>
                        <w:pStyle w:val="BodyText"/>
                        <w:shd w:val="clear" w:color="auto" w:fill="DBE5F1" w:themeFill="accent1" w:themeFillTint="33"/>
                        <w:ind w:firstLine="0"/>
                        <w:jc w:val="left"/>
                        <w:rPr>
                          <w:rFonts w:ascii="Arial" w:hAnsi="Arial" w:cs="Arial"/>
                          <w:sz w:val="21"/>
                          <w:szCs w:val="21"/>
                        </w:rPr>
                      </w:pPr>
                      <w:r w:rsidRPr="00C77F16">
                        <w:rPr>
                          <w:rFonts w:ascii="Arial" w:hAnsi="Arial" w:cs="Arial"/>
                          <w:sz w:val="21"/>
                          <w:szCs w:val="21"/>
                        </w:rPr>
                        <w:t>Please see the TOMS State diagram in Sprint Cycle Task 7 for full reference.</w:t>
                      </w:r>
                    </w:p>
                    <w:p w14:paraId="4118AD8F" w14:textId="6DF53B74" w:rsidR="00981B74" w:rsidRPr="00C77F16" w:rsidRDefault="00981B74" w:rsidP="000E39DD">
                      <w:pPr>
                        <w:pStyle w:val="BodyText"/>
                        <w:ind w:firstLine="0"/>
                        <w:jc w:val="center"/>
                        <w:rPr>
                          <w:sz w:val="21"/>
                          <w:szCs w:val="21"/>
                        </w:rPr>
                      </w:pPr>
                      <w:r w:rsidRPr="00C77F16">
                        <w:rPr>
                          <w:bCs/>
                          <w:sz w:val="21"/>
                          <w:szCs w:val="21"/>
                        </w:rPr>
                        <w:object w:dxaOrig="8117" w:dyaOrig="2851" w14:anchorId="154F0E96">
                          <v:shape id="_x0000_i1026" type="#_x0000_t75" style="width:210pt;height:98.4pt">
                            <v:imagedata r:id="rId24" o:title=""/>
                          </v:shape>
                          <o:OLEObject Type="Embed" ProgID="Visio.Drawing.11" ShapeID="_x0000_i1026" DrawAspect="Content" ObjectID="_1681134527" r:id="rId26"/>
                        </w:object>
                      </w:r>
                    </w:p>
                    <w:p w14:paraId="6AC727D4" w14:textId="77777777" w:rsidR="00981B74" w:rsidRPr="00C77F16" w:rsidRDefault="00981B74" w:rsidP="000E39DD">
                      <w:pPr>
                        <w:pStyle w:val="BodyText"/>
                        <w:shd w:val="clear" w:color="auto" w:fill="DBE5F1" w:themeFill="accent1" w:themeFillTint="33"/>
                        <w:ind w:firstLine="0"/>
                        <w:rPr>
                          <w:rFonts w:ascii="Arial" w:hAnsi="Arial" w:cs="Arial"/>
                          <w:bCs/>
                          <w:sz w:val="21"/>
                          <w:szCs w:val="21"/>
                        </w:rPr>
                      </w:pPr>
                      <w:r w:rsidRPr="00C77F16">
                        <w:rPr>
                          <w:rFonts w:ascii="Arial" w:hAnsi="Arial" w:cs="Arial"/>
                          <w:sz w:val="21"/>
                          <w:szCs w:val="21"/>
                        </w:rPr>
                        <w:t xml:space="preserve">Update the TOMS </w:t>
                      </w:r>
                      <w:r w:rsidRPr="00C77F16">
                        <w:rPr>
                          <w:rFonts w:ascii="Arial" w:hAnsi="Arial" w:cs="Arial"/>
                          <w:b/>
                          <w:bCs/>
                          <w:sz w:val="21"/>
                          <w:szCs w:val="21"/>
                        </w:rPr>
                        <w:t>Edit Task Order</w:t>
                      </w:r>
                      <w:r w:rsidRPr="00C77F16">
                        <w:rPr>
                          <w:rFonts w:ascii="Arial" w:hAnsi="Arial" w:cs="Arial"/>
                          <w:bCs/>
                          <w:sz w:val="21"/>
                          <w:szCs w:val="21"/>
                        </w:rPr>
                        <w:t xml:space="preserve"> Page and create new action buttons that follow the allowed TO state flow. In this case, ‘Bid Proposal’, ‘No Bid Proposal’ and ‘Proposal Cancelled’ buttons are to be an active choice.</w:t>
                      </w:r>
                    </w:p>
                    <w:p w14:paraId="754FEAE5" w14:textId="77777777" w:rsidR="00981B74" w:rsidRPr="00C77F16" w:rsidRDefault="00981B74" w:rsidP="000E39DD">
                      <w:pPr>
                        <w:pStyle w:val="BodyText"/>
                        <w:numPr>
                          <w:ilvl w:val="0"/>
                          <w:numId w:val="3"/>
                        </w:numPr>
                        <w:shd w:val="clear" w:color="auto" w:fill="DBE5F1" w:themeFill="accent1" w:themeFillTint="33"/>
                        <w:ind w:left="405"/>
                        <w:jc w:val="left"/>
                        <w:rPr>
                          <w:rFonts w:ascii="Arial" w:hAnsi="Arial" w:cs="Arial"/>
                          <w:bCs/>
                          <w:sz w:val="21"/>
                          <w:szCs w:val="21"/>
                        </w:rPr>
                      </w:pPr>
                      <w:r w:rsidRPr="00C77F16">
                        <w:rPr>
                          <w:rFonts w:ascii="Arial" w:hAnsi="Arial" w:cs="Arial"/>
                          <w:bCs/>
                          <w:sz w:val="21"/>
                          <w:szCs w:val="21"/>
                        </w:rPr>
                        <w:t>‘Bid the Proposal’ button changes the TO state to ‘Bid’</w:t>
                      </w:r>
                    </w:p>
                    <w:p w14:paraId="15F34F33" w14:textId="77777777" w:rsidR="00981B74" w:rsidRPr="00C77F16" w:rsidRDefault="00981B74" w:rsidP="000E39DD">
                      <w:pPr>
                        <w:pStyle w:val="BodyText"/>
                        <w:numPr>
                          <w:ilvl w:val="0"/>
                          <w:numId w:val="3"/>
                        </w:numPr>
                        <w:shd w:val="clear" w:color="auto" w:fill="DBE5F1" w:themeFill="accent1" w:themeFillTint="33"/>
                        <w:ind w:left="405"/>
                        <w:jc w:val="left"/>
                        <w:rPr>
                          <w:rFonts w:ascii="Arial" w:hAnsi="Arial" w:cs="Arial"/>
                          <w:bCs/>
                          <w:sz w:val="21"/>
                          <w:szCs w:val="21"/>
                        </w:rPr>
                      </w:pPr>
                      <w:r w:rsidRPr="00C77F16">
                        <w:rPr>
                          <w:rFonts w:ascii="Arial" w:hAnsi="Arial" w:cs="Arial"/>
                          <w:bCs/>
                          <w:sz w:val="21"/>
                          <w:szCs w:val="21"/>
                        </w:rPr>
                        <w:t>‘No Bid the Proposal’ button changes the TO state to ‘No Bid’</w:t>
                      </w:r>
                    </w:p>
                    <w:p w14:paraId="323222AE" w14:textId="77777777" w:rsidR="00981B74" w:rsidRPr="00C77F16" w:rsidRDefault="00981B74" w:rsidP="000E39DD">
                      <w:pPr>
                        <w:pStyle w:val="BodyText"/>
                        <w:numPr>
                          <w:ilvl w:val="0"/>
                          <w:numId w:val="3"/>
                        </w:numPr>
                        <w:shd w:val="clear" w:color="auto" w:fill="DBE5F1" w:themeFill="accent1" w:themeFillTint="33"/>
                        <w:ind w:left="405"/>
                        <w:jc w:val="left"/>
                        <w:rPr>
                          <w:rFonts w:ascii="Arial" w:hAnsi="Arial" w:cs="Arial"/>
                          <w:bCs/>
                          <w:sz w:val="21"/>
                          <w:szCs w:val="21"/>
                        </w:rPr>
                      </w:pPr>
                      <w:r w:rsidRPr="00C77F16">
                        <w:rPr>
                          <w:rFonts w:ascii="Arial" w:hAnsi="Arial" w:cs="Arial"/>
                          <w:bCs/>
                          <w:sz w:val="21"/>
                          <w:szCs w:val="21"/>
                        </w:rPr>
                        <w:t>‘Proposal Cancelled’ button changes the TO state to ‘Cancelled’</w:t>
                      </w:r>
                    </w:p>
                    <w:p w14:paraId="48694E2B" w14:textId="61551C0C" w:rsidR="00981B74" w:rsidRPr="000F21BF" w:rsidRDefault="00981B74" w:rsidP="000E39DD">
                      <w:pPr>
                        <w:pStyle w:val="BodyText"/>
                        <w:shd w:val="clear" w:color="auto" w:fill="DBE5F1" w:themeFill="accent1" w:themeFillTint="33"/>
                        <w:ind w:firstLine="0"/>
                        <w:jc w:val="left"/>
                        <w:rPr>
                          <w:rFonts w:ascii="Arial" w:hAnsi="Arial" w:cs="Arial"/>
                          <w:bCs/>
                        </w:rPr>
                      </w:pPr>
                      <w:r w:rsidRPr="00C77F16">
                        <w:rPr>
                          <w:rFonts w:ascii="Arial" w:hAnsi="Arial" w:cs="Arial"/>
                          <w:sz w:val="21"/>
                          <w:szCs w:val="21"/>
                        </w:rPr>
                        <w:t xml:space="preserve">Update the TOMS </w:t>
                      </w:r>
                      <w:r w:rsidRPr="00C77F16">
                        <w:rPr>
                          <w:rFonts w:ascii="Arial" w:hAnsi="Arial" w:cs="Arial"/>
                          <w:b/>
                          <w:bCs/>
                          <w:sz w:val="21"/>
                          <w:szCs w:val="21"/>
                        </w:rPr>
                        <w:t>Edit Task Order</w:t>
                      </w:r>
                      <w:r w:rsidRPr="00C77F16">
                        <w:rPr>
                          <w:rFonts w:ascii="Arial" w:hAnsi="Arial" w:cs="Arial"/>
                          <w:bCs/>
                          <w:sz w:val="21"/>
                          <w:szCs w:val="21"/>
                        </w:rPr>
                        <w:t xml:space="preserve"> Page and modify the existing ‘Status:’ non-editable field to make it an editable drop-down list box that lists the allowable state changes</w:t>
                      </w:r>
                      <w:r>
                        <w:rPr>
                          <w:rFonts w:ascii="Arial" w:hAnsi="Arial" w:cs="Arial"/>
                          <w:bCs/>
                          <w:sz w:val="21"/>
                          <w:szCs w:val="21"/>
                        </w:rPr>
                        <w:t xml:space="preserve"> (</w:t>
                      </w:r>
                      <w:r w:rsidRPr="00C77F16">
                        <w:rPr>
                          <w:rFonts w:ascii="Arial" w:hAnsi="Arial" w:cs="Arial"/>
                          <w:bCs/>
                          <w:sz w:val="21"/>
                          <w:szCs w:val="21"/>
                        </w:rPr>
                        <w:t>‘Bid’, ‘No Bid’ or ‘Cancelled’</w:t>
                      </w:r>
                      <w:r>
                        <w:rPr>
                          <w:rFonts w:ascii="Arial" w:hAnsi="Arial" w:cs="Arial"/>
                          <w:bCs/>
                          <w:sz w:val="21"/>
                          <w:szCs w:val="21"/>
                        </w:rPr>
                        <w:t xml:space="preserve">). </w:t>
                      </w:r>
                      <w:r w:rsidRPr="00C77F16">
                        <w:rPr>
                          <w:rFonts w:ascii="Arial" w:hAnsi="Arial" w:cs="Arial"/>
                          <w:bCs/>
                          <w:sz w:val="21"/>
                          <w:szCs w:val="21"/>
                        </w:rPr>
                        <w:t xml:space="preserve">Selecting the ‘Updated Task Order’ button confirms the status change. Note: </w:t>
                      </w:r>
                      <w:r>
                        <w:rPr>
                          <w:rFonts w:ascii="Arial" w:hAnsi="Arial" w:cs="Arial"/>
                          <w:color w:val="000000"/>
                          <w:sz w:val="21"/>
                          <w:szCs w:val="21"/>
                        </w:rPr>
                        <w:t>T</w:t>
                      </w:r>
                      <w:r w:rsidRPr="00C77F16">
                        <w:rPr>
                          <w:rFonts w:ascii="Arial" w:hAnsi="Arial" w:cs="Arial"/>
                          <w:color w:val="000000"/>
                          <w:sz w:val="21"/>
                          <w:szCs w:val="21"/>
                        </w:rPr>
                        <w:t>he Contract Manager can change the Bid Decision to No Bid</w:t>
                      </w:r>
                      <w:r>
                        <w:rPr>
                          <w:rFonts w:ascii="Arial" w:hAnsi="Arial" w:cs="Arial"/>
                          <w:color w:val="000000"/>
                          <w:sz w:val="21"/>
                          <w:szCs w:val="21"/>
                        </w:rPr>
                        <w:t>, until the submission of the proposal.</w:t>
                      </w:r>
                      <w:r>
                        <w:rPr>
                          <w:rFonts w:ascii="Arial" w:hAnsi="Arial" w:cs="Arial"/>
                          <w:color w:val="000000"/>
                        </w:rPr>
                        <w:t xml:space="preserve"> </w:t>
                      </w:r>
                    </w:p>
                    <w:p w14:paraId="0AE8A31D" w14:textId="05AE0E3B" w:rsidR="00981B74" w:rsidRDefault="00981B74" w:rsidP="000E39DD">
                      <w:pPr>
                        <w:pStyle w:val="BodyText"/>
                        <w:ind w:firstLine="0"/>
                        <w:jc w:val="left"/>
                        <w:rPr>
                          <w:rFonts w:ascii="Arial" w:hAnsi="Arial" w:cs="Arial"/>
                          <w:bCs/>
                        </w:rPr>
                      </w:pPr>
                      <w:r w:rsidRPr="000F21BF">
                        <w:rPr>
                          <w:rFonts w:ascii="Arial" w:hAnsi="Arial" w:cs="Arial"/>
                          <w:bCs/>
                        </w:rPr>
                        <w:t xml:space="preserve">Update the TOMS </w:t>
                      </w:r>
                      <w:r w:rsidRPr="000F21BF">
                        <w:rPr>
                          <w:rFonts w:ascii="Arial" w:hAnsi="Arial" w:cs="Arial"/>
                          <w:b/>
                          <w:bCs/>
                        </w:rPr>
                        <w:t>Task Order Details</w:t>
                      </w:r>
                      <w:r w:rsidRPr="000F21BF">
                        <w:rPr>
                          <w:rFonts w:ascii="Arial" w:hAnsi="Arial" w:cs="Arial"/>
                          <w:bCs/>
                        </w:rPr>
                        <w:t xml:space="preserve"> page and add ‘Bid Decision:' non-editable data field. This field will display either: ‘Bid’ or ‘No Bid' or 'Cancelled'.</w:t>
                      </w:r>
                      <w:r>
                        <w:rPr>
                          <w:rFonts w:ascii="Arial" w:hAnsi="Arial" w:cs="Arial"/>
                          <w:bCs/>
                        </w:rPr>
                        <w:t xml:space="preserve"> </w:t>
                      </w:r>
                      <w:r>
                        <w:rPr>
                          <w:rFonts w:ascii="Arial" w:hAnsi="Arial" w:cs="Arial"/>
                          <w:color w:val="000000"/>
                        </w:rPr>
                        <w:t>Send an automated notification to associated partners, to know of their Expression of Interest for bidding on the contract, if Enlightened decides to bid on the contract.</w:t>
                      </w:r>
                    </w:p>
                    <w:p w14:paraId="19C63AB2" w14:textId="77777777" w:rsidR="00981B74" w:rsidRPr="000F21BF" w:rsidRDefault="00981B74" w:rsidP="000E39DD">
                      <w:pPr>
                        <w:pStyle w:val="BodyText"/>
                        <w:ind w:firstLine="0"/>
                        <w:jc w:val="left"/>
                        <w:rPr>
                          <w:rFonts w:ascii="Arial" w:hAnsi="Arial" w:cs="Arial"/>
                          <w:szCs w:val="22"/>
                        </w:rPr>
                      </w:pPr>
                    </w:p>
                  </w:txbxContent>
                </v:textbox>
                <w10:wrap type="square" anchorx="page"/>
              </v:shape>
            </w:pict>
          </mc:Fallback>
        </mc:AlternateContent>
      </w:r>
      <w:r w:rsidR="00DA0148">
        <w:rPr>
          <w:rStyle w:val="Strong"/>
        </w:rPr>
        <w:t>Design Solution Notes</w:t>
      </w:r>
    </w:p>
    <w:p w14:paraId="7C9F563D" w14:textId="50098991" w:rsidR="008903A3" w:rsidRDefault="0003520A" w:rsidP="0003520A">
      <w:pPr>
        <w:pStyle w:val="Heading2"/>
        <w:numPr>
          <w:ilvl w:val="0"/>
          <w:numId w:val="0"/>
        </w:numPr>
        <w:ind w:left="576" w:hanging="576"/>
      </w:pPr>
      <w:r>
        <w:t xml:space="preserve">2.7 </w:t>
      </w:r>
      <w:r w:rsidR="008903A3">
        <w:t>Sprint Cycle Task 5</w:t>
      </w:r>
    </w:p>
    <w:p w14:paraId="580F332C" w14:textId="05326A06" w:rsidR="005B5B04" w:rsidRPr="001B5E0A" w:rsidRDefault="008903A3" w:rsidP="001B5E0A">
      <w:pPr>
        <w:pStyle w:val="EnlightenedBodyTextIndent0"/>
        <w:rPr>
          <w:b/>
          <w:bCs w:val="0"/>
        </w:rPr>
      </w:pPr>
      <w:r>
        <w:rPr>
          <w:rStyle w:val="Strong"/>
        </w:rPr>
        <w:t>Task Overview</w:t>
      </w:r>
      <w:bookmarkStart w:id="21" w:name="_Toc493163640"/>
    </w:p>
    <w:tbl>
      <w:tblPr>
        <w:tblW w:w="9360" w:type="dxa"/>
        <w:tblInd w:w="10" w:type="dxa"/>
        <w:tblCellMar>
          <w:left w:w="0" w:type="dxa"/>
          <w:right w:w="0" w:type="dxa"/>
        </w:tblCellMar>
        <w:tblLook w:val="04A0" w:firstRow="1" w:lastRow="0" w:firstColumn="1" w:lastColumn="0" w:noHBand="0" w:noVBand="1"/>
      </w:tblPr>
      <w:tblGrid>
        <w:gridCol w:w="898"/>
        <w:gridCol w:w="7382"/>
        <w:gridCol w:w="1080"/>
      </w:tblGrid>
      <w:tr w:rsidR="006166DD" w14:paraId="485A5CCD" w14:textId="77777777" w:rsidTr="00981B74">
        <w:trPr>
          <w:trHeight w:val="64"/>
        </w:trPr>
        <w:tc>
          <w:tcPr>
            <w:tcW w:w="898" w:type="dxa"/>
            <w:tcBorders>
              <w:top w:val="single" w:sz="8" w:space="0" w:color="auto"/>
              <w:left w:val="single" w:sz="8" w:space="0" w:color="auto"/>
              <w:bottom w:val="single" w:sz="8" w:space="0" w:color="auto"/>
              <w:right w:val="single" w:sz="8" w:space="0" w:color="auto"/>
            </w:tcBorders>
            <w:shd w:val="clear" w:color="auto" w:fill="8EAADB"/>
            <w:hideMark/>
          </w:tcPr>
          <w:p w14:paraId="42671A83" w14:textId="77777777" w:rsidR="006166DD" w:rsidRDefault="006166DD" w:rsidP="00981B74">
            <w:pPr>
              <w:pStyle w:val="NormalWeb"/>
              <w:spacing w:line="252" w:lineRule="auto"/>
              <w:jc w:val="center"/>
              <w:rPr>
                <w:rFonts w:eastAsiaTheme="minorHAnsi"/>
                <w:color w:val="auto"/>
              </w:rPr>
            </w:pPr>
            <w:r>
              <w:rPr>
                <w:rFonts w:ascii="Arial" w:hAnsi="Arial" w:cs="Arial"/>
                <w:b/>
                <w:bCs/>
                <w:color w:val="FFFFFF"/>
              </w:rPr>
              <w:t> </w:t>
            </w:r>
          </w:p>
        </w:tc>
        <w:tc>
          <w:tcPr>
            <w:tcW w:w="7382" w:type="dxa"/>
            <w:tcBorders>
              <w:top w:val="single" w:sz="8" w:space="0" w:color="auto"/>
              <w:left w:val="nil"/>
              <w:bottom w:val="single" w:sz="8" w:space="0" w:color="auto"/>
              <w:right w:val="single" w:sz="8" w:space="0" w:color="auto"/>
            </w:tcBorders>
            <w:shd w:val="clear" w:color="auto" w:fill="8EAADB"/>
            <w:tcMar>
              <w:top w:w="0" w:type="dxa"/>
              <w:left w:w="115" w:type="dxa"/>
              <w:bottom w:w="0" w:type="dxa"/>
              <w:right w:w="115" w:type="dxa"/>
            </w:tcMar>
            <w:hideMark/>
          </w:tcPr>
          <w:p w14:paraId="0870E8F0" w14:textId="77777777" w:rsidR="006166DD" w:rsidRDefault="006166DD" w:rsidP="00981B74">
            <w:pPr>
              <w:pStyle w:val="NormalWeb"/>
              <w:spacing w:line="252" w:lineRule="auto"/>
              <w:jc w:val="center"/>
            </w:pPr>
            <w:r>
              <w:rPr>
                <w:rFonts w:ascii="Arial" w:hAnsi="Arial" w:cs="Arial"/>
                <w:b/>
                <w:bCs/>
                <w:color w:val="FFFFFF"/>
              </w:rPr>
              <w:t>BID/NO BID Functionality</w:t>
            </w:r>
          </w:p>
        </w:tc>
        <w:tc>
          <w:tcPr>
            <w:tcW w:w="1080" w:type="dxa"/>
            <w:tcBorders>
              <w:top w:val="single" w:sz="8" w:space="0" w:color="auto"/>
              <w:left w:val="nil"/>
              <w:bottom w:val="single" w:sz="8" w:space="0" w:color="auto"/>
              <w:right w:val="single" w:sz="8" w:space="0" w:color="auto"/>
            </w:tcBorders>
            <w:shd w:val="clear" w:color="auto" w:fill="8EAADB"/>
            <w:hideMark/>
          </w:tcPr>
          <w:p w14:paraId="6EA4EE64" w14:textId="77777777" w:rsidR="006166DD" w:rsidRDefault="006166DD" w:rsidP="00981B74">
            <w:pPr>
              <w:pStyle w:val="NormalWeb"/>
              <w:spacing w:line="252" w:lineRule="auto"/>
              <w:jc w:val="center"/>
            </w:pPr>
            <w:r>
              <w:rPr>
                <w:rFonts w:ascii="Arial" w:hAnsi="Arial" w:cs="Arial"/>
                <w:b/>
                <w:bCs/>
              </w:rPr>
              <w:t> </w:t>
            </w:r>
          </w:p>
        </w:tc>
      </w:tr>
      <w:tr w:rsidR="006166DD" w14:paraId="6C58DEEC" w14:textId="77777777" w:rsidTr="00981B74">
        <w:trPr>
          <w:trHeight w:val="64"/>
        </w:trPr>
        <w:tc>
          <w:tcPr>
            <w:tcW w:w="898" w:type="dxa"/>
            <w:tcBorders>
              <w:top w:val="nil"/>
              <w:left w:val="single" w:sz="8" w:space="0" w:color="auto"/>
              <w:bottom w:val="single" w:sz="8" w:space="0" w:color="auto"/>
              <w:right w:val="single" w:sz="8" w:space="0" w:color="auto"/>
            </w:tcBorders>
          </w:tcPr>
          <w:p w14:paraId="4DA702A8" w14:textId="77777777" w:rsidR="006166DD" w:rsidRDefault="006166DD" w:rsidP="00981B74">
            <w:pPr>
              <w:pStyle w:val="NormalWeb"/>
              <w:spacing w:line="252" w:lineRule="auto"/>
              <w:rPr>
                <w:rFonts w:ascii="Arial" w:hAnsi="Arial" w:cs="Arial"/>
              </w:rPr>
            </w:pPr>
            <w:r>
              <w:rPr>
                <w:rFonts w:ascii="Arial" w:hAnsi="Arial" w:cs="Arial"/>
              </w:rPr>
              <w:t>4.5.1</w:t>
            </w:r>
          </w:p>
        </w:tc>
        <w:tc>
          <w:tcPr>
            <w:tcW w:w="7382" w:type="dxa"/>
            <w:tcBorders>
              <w:top w:val="nil"/>
              <w:left w:val="nil"/>
              <w:bottom w:val="single" w:sz="8" w:space="0" w:color="auto"/>
              <w:right w:val="single" w:sz="8" w:space="0" w:color="auto"/>
            </w:tcBorders>
            <w:tcMar>
              <w:top w:w="0" w:type="dxa"/>
              <w:left w:w="115" w:type="dxa"/>
              <w:bottom w:w="0" w:type="dxa"/>
              <w:right w:w="115" w:type="dxa"/>
            </w:tcMar>
          </w:tcPr>
          <w:p w14:paraId="1B1DCD3C" w14:textId="77777777" w:rsidR="006166DD" w:rsidRDefault="006166DD" w:rsidP="00981B74">
            <w:pPr>
              <w:pStyle w:val="NormalWeb"/>
              <w:spacing w:line="252" w:lineRule="auto"/>
              <w:rPr>
                <w:rFonts w:ascii="Arial" w:hAnsi="Arial" w:cs="Arial"/>
              </w:rPr>
            </w:pPr>
            <w:r>
              <w:rPr>
                <w:rFonts w:ascii="Arial" w:hAnsi="Arial" w:cs="Arial"/>
              </w:rPr>
              <w:t>The system shall parse the email received from Contract Vehicle and store key information in the backend database.</w:t>
            </w:r>
          </w:p>
        </w:tc>
        <w:tc>
          <w:tcPr>
            <w:tcW w:w="1080" w:type="dxa"/>
            <w:tcBorders>
              <w:top w:val="nil"/>
              <w:left w:val="nil"/>
              <w:bottom w:val="single" w:sz="8" w:space="0" w:color="auto"/>
              <w:right w:val="single" w:sz="8" w:space="0" w:color="auto"/>
            </w:tcBorders>
          </w:tcPr>
          <w:p w14:paraId="61574758" w14:textId="77777777" w:rsidR="006166DD" w:rsidRDefault="006166DD" w:rsidP="00981B74">
            <w:pPr>
              <w:pStyle w:val="NormalWeb"/>
              <w:spacing w:line="252" w:lineRule="auto"/>
              <w:rPr>
                <w:rFonts w:ascii="Arial" w:hAnsi="Arial" w:cs="Arial"/>
              </w:rPr>
            </w:pPr>
            <w:r>
              <w:rPr>
                <w:rFonts w:ascii="Arial" w:hAnsi="Arial" w:cs="Arial"/>
              </w:rPr>
              <w:t>Mandatory</w:t>
            </w:r>
          </w:p>
        </w:tc>
      </w:tr>
      <w:tr w:rsidR="006166DD" w14:paraId="28F15167" w14:textId="77777777" w:rsidTr="00981B74">
        <w:trPr>
          <w:trHeight w:val="64"/>
        </w:trPr>
        <w:tc>
          <w:tcPr>
            <w:tcW w:w="898" w:type="dxa"/>
            <w:tcBorders>
              <w:top w:val="nil"/>
              <w:left w:val="single" w:sz="8" w:space="0" w:color="auto"/>
              <w:bottom w:val="single" w:sz="8" w:space="0" w:color="auto"/>
              <w:right w:val="single" w:sz="8" w:space="0" w:color="auto"/>
            </w:tcBorders>
            <w:hideMark/>
          </w:tcPr>
          <w:p w14:paraId="286CE96A" w14:textId="77777777" w:rsidR="006166DD" w:rsidRDefault="006166DD" w:rsidP="00981B74">
            <w:pPr>
              <w:pStyle w:val="NormalWeb"/>
              <w:spacing w:line="252" w:lineRule="auto"/>
            </w:pPr>
            <w:r>
              <w:rPr>
                <w:rFonts w:ascii="Arial" w:hAnsi="Arial" w:cs="Arial"/>
              </w:rPr>
              <w:t>4.5.2</w:t>
            </w:r>
          </w:p>
        </w:tc>
        <w:tc>
          <w:tcPr>
            <w:tcW w:w="7382" w:type="dxa"/>
            <w:tcBorders>
              <w:top w:val="nil"/>
              <w:left w:val="nil"/>
              <w:bottom w:val="single" w:sz="8" w:space="0" w:color="auto"/>
              <w:right w:val="single" w:sz="8" w:space="0" w:color="auto"/>
            </w:tcBorders>
            <w:tcMar>
              <w:top w:w="0" w:type="dxa"/>
              <w:left w:w="115" w:type="dxa"/>
              <w:bottom w:w="0" w:type="dxa"/>
              <w:right w:w="115" w:type="dxa"/>
            </w:tcMar>
            <w:hideMark/>
          </w:tcPr>
          <w:p w14:paraId="75434DB6" w14:textId="0D18A813" w:rsidR="006166DD" w:rsidRDefault="006166DD" w:rsidP="00981B74">
            <w:pPr>
              <w:pStyle w:val="NormalWeb"/>
              <w:spacing w:line="252" w:lineRule="auto"/>
            </w:pPr>
            <w:r>
              <w:rPr>
                <w:rFonts w:ascii="Arial" w:hAnsi="Arial" w:cs="Arial"/>
              </w:rPr>
              <w:t xml:space="preserve">The system will send an automated email to the partners </w:t>
            </w:r>
            <w:r w:rsidR="001B5E0A">
              <w:rPr>
                <w:rFonts w:ascii="Arial" w:hAnsi="Arial" w:cs="Arial"/>
              </w:rPr>
              <w:t>related to</w:t>
            </w:r>
            <w:r>
              <w:rPr>
                <w:rFonts w:ascii="Arial" w:hAnsi="Arial" w:cs="Arial"/>
              </w:rPr>
              <w:t xml:space="preserve"> a Contract Vehicle to enquire about their Expression of Interest.</w:t>
            </w:r>
          </w:p>
        </w:tc>
        <w:tc>
          <w:tcPr>
            <w:tcW w:w="1080" w:type="dxa"/>
            <w:tcBorders>
              <w:top w:val="nil"/>
              <w:left w:val="nil"/>
              <w:bottom w:val="single" w:sz="8" w:space="0" w:color="auto"/>
              <w:right w:val="single" w:sz="8" w:space="0" w:color="auto"/>
            </w:tcBorders>
            <w:hideMark/>
          </w:tcPr>
          <w:p w14:paraId="320946E3" w14:textId="77777777" w:rsidR="006166DD" w:rsidRDefault="006166DD" w:rsidP="00981B74">
            <w:pPr>
              <w:pStyle w:val="NormalWeb"/>
              <w:spacing w:line="252" w:lineRule="auto"/>
            </w:pPr>
            <w:r>
              <w:rPr>
                <w:rFonts w:ascii="Arial" w:hAnsi="Arial" w:cs="Arial"/>
              </w:rPr>
              <w:t>Mandatory</w:t>
            </w:r>
          </w:p>
        </w:tc>
      </w:tr>
    </w:tbl>
    <w:p w14:paraId="7ED603DE" w14:textId="77777777" w:rsidR="00972AC9" w:rsidRPr="00025E71" w:rsidRDefault="00972AC9" w:rsidP="00972AC9">
      <w:pPr>
        <w:pStyle w:val="EnlightenedBodyTextIndent0"/>
      </w:pPr>
      <w:r>
        <w:rPr>
          <w:rStyle w:val="Strong"/>
        </w:rPr>
        <w:t>Task Description</w:t>
      </w:r>
    </w:p>
    <w:p w14:paraId="4D6AE573" w14:textId="0341B6F6" w:rsidR="00B541AE" w:rsidRDefault="00B541AE" w:rsidP="00B541AE">
      <w:pPr>
        <w:pStyle w:val="EnlightenedBodyTextIndent0"/>
      </w:pPr>
      <w:r>
        <w:t xml:space="preserve">ETOMS will send automated emails to the partners associated with the contract vehicle to know of their Expression of Interest in bidding for the contract. </w:t>
      </w:r>
    </w:p>
    <w:p w14:paraId="18F15382" w14:textId="77777777" w:rsidR="00B541AE" w:rsidRDefault="00B541AE" w:rsidP="00B541AE">
      <w:pPr>
        <w:pStyle w:val="EnlightenedBodyTextIndent0"/>
      </w:pPr>
    </w:p>
    <w:p w14:paraId="292115DA" w14:textId="480A81BF" w:rsidR="00B541AE" w:rsidRDefault="00B541AE" w:rsidP="00972AC9">
      <w:pPr>
        <w:pStyle w:val="EnlightenedBodyTextIndent0"/>
      </w:pPr>
      <w:r>
        <w:t xml:space="preserve">On the </w:t>
      </w:r>
      <w:r w:rsidR="00CA12D9" w:rsidRPr="00CA12D9">
        <w:rPr>
          <w:b/>
          <w:bCs w:val="0"/>
        </w:rPr>
        <w:t>Display Task Order</w:t>
      </w:r>
      <w:r w:rsidR="00CA12D9">
        <w:t xml:space="preserve"> page, </w:t>
      </w:r>
      <w:r>
        <w:t xml:space="preserve">TOMS must enable the partners to log in into the system and </w:t>
      </w:r>
      <w:r w:rsidR="00CA12D9">
        <w:t xml:space="preserve">view the details specific to task orders for a Contract Vehicle. When a specific </w:t>
      </w:r>
      <w:r w:rsidR="00D22143">
        <w:t xml:space="preserve">task order is </w:t>
      </w:r>
      <w:r>
        <w:t>select</w:t>
      </w:r>
      <w:r w:rsidR="00D22143">
        <w:t xml:space="preserve">ed, the systems must provide option to select one of the </w:t>
      </w:r>
      <w:r>
        <w:t>button</w:t>
      </w:r>
      <w:r w:rsidR="00D22143">
        <w:t xml:space="preserve">s- </w:t>
      </w:r>
      <w:r>
        <w:t>BID</w:t>
      </w:r>
      <w:r w:rsidR="00D22143">
        <w:t xml:space="preserve"> or </w:t>
      </w:r>
      <w:r>
        <w:t xml:space="preserve">NO-BID. If the BID button is enabled, then display a form containing details such as related projects, capabilities, specialties which make them likely candidate for bidding on project. </w:t>
      </w:r>
      <w:r w:rsidR="00584516">
        <w:t xml:space="preserve">Once the </w:t>
      </w:r>
      <w:r w:rsidR="00584516">
        <w:lastRenderedPageBreak/>
        <w:t>partner submits the performance report, ETOMS s</w:t>
      </w:r>
      <w:r>
        <w:t>end</w:t>
      </w:r>
      <w:r w:rsidR="00584516">
        <w:t>s</w:t>
      </w:r>
      <w:r>
        <w:t xml:space="preserve"> the EOI response to key Enlightened personnel via auto-email.</w:t>
      </w:r>
    </w:p>
    <w:p w14:paraId="562049F0" w14:textId="2FC155F4" w:rsidR="006D58B7" w:rsidRDefault="006D58B7" w:rsidP="00972AC9">
      <w:pPr>
        <w:pStyle w:val="EnlightenedBodyTextIndent0"/>
      </w:pPr>
    </w:p>
    <w:p w14:paraId="44A61A5B" w14:textId="5A90FE78" w:rsidR="00AB4BA8" w:rsidRPr="0002186E" w:rsidRDefault="006D58B7" w:rsidP="0002186E">
      <w:pPr>
        <w:pStyle w:val="EnlightenedBodyTextIndent0"/>
        <w:rPr>
          <w:b/>
          <w:bCs w:val="0"/>
        </w:rPr>
      </w:pPr>
      <w:r>
        <mc:AlternateContent>
          <mc:Choice Requires="wps">
            <w:drawing>
              <wp:anchor distT="45720" distB="45720" distL="114300" distR="114300" simplePos="0" relativeHeight="251676672" behindDoc="0" locked="0" layoutInCell="1" allowOverlap="1" wp14:anchorId="2D0ACB7B" wp14:editId="55E0DA7A">
                <wp:simplePos x="0" y="0"/>
                <wp:positionH relativeFrom="page">
                  <wp:posOffset>906780</wp:posOffset>
                </wp:positionH>
                <wp:positionV relativeFrom="paragraph">
                  <wp:posOffset>227965</wp:posOffset>
                </wp:positionV>
                <wp:extent cx="6031230" cy="5036820"/>
                <wp:effectExtent l="0" t="0" r="26670" b="11430"/>
                <wp:wrapSquare wrapText="bothSides"/>
                <wp:docPr id="16"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230" cy="5036820"/>
                        </a:xfrm>
                        <a:prstGeom prst="rect">
                          <a:avLst/>
                        </a:prstGeom>
                        <a:solidFill>
                          <a:schemeClr val="accent1">
                            <a:lumMod val="20000"/>
                            <a:lumOff val="80000"/>
                          </a:schemeClr>
                        </a:solidFill>
                        <a:ln w="9525">
                          <a:solidFill>
                            <a:srgbClr val="000000"/>
                          </a:solidFill>
                          <a:miter lim="800000"/>
                          <a:headEnd/>
                          <a:tailEnd/>
                        </a:ln>
                      </wps:spPr>
                      <wps:txbx>
                        <w:txbxContent>
                          <w:p w14:paraId="05E45A74" w14:textId="333CEC88" w:rsidR="00981B74" w:rsidRPr="0002186E" w:rsidRDefault="00981B74" w:rsidP="006D58B7">
                            <w:pPr>
                              <w:pStyle w:val="BodyText"/>
                              <w:ind w:firstLine="0"/>
                              <w:jc w:val="left"/>
                              <w:rPr>
                                <w:rFonts w:ascii="Arial" w:hAnsi="Arial" w:cs="Arial"/>
                                <w:sz w:val="21"/>
                                <w:szCs w:val="21"/>
                              </w:rPr>
                            </w:pPr>
                            <w:r w:rsidRPr="0002186E">
                              <w:rPr>
                                <w:rFonts w:ascii="Arial" w:hAnsi="Arial" w:cs="Arial"/>
                                <w:sz w:val="21"/>
                                <w:szCs w:val="21"/>
                              </w:rPr>
                              <w:t>TOMS allow the partners to log into the system and specify the interest- BID or NO BID for a contract related to the contract vehicles with which partner is associated.</w:t>
                            </w:r>
                          </w:p>
                          <w:p w14:paraId="33F129B8" w14:textId="77777777" w:rsidR="00981B74" w:rsidRPr="0002186E" w:rsidRDefault="00981B74" w:rsidP="006D58B7">
                            <w:pPr>
                              <w:pStyle w:val="BodyText"/>
                              <w:shd w:val="clear" w:color="auto" w:fill="DBE5F1" w:themeFill="accent1" w:themeFillTint="33"/>
                              <w:ind w:firstLine="0"/>
                              <w:rPr>
                                <w:rFonts w:ascii="Arial" w:hAnsi="Arial" w:cs="Arial"/>
                                <w:bCs/>
                                <w:sz w:val="21"/>
                                <w:szCs w:val="21"/>
                              </w:rPr>
                            </w:pPr>
                            <w:r w:rsidRPr="0002186E">
                              <w:rPr>
                                <w:rFonts w:ascii="Arial" w:hAnsi="Arial" w:cs="Arial"/>
                                <w:sz w:val="21"/>
                                <w:szCs w:val="21"/>
                              </w:rPr>
                              <w:t xml:space="preserve">Create the TOMS </w:t>
                            </w:r>
                            <w:r w:rsidRPr="0002186E">
                              <w:rPr>
                                <w:rFonts w:ascii="Arial" w:hAnsi="Arial" w:cs="Arial"/>
                                <w:b/>
                                <w:bCs/>
                                <w:sz w:val="21"/>
                                <w:szCs w:val="21"/>
                              </w:rPr>
                              <w:t>Display TASK ORDER</w:t>
                            </w:r>
                            <w:r w:rsidRPr="0002186E">
                              <w:rPr>
                                <w:rFonts w:ascii="Arial" w:hAnsi="Arial" w:cs="Arial"/>
                                <w:bCs/>
                                <w:sz w:val="21"/>
                                <w:szCs w:val="21"/>
                              </w:rPr>
                              <w:t xml:space="preserve"> Page and design a form for filling the past performance details for the partner, which makes them a suitable candidate for bidding for the contract</w:t>
                            </w:r>
                          </w:p>
                          <w:p w14:paraId="05F90EC2" w14:textId="41837E36" w:rsidR="00981B74" w:rsidRPr="00530EFF" w:rsidRDefault="00981B74" w:rsidP="00530EFF">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Enable partner to select a Contract Vehicle</w:t>
                            </w:r>
                            <w:r>
                              <w:rPr>
                                <w:rFonts w:ascii="Arial" w:hAnsi="Arial" w:cs="Arial"/>
                                <w:bCs/>
                                <w:sz w:val="21"/>
                                <w:szCs w:val="21"/>
                              </w:rPr>
                              <w:t xml:space="preserve"> related task orders</w:t>
                            </w:r>
                          </w:p>
                          <w:p w14:paraId="0D41A6B8" w14:textId="02A176D1" w:rsidR="00981B74" w:rsidRPr="0002186E" w:rsidRDefault="00981B74" w:rsidP="00A83ABA">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Provide BID and NO BID buttons to make the decision</w:t>
                            </w:r>
                          </w:p>
                          <w:p w14:paraId="0757D432" w14:textId="73742B04" w:rsidR="00981B74" w:rsidRPr="0002186E" w:rsidRDefault="00981B74" w:rsidP="00A83ABA">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Display the form containing information related to past performance of the client</w:t>
                            </w:r>
                          </w:p>
                          <w:p w14:paraId="60A19FDB" w14:textId="3309ED3E" w:rsidR="00981B74" w:rsidRPr="0002186E" w:rsidRDefault="00981B74" w:rsidP="006D58B7">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sz w:val="21"/>
                                <w:szCs w:val="21"/>
                              </w:rPr>
                              <w:t>TOMS must sort the Task Orders related to a Contract Vehicle based on the order of submission date</w:t>
                            </w:r>
                            <w:r w:rsidRPr="0002186E">
                              <w:rPr>
                                <w:rFonts w:ascii="Arial" w:hAnsi="Arial" w:cs="Arial"/>
                                <w:color w:val="000000"/>
                                <w:sz w:val="21"/>
                                <w:szCs w:val="21"/>
                              </w:rPr>
                              <w:t xml:space="preserve">. TOMS must only display Task Orders associated with Contract Vehicles related to the partner.  </w:t>
                            </w:r>
                          </w:p>
                          <w:p w14:paraId="150D68D7" w14:textId="1A32B276" w:rsidR="00981B74" w:rsidRDefault="00981B74" w:rsidP="006D58B7">
                            <w:pPr>
                              <w:pStyle w:val="BodyText"/>
                              <w:ind w:firstLine="0"/>
                              <w:jc w:val="left"/>
                              <w:rPr>
                                <w:rFonts w:ascii="Arial" w:hAnsi="Arial" w:cs="Arial"/>
                                <w:bCs/>
                                <w:sz w:val="21"/>
                                <w:szCs w:val="21"/>
                              </w:rPr>
                            </w:pPr>
                            <w:r w:rsidRPr="0002186E">
                              <w:rPr>
                                <w:rFonts w:ascii="Arial" w:hAnsi="Arial" w:cs="Arial"/>
                                <w:bCs/>
                                <w:sz w:val="21"/>
                                <w:szCs w:val="21"/>
                              </w:rPr>
                              <w:t xml:space="preserve">If partner selects NO BID, TOMS must logout the partner, else display a form which enables the partner to fill the </w:t>
                            </w:r>
                            <w:r w:rsidRPr="003F0250">
                              <w:rPr>
                                <w:rFonts w:ascii="Arial" w:hAnsi="Arial" w:cs="Arial"/>
                                <w:b/>
                                <w:sz w:val="21"/>
                                <w:szCs w:val="21"/>
                              </w:rPr>
                              <w:t>past performance report</w:t>
                            </w:r>
                            <w:r w:rsidRPr="0002186E">
                              <w:rPr>
                                <w:rFonts w:ascii="Arial" w:hAnsi="Arial" w:cs="Arial"/>
                                <w:bCs/>
                                <w:sz w:val="21"/>
                                <w:szCs w:val="21"/>
                              </w:rPr>
                              <w:t xml:space="preserve"> of their compan</w:t>
                            </w:r>
                            <w:r w:rsidR="003F0250">
                              <w:rPr>
                                <w:rFonts w:ascii="Arial" w:hAnsi="Arial" w:cs="Arial"/>
                                <w:bCs/>
                                <w:sz w:val="21"/>
                                <w:szCs w:val="21"/>
                              </w:rPr>
                              <w:t xml:space="preserve">y with the following fields: </w:t>
                            </w:r>
                            <w:r w:rsidRPr="0002186E">
                              <w:rPr>
                                <w:rFonts w:ascii="Arial" w:hAnsi="Arial" w:cs="Arial"/>
                                <w:bCs/>
                                <w:sz w:val="21"/>
                                <w:szCs w:val="21"/>
                              </w:rPr>
                              <w:t xml:space="preserve"> </w:t>
                            </w:r>
                          </w:p>
                          <w:p w14:paraId="3A131508" w14:textId="77777777"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Interested in bidding (y/n)</w:t>
                            </w:r>
                          </w:p>
                          <w:p w14:paraId="5E129ADF" w14:textId="7B97BECD"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Agency Experience (y/n)</w:t>
                            </w:r>
                            <w:r>
                              <w:rPr>
                                <w:rFonts w:ascii="Arial" w:hAnsi="Arial" w:cs="Arial"/>
                                <w:bCs/>
                                <w:sz w:val="21"/>
                                <w:szCs w:val="21"/>
                              </w:rPr>
                              <w:t xml:space="preserve"> - </w:t>
                            </w:r>
                            <w:r w:rsidRPr="003F0250">
                              <w:rPr>
                                <w:rFonts w:ascii="Arial" w:hAnsi="Arial" w:cs="Arial"/>
                                <w:bCs/>
                                <w:sz w:val="21"/>
                                <w:szCs w:val="21"/>
                              </w:rPr>
                              <w:t>If yes describe</w:t>
                            </w:r>
                          </w:p>
                          <w:p w14:paraId="571C1DF8" w14:textId="7737CBA6"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Similar Past Performance (y/n)</w:t>
                            </w:r>
                            <w:r>
                              <w:rPr>
                                <w:rFonts w:ascii="Arial" w:hAnsi="Arial" w:cs="Arial"/>
                                <w:bCs/>
                                <w:sz w:val="21"/>
                                <w:szCs w:val="21"/>
                              </w:rPr>
                              <w:t xml:space="preserve">- </w:t>
                            </w:r>
                            <w:r w:rsidRPr="003F0250">
                              <w:rPr>
                                <w:rFonts w:ascii="Arial" w:hAnsi="Arial" w:cs="Arial"/>
                                <w:bCs/>
                                <w:sz w:val="21"/>
                                <w:szCs w:val="21"/>
                              </w:rPr>
                              <w:t>If yes describe</w:t>
                            </w:r>
                          </w:p>
                          <w:p w14:paraId="6CB6A2A9" w14:textId="032DFEAB"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Key strengths (Drop down)</w:t>
                            </w:r>
                          </w:p>
                          <w:p w14:paraId="358B18FE"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Key Personnel</w:t>
                            </w:r>
                          </w:p>
                          <w:p w14:paraId="344A9BD2"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Past Performance</w:t>
                            </w:r>
                          </w:p>
                          <w:p w14:paraId="2D488F12"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Key Partner</w:t>
                            </w:r>
                          </w:p>
                          <w:p w14:paraId="53A57FD4"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Influencer</w:t>
                            </w:r>
                          </w:p>
                          <w:p w14:paraId="25F515DC" w14:textId="41872404"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Others tbd</w:t>
                            </w:r>
                          </w:p>
                          <w:p w14:paraId="7A94DD0B" w14:textId="7CE20C1E" w:rsidR="00981B74" w:rsidRPr="0002186E" w:rsidRDefault="00981B74" w:rsidP="006D58B7">
                            <w:pPr>
                              <w:pStyle w:val="BodyText"/>
                              <w:ind w:firstLine="0"/>
                              <w:jc w:val="left"/>
                              <w:rPr>
                                <w:rFonts w:ascii="Arial" w:hAnsi="Arial" w:cs="Arial"/>
                                <w:sz w:val="21"/>
                                <w:szCs w:val="21"/>
                              </w:rPr>
                            </w:pPr>
                            <w:r w:rsidRPr="0002186E">
                              <w:rPr>
                                <w:rFonts w:ascii="Arial" w:hAnsi="Arial" w:cs="Arial"/>
                                <w:sz w:val="21"/>
                                <w:szCs w:val="21"/>
                              </w:rPr>
                              <w:t>TOMS must send an auto-email to key Enlightened personnel to notify them of the partner’s interest in bidding for the contract.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0ACB7B" id="_x0000_s1030" type="#_x0000_t202" style="position:absolute;margin-left:71.4pt;margin-top:17.95pt;width:474.9pt;height:396.6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" fillcolor="#dbe5f1 [660]">
                <v:textbox>
                  <w:txbxContent>
                    <w:p w14:paraId="05E45A74" w14:textId="333CEC88" w:rsidR="00981B74" w:rsidRPr="0002186E" w:rsidRDefault="00981B74" w:rsidP="006D58B7">
                      <w:pPr>
                        <w:pStyle w:val="BodyText"/>
                        <w:ind w:firstLine="0"/>
                        <w:jc w:val="left"/>
                        <w:rPr>
                          <w:rFonts w:ascii="Arial" w:hAnsi="Arial" w:cs="Arial"/>
                          <w:sz w:val="21"/>
                          <w:szCs w:val="21"/>
                        </w:rPr>
                      </w:pPr>
                      <w:r w:rsidRPr="0002186E">
                        <w:rPr>
                          <w:rFonts w:ascii="Arial" w:hAnsi="Arial" w:cs="Arial"/>
                          <w:sz w:val="21"/>
                          <w:szCs w:val="21"/>
                        </w:rPr>
                        <w:t>TOMS allow the partners to log into the system and specify the interest- BID or NO BID for a contract related to the contract vehicles with which partner is associated.</w:t>
                      </w:r>
                    </w:p>
                    <w:p w14:paraId="33F129B8" w14:textId="77777777" w:rsidR="00981B74" w:rsidRPr="0002186E" w:rsidRDefault="00981B74" w:rsidP="006D58B7">
                      <w:pPr>
                        <w:pStyle w:val="BodyText"/>
                        <w:shd w:val="clear" w:color="auto" w:fill="DBE5F1" w:themeFill="accent1" w:themeFillTint="33"/>
                        <w:ind w:firstLine="0"/>
                        <w:rPr>
                          <w:rFonts w:ascii="Arial" w:hAnsi="Arial" w:cs="Arial"/>
                          <w:bCs/>
                          <w:sz w:val="21"/>
                          <w:szCs w:val="21"/>
                        </w:rPr>
                      </w:pPr>
                      <w:r w:rsidRPr="0002186E">
                        <w:rPr>
                          <w:rFonts w:ascii="Arial" w:hAnsi="Arial" w:cs="Arial"/>
                          <w:sz w:val="21"/>
                          <w:szCs w:val="21"/>
                        </w:rPr>
                        <w:t xml:space="preserve">Create the TOMS </w:t>
                      </w:r>
                      <w:r w:rsidRPr="0002186E">
                        <w:rPr>
                          <w:rFonts w:ascii="Arial" w:hAnsi="Arial" w:cs="Arial"/>
                          <w:b/>
                          <w:bCs/>
                          <w:sz w:val="21"/>
                          <w:szCs w:val="21"/>
                        </w:rPr>
                        <w:t>Display TASK ORDER</w:t>
                      </w:r>
                      <w:r w:rsidRPr="0002186E">
                        <w:rPr>
                          <w:rFonts w:ascii="Arial" w:hAnsi="Arial" w:cs="Arial"/>
                          <w:bCs/>
                          <w:sz w:val="21"/>
                          <w:szCs w:val="21"/>
                        </w:rPr>
                        <w:t xml:space="preserve"> Page and design a form for filling the past performance details for the partner, which makes them a suitable candidate for bidding for the contract</w:t>
                      </w:r>
                    </w:p>
                    <w:p w14:paraId="05F90EC2" w14:textId="41837E36" w:rsidR="00981B74" w:rsidRPr="00530EFF" w:rsidRDefault="00981B74" w:rsidP="00530EFF">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Enable partner to select a Contract Vehicle</w:t>
                      </w:r>
                      <w:r>
                        <w:rPr>
                          <w:rFonts w:ascii="Arial" w:hAnsi="Arial" w:cs="Arial"/>
                          <w:bCs/>
                          <w:sz w:val="21"/>
                          <w:szCs w:val="21"/>
                        </w:rPr>
                        <w:t xml:space="preserve"> related task orders</w:t>
                      </w:r>
                    </w:p>
                    <w:p w14:paraId="0D41A6B8" w14:textId="02A176D1" w:rsidR="00981B74" w:rsidRPr="0002186E" w:rsidRDefault="00981B74" w:rsidP="00A83ABA">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Provide BID and NO BID buttons to make the decision</w:t>
                      </w:r>
                    </w:p>
                    <w:p w14:paraId="0757D432" w14:textId="73742B04" w:rsidR="00981B74" w:rsidRPr="0002186E" w:rsidRDefault="00981B74" w:rsidP="00A83ABA">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Display the form containing information related to past performance of the client</w:t>
                      </w:r>
                    </w:p>
                    <w:p w14:paraId="60A19FDB" w14:textId="3309ED3E" w:rsidR="00981B74" w:rsidRPr="0002186E" w:rsidRDefault="00981B74" w:rsidP="006D58B7">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sz w:val="21"/>
                          <w:szCs w:val="21"/>
                        </w:rPr>
                        <w:t>TOMS must sort the Task Orders related to a Contract Vehicle based on the order of submission date</w:t>
                      </w:r>
                      <w:r w:rsidRPr="0002186E">
                        <w:rPr>
                          <w:rFonts w:ascii="Arial" w:hAnsi="Arial" w:cs="Arial"/>
                          <w:color w:val="000000"/>
                          <w:sz w:val="21"/>
                          <w:szCs w:val="21"/>
                        </w:rPr>
                        <w:t xml:space="preserve">. TOMS must only display Task Orders associated with Contract Vehicles related to the partner.  </w:t>
                      </w:r>
                    </w:p>
                    <w:p w14:paraId="150D68D7" w14:textId="1A32B276" w:rsidR="00981B74" w:rsidRDefault="00981B74" w:rsidP="006D58B7">
                      <w:pPr>
                        <w:pStyle w:val="BodyText"/>
                        <w:ind w:firstLine="0"/>
                        <w:jc w:val="left"/>
                        <w:rPr>
                          <w:rFonts w:ascii="Arial" w:hAnsi="Arial" w:cs="Arial"/>
                          <w:bCs/>
                          <w:sz w:val="21"/>
                          <w:szCs w:val="21"/>
                        </w:rPr>
                      </w:pPr>
                      <w:r w:rsidRPr="0002186E">
                        <w:rPr>
                          <w:rFonts w:ascii="Arial" w:hAnsi="Arial" w:cs="Arial"/>
                          <w:bCs/>
                          <w:sz w:val="21"/>
                          <w:szCs w:val="21"/>
                        </w:rPr>
                        <w:t xml:space="preserve">If partner selects NO BID, TOMS must logout the partner, else display a form which enables the partner to fill the </w:t>
                      </w:r>
                      <w:r w:rsidRPr="003F0250">
                        <w:rPr>
                          <w:rFonts w:ascii="Arial" w:hAnsi="Arial" w:cs="Arial"/>
                          <w:b/>
                          <w:sz w:val="21"/>
                          <w:szCs w:val="21"/>
                        </w:rPr>
                        <w:t>past performance report</w:t>
                      </w:r>
                      <w:r w:rsidRPr="0002186E">
                        <w:rPr>
                          <w:rFonts w:ascii="Arial" w:hAnsi="Arial" w:cs="Arial"/>
                          <w:bCs/>
                          <w:sz w:val="21"/>
                          <w:szCs w:val="21"/>
                        </w:rPr>
                        <w:t xml:space="preserve"> of their compan</w:t>
                      </w:r>
                      <w:r w:rsidR="003F0250">
                        <w:rPr>
                          <w:rFonts w:ascii="Arial" w:hAnsi="Arial" w:cs="Arial"/>
                          <w:bCs/>
                          <w:sz w:val="21"/>
                          <w:szCs w:val="21"/>
                        </w:rPr>
                        <w:t xml:space="preserve">y with the following fields: </w:t>
                      </w:r>
                      <w:r w:rsidRPr="0002186E">
                        <w:rPr>
                          <w:rFonts w:ascii="Arial" w:hAnsi="Arial" w:cs="Arial"/>
                          <w:bCs/>
                          <w:sz w:val="21"/>
                          <w:szCs w:val="21"/>
                        </w:rPr>
                        <w:t xml:space="preserve"> </w:t>
                      </w:r>
                    </w:p>
                    <w:p w14:paraId="3A131508" w14:textId="77777777"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Interested in bidding (y/n)</w:t>
                      </w:r>
                    </w:p>
                    <w:p w14:paraId="5E129ADF" w14:textId="7B97BECD"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Agency Experience (y/n)</w:t>
                      </w:r>
                      <w:r>
                        <w:rPr>
                          <w:rFonts w:ascii="Arial" w:hAnsi="Arial" w:cs="Arial"/>
                          <w:bCs/>
                          <w:sz w:val="21"/>
                          <w:szCs w:val="21"/>
                        </w:rPr>
                        <w:t xml:space="preserve"> - </w:t>
                      </w:r>
                      <w:r w:rsidRPr="003F0250">
                        <w:rPr>
                          <w:rFonts w:ascii="Arial" w:hAnsi="Arial" w:cs="Arial"/>
                          <w:bCs/>
                          <w:sz w:val="21"/>
                          <w:szCs w:val="21"/>
                        </w:rPr>
                        <w:t>If yes describe</w:t>
                      </w:r>
                    </w:p>
                    <w:p w14:paraId="571C1DF8" w14:textId="7737CBA6"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Similar Past Performance (y/n)</w:t>
                      </w:r>
                      <w:r>
                        <w:rPr>
                          <w:rFonts w:ascii="Arial" w:hAnsi="Arial" w:cs="Arial"/>
                          <w:bCs/>
                          <w:sz w:val="21"/>
                          <w:szCs w:val="21"/>
                        </w:rPr>
                        <w:t xml:space="preserve">- </w:t>
                      </w:r>
                      <w:r w:rsidRPr="003F0250">
                        <w:rPr>
                          <w:rFonts w:ascii="Arial" w:hAnsi="Arial" w:cs="Arial"/>
                          <w:bCs/>
                          <w:sz w:val="21"/>
                          <w:szCs w:val="21"/>
                        </w:rPr>
                        <w:t>If yes describe</w:t>
                      </w:r>
                    </w:p>
                    <w:p w14:paraId="6CB6A2A9" w14:textId="032DFEAB" w:rsidR="003F0250" w:rsidRPr="003F0250" w:rsidRDefault="003F0250" w:rsidP="003F0250">
                      <w:pPr>
                        <w:pStyle w:val="BodyText"/>
                        <w:numPr>
                          <w:ilvl w:val="0"/>
                          <w:numId w:val="22"/>
                        </w:numPr>
                        <w:jc w:val="left"/>
                        <w:rPr>
                          <w:rFonts w:ascii="Arial" w:hAnsi="Arial" w:cs="Arial"/>
                          <w:bCs/>
                          <w:sz w:val="21"/>
                          <w:szCs w:val="21"/>
                        </w:rPr>
                      </w:pPr>
                      <w:r w:rsidRPr="003F0250">
                        <w:rPr>
                          <w:rFonts w:ascii="Arial" w:hAnsi="Arial" w:cs="Arial"/>
                          <w:bCs/>
                          <w:sz w:val="21"/>
                          <w:szCs w:val="21"/>
                        </w:rPr>
                        <w:t>Key strengths (Drop down)</w:t>
                      </w:r>
                    </w:p>
                    <w:p w14:paraId="358B18FE"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Key Personnel</w:t>
                      </w:r>
                    </w:p>
                    <w:p w14:paraId="344A9BD2"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Past Performance</w:t>
                      </w:r>
                    </w:p>
                    <w:p w14:paraId="2D488F12"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Key Partner</w:t>
                      </w:r>
                    </w:p>
                    <w:p w14:paraId="53A57FD4" w14:textId="77777777"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Influencer</w:t>
                      </w:r>
                    </w:p>
                    <w:p w14:paraId="25F515DC" w14:textId="41872404" w:rsidR="003F0250" w:rsidRPr="003F0250" w:rsidRDefault="003F0250" w:rsidP="003F0250">
                      <w:pPr>
                        <w:pStyle w:val="BodyText"/>
                        <w:numPr>
                          <w:ilvl w:val="1"/>
                          <w:numId w:val="22"/>
                        </w:numPr>
                        <w:jc w:val="left"/>
                        <w:rPr>
                          <w:rFonts w:ascii="Arial" w:hAnsi="Arial" w:cs="Arial"/>
                          <w:bCs/>
                          <w:sz w:val="21"/>
                          <w:szCs w:val="21"/>
                        </w:rPr>
                      </w:pPr>
                      <w:r w:rsidRPr="003F0250">
                        <w:rPr>
                          <w:rFonts w:ascii="Arial" w:hAnsi="Arial" w:cs="Arial"/>
                          <w:bCs/>
                          <w:sz w:val="21"/>
                          <w:szCs w:val="21"/>
                        </w:rPr>
                        <w:t>Others tbd</w:t>
                      </w:r>
                    </w:p>
                    <w:p w14:paraId="7A94DD0B" w14:textId="7CE20C1E" w:rsidR="00981B74" w:rsidRPr="0002186E" w:rsidRDefault="00981B74" w:rsidP="006D58B7">
                      <w:pPr>
                        <w:pStyle w:val="BodyText"/>
                        <w:ind w:firstLine="0"/>
                        <w:jc w:val="left"/>
                        <w:rPr>
                          <w:rFonts w:ascii="Arial" w:hAnsi="Arial" w:cs="Arial"/>
                          <w:sz w:val="21"/>
                          <w:szCs w:val="21"/>
                        </w:rPr>
                      </w:pPr>
                      <w:r w:rsidRPr="0002186E">
                        <w:rPr>
                          <w:rFonts w:ascii="Arial" w:hAnsi="Arial" w:cs="Arial"/>
                          <w:sz w:val="21"/>
                          <w:szCs w:val="21"/>
                        </w:rPr>
                        <w:t>TOMS must send an auto-email to key Enlightened personnel to notify them of the partner’s interest in bidding for the contract.</w:t>
                      </w:r>
                    </w:p>
                  </w:txbxContent>
                </v:textbox>
                <w10:wrap type="square" anchorx="page"/>
              </v:shape>
            </w:pict>
          </mc:Fallback>
        </mc:AlternateContent>
      </w:r>
      <w:r>
        <w:rPr>
          <w:rStyle w:val="Strong"/>
        </w:rPr>
        <w:t>Design Solution Notes</w:t>
      </w:r>
    </w:p>
    <w:p w14:paraId="6CAAD2D5" w14:textId="593675A6" w:rsidR="00802C40" w:rsidRDefault="00AB4BA8" w:rsidP="00AB4BA8">
      <w:pPr>
        <w:pStyle w:val="Heading2"/>
        <w:numPr>
          <w:ilvl w:val="0"/>
          <w:numId w:val="0"/>
        </w:numPr>
        <w:ind w:left="576" w:hanging="576"/>
      </w:pPr>
      <w:r>
        <w:t xml:space="preserve">2.8 </w:t>
      </w:r>
      <w:r w:rsidR="00802C40">
        <w:t xml:space="preserve">Sprint Cycle Task </w:t>
      </w:r>
      <w:bookmarkEnd w:id="21"/>
      <w:r>
        <w:t>6</w:t>
      </w:r>
    </w:p>
    <w:p w14:paraId="70673055" w14:textId="77777777" w:rsidR="00765A96" w:rsidRPr="00F7351C" w:rsidRDefault="00765A96" w:rsidP="00393BEA">
      <w:pPr>
        <w:pStyle w:val="EnlightenedBodyTextIndent0"/>
        <w:rPr>
          <w:b/>
          <w:bCs w:val="0"/>
        </w:rPr>
      </w:pPr>
      <w:r>
        <w:rPr>
          <w:rStyle w:val="Strong"/>
        </w:rPr>
        <w:t>Task Overview</w:t>
      </w:r>
    </w:p>
    <w:tbl>
      <w:tblPr>
        <w:tblStyle w:val="TableGrid"/>
        <w:tblW w:w="0" w:type="auto"/>
        <w:tblInd w:w="108" w:type="dxa"/>
        <w:tblLook w:val="04A0" w:firstRow="1" w:lastRow="0" w:firstColumn="1" w:lastColumn="0" w:noHBand="0" w:noVBand="1"/>
      </w:tblPr>
      <w:tblGrid>
        <w:gridCol w:w="3708"/>
        <w:gridCol w:w="4302"/>
      </w:tblGrid>
      <w:tr w:rsidR="00DF6D3D" w14:paraId="57480B14" w14:textId="77777777" w:rsidTr="004D0D76">
        <w:tc>
          <w:tcPr>
            <w:tcW w:w="3708" w:type="dxa"/>
            <w:shd w:val="clear" w:color="auto" w:fill="8DB3E2" w:themeFill="text2" w:themeFillTint="66"/>
          </w:tcPr>
          <w:p w14:paraId="41B62FEE" w14:textId="77777777" w:rsidR="00DF6D3D" w:rsidRPr="008B05D6" w:rsidRDefault="00DF6D3D" w:rsidP="00765A96">
            <w:pPr>
              <w:jc w:val="center"/>
              <w:rPr>
                <w:b/>
              </w:rPr>
            </w:pPr>
            <w:r>
              <w:rPr>
                <w:b/>
              </w:rPr>
              <w:t>Task Summary</w:t>
            </w:r>
          </w:p>
        </w:tc>
        <w:tc>
          <w:tcPr>
            <w:tcW w:w="4302" w:type="dxa"/>
            <w:shd w:val="clear" w:color="auto" w:fill="8DB3E2" w:themeFill="text2" w:themeFillTint="66"/>
          </w:tcPr>
          <w:p w14:paraId="05598B77" w14:textId="77777777" w:rsidR="00DF6D3D" w:rsidRPr="008B05D6" w:rsidRDefault="00DF6D3D" w:rsidP="00765A96">
            <w:pPr>
              <w:jc w:val="center"/>
              <w:rPr>
                <w:b/>
              </w:rPr>
            </w:pPr>
            <w:r>
              <w:rPr>
                <w:b/>
              </w:rPr>
              <w:t>Value</w:t>
            </w:r>
          </w:p>
        </w:tc>
      </w:tr>
      <w:tr w:rsidR="00DF6D3D" w14:paraId="3B33E343" w14:textId="77777777" w:rsidTr="004D0D76">
        <w:tc>
          <w:tcPr>
            <w:tcW w:w="3708" w:type="dxa"/>
          </w:tcPr>
          <w:p w14:paraId="01DDD69C" w14:textId="77777777" w:rsidR="00DF6D3D" w:rsidRDefault="00DF6D3D" w:rsidP="00765A96">
            <w:r>
              <w:t>TOMS Functional Category</w:t>
            </w:r>
          </w:p>
        </w:tc>
        <w:tc>
          <w:tcPr>
            <w:tcW w:w="4302" w:type="dxa"/>
          </w:tcPr>
          <w:p w14:paraId="367ED811" w14:textId="77777777" w:rsidR="00DF6D3D" w:rsidRDefault="00D52C15" w:rsidP="00765A96">
            <w:r>
              <w:t>Task Order</w:t>
            </w:r>
            <w:r w:rsidR="004D0D76">
              <w:t>; Proposal Submission Decision</w:t>
            </w:r>
          </w:p>
        </w:tc>
      </w:tr>
      <w:tr w:rsidR="00DF6D3D" w14:paraId="563E9C4E" w14:textId="77777777" w:rsidTr="004D0D76">
        <w:tc>
          <w:tcPr>
            <w:tcW w:w="3708" w:type="dxa"/>
          </w:tcPr>
          <w:p w14:paraId="50A25F13" w14:textId="77777777" w:rsidR="00DF6D3D" w:rsidRDefault="00DF6D3D" w:rsidP="00765A96">
            <w:r>
              <w:t>Task Priority</w:t>
            </w:r>
            <w:r w:rsidR="00311855">
              <w:t xml:space="preserve">                 [1=Highest]</w:t>
            </w:r>
          </w:p>
        </w:tc>
        <w:tc>
          <w:tcPr>
            <w:tcW w:w="4302" w:type="dxa"/>
          </w:tcPr>
          <w:p w14:paraId="00263EA9" w14:textId="77777777" w:rsidR="00DF6D3D" w:rsidRDefault="00DF6D3D" w:rsidP="00765A96">
            <w:r>
              <w:t>1</w:t>
            </w:r>
          </w:p>
        </w:tc>
      </w:tr>
      <w:tr w:rsidR="00DF6D3D" w14:paraId="1CD1A4E6" w14:textId="77777777" w:rsidTr="004D0D76">
        <w:tc>
          <w:tcPr>
            <w:tcW w:w="3708" w:type="dxa"/>
          </w:tcPr>
          <w:p w14:paraId="3AFF3E0B" w14:textId="77777777" w:rsidR="00DF6D3D" w:rsidRDefault="00DF6D3D" w:rsidP="00765A96">
            <w:r>
              <w:t>Task Complexity Level [1=Highest]</w:t>
            </w:r>
          </w:p>
        </w:tc>
        <w:tc>
          <w:tcPr>
            <w:tcW w:w="4302" w:type="dxa"/>
          </w:tcPr>
          <w:p w14:paraId="6CFC0ED3" w14:textId="77777777" w:rsidR="00DF6D3D" w:rsidRDefault="00DF6D3D" w:rsidP="00765A96">
            <w:r>
              <w:t>2</w:t>
            </w:r>
          </w:p>
        </w:tc>
      </w:tr>
    </w:tbl>
    <w:p w14:paraId="3ED5E0DB" w14:textId="4F24DC99" w:rsidR="00765A96" w:rsidRDefault="00DF6D3D" w:rsidP="00393BEA">
      <w:pPr>
        <w:pStyle w:val="EnlightenedBodyTextIndent0"/>
        <w:rPr>
          <w:rStyle w:val="Strong"/>
        </w:rPr>
      </w:pPr>
      <w:r>
        <w:rPr>
          <w:rStyle w:val="Strong"/>
        </w:rPr>
        <w:t>Task Description</w:t>
      </w:r>
    </w:p>
    <w:p w14:paraId="2A3EDFD5" w14:textId="77777777" w:rsidR="00657B3B" w:rsidRDefault="00657B3B" w:rsidP="00657B3B">
      <w:pPr>
        <w:pStyle w:val="EnlightenedBodyTextIndent0"/>
      </w:pPr>
      <w:r>
        <w:t xml:space="preserve">Once the EOI response is received from the client, Enlightened will make the decision whether or not to submit the proposal. </w:t>
      </w:r>
      <w:r w:rsidRPr="00765A96">
        <w:t xml:space="preserve">On the </w:t>
      </w:r>
      <w:r w:rsidRPr="000471D6">
        <w:rPr>
          <w:b/>
        </w:rPr>
        <w:t>Edit Task Order</w:t>
      </w:r>
      <w:r w:rsidRPr="00765A96">
        <w:t xml:space="preserve"> </w:t>
      </w:r>
      <w:r>
        <w:t>page, the</w:t>
      </w:r>
      <w:r w:rsidRPr="00765A96">
        <w:t xml:space="preserve"> Contract Manager can change the state of the T</w:t>
      </w:r>
      <w:r>
        <w:t xml:space="preserve">ask </w:t>
      </w:r>
      <w:r w:rsidRPr="00765A96">
        <w:t>O</w:t>
      </w:r>
      <w:r>
        <w:t>rder</w:t>
      </w:r>
      <w:r w:rsidRPr="00765A96">
        <w:t xml:space="preserve"> to 'Submitted' or 'Not-Submitted' </w:t>
      </w:r>
      <w:r>
        <w:t>or 'Cancelled' from the Task Order</w:t>
      </w:r>
      <w:r w:rsidRPr="00765A96">
        <w:t xml:space="preserve"> </w:t>
      </w:r>
      <w:r>
        <w:t>‘Status:</w:t>
      </w:r>
      <w:r w:rsidRPr="00765A96">
        <w:t>'</w:t>
      </w:r>
      <w:r>
        <w:t xml:space="preserve"> data field. Changes to the ‘Status’ drop-down field will update the 'Submit Proposal Decision:</w:t>
      </w:r>
      <w:r w:rsidRPr="00765A96">
        <w:t>'</w:t>
      </w:r>
      <w:r>
        <w:t xml:space="preserve"> field. Submission of the Proposal Submission decision can also </w:t>
      </w:r>
      <w:r>
        <w:lastRenderedPageBreak/>
        <w:t xml:space="preserve">be performed by utilizing the appropriate buttons on the </w:t>
      </w:r>
      <w:r w:rsidRPr="000471D6">
        <w:rPr>
          <w:b/>
        </w:rPr>
        <w:t>Edit Task Order</w:t>
      </w:r>
      <w:r>
        <w:t xml:space="preserve"> page. The 'Submit Proposal Decision: field is displayed on the </w:t>
      </w:r>
      <w:r w:rsidRPr="0082493E">
        <w:rPr>
          <w:b/>
        </w:rPr>
        <w:t>Task Order Details</w:t>
      </w:r>
      <w:r>
        <w:t xml:space="preserve"> page.</w:t>
      </w:r>
    </w:p>
    <w:p w14:paraId="491DA6F3" w14:textId="77777777" w:rsidR="00657B3B" w:rsidRDefault="00657B3B" w:rsidP="00657B3B">
      <w:pPr>
        <w:pStyle w:val="EnlightenedBodyTextIndent0"/>
      </w:pPr>
    </w:p>
    <w:p w14:paraId="119A9770" w14:textId="77777777" w:rsidR="00657B3B" w:rsidRDefault="00657B3B" w:rsidP="00657B3B">
      <w:pPr>
        <w:pStyle w:val="EnlightenedBodyTextIndent0"/>
      </w:pPr>
      <w:r>
        <w:rPr>
          <w:rStyle w:val="Strong"/>
        </w:rPr>
        <w:t>TOMS Functional Requirements</w:t>
      </w:r>
    </w:p>
    <w:tbl>
      <w:tblPr>
        <w:tblW w:w="93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905"/>
        <w:gridCol w:w="7285"/>
        <w:gridCol w:w="1162"/>
      </w:tblGrid>
      <w:tr w:rsidR="00657B3B" w:rsidRPr="00B52BBA" w14:paraId="29AB6677" w14:textId="77777777" w:rsidTr="00981B74">
        <w:trPr>
          <w:trHeight w:val="255"/>
        </w:trPr>
        <w:tc>
          <w:tcPr>
            <w:tcW w:w="905" w:type="dxa"/>
          </w:tcPr>
          <w:p w14:paraId="72B07163" w14:textId="77777777" w:rsidR="00657B3B" w:rsidRPr="00B52BBA" w:rsidRDefault="00657B3B" w:rsidP="00981B74">
            <w:pPr>
              <w:pStyle w:val="TableText0"/>
            </w:pPr>
            <w:r>
              <w:t>4.</w:t>
            </w:r>
            <w:r w:rsidRPr="00B52BBA">
              <w:t>1.7</w:t>
            </w:r>
          </w:p>
        </w:tc>
        <w:tc>
          <w:tcPr>
            <w:tcW w:w="7285" w:type="dxa"/>
            <w:shd w:val="clear" w:color="auto" w:fill="auto"/>
            <w:tcMar>
              <w:top w:w="0" w:type="dxa"/>
              <w:left w:w="115" w:type="dxa"/>
              <w:bottom w:w="0" w:type="dxa"/>
              <w:right w:w="115" w:type="dxa"/>
            </w:tcMar>
          </w:tcPr>
          <w:p w14:paraId="75FACAAA" w14:textId="77777777" w:rsidR="00657B3B" w:rsidRPr="00B52BBA" w:rsidRDefault="00657B3B" w:rsidP="00981B74">
            <w:pPr>
              <w:pStyle w:val="TableText0"/>
            </w:pPr>
            <w:r>
              <w:rPr>
                <w:noProof/>
              </w:rPr>
              <w:drawing>
                <wp:inline distT="0" distB="0" distL="0" distR="0" wp14:anchorId="03373D71" wp14:editId="793CBBDD">
                  <wp:extent cx="180975" cy="180975"/>
                  <wp:effectExtent l="19050" t="0" r="9525" b="0"/>
                  <wp:docPr id="28"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t>TOMS</w:t>
            </w:r>
            <w:r w:rsidRPr="00B52BBA">
              <w:t xml:space="preserve"> shall allow Contract Manager permission </w:t>
            </w:r>
            <w:r>
              <w:t>update the status of Task Order as ‘Submitted’, ‘Not-Submitted’ or Cancelled.</w:t>
            </w:r>
          </w:p>
        </w:tc>
        <w:tc>
          <w:tcPr>
            <w:tcW w:w="1162" w:type="dxa"/>
          </w:tcPr>
          <w:p w14:paraId="313DC495" w14:textId="77777777" w:rsidR="00657B3B" w:rsidRPr="00B52BBA" w:rsidRDefault="00657B3B" w:rsidP="00981B74">
            <w:pPr>
              <w:pStyle w:val="TableText0"/>
            </w:pPr>
            <w:r w:rsidRPr="00B52BBA">
              <w:t>Mandatory</w:t>
            </w:r>
          </w:p>
        </w:tc>
      </w:tr>
      <w:tr w:rsidR="00657B3B" w:rsidRPr="00B52BBA" w14:paraId="225C8C4F" w14:textId="77777777" w:rsidTr="00981B74">
        <w:trPr>
          <w:trHeight w:val="255"/>
        </w:trPr>
        <w:tc>
          <w:tcPr>
            <w:tcW w:w="905" w:type="dxa"/>
          </w:tcPr>
          <w:p w14:paraId="2F86B102" w14:textId="77777777" w:rsidR="00657B3B" w:rsidRDefault="00657B3B" w:rsidP="00981B74">
            <w:pPr>
              <w:pStyle w:val="TableText0"/>
            </w:pPr>
            <w:r>
              <w:t>4.1.8</w:t>
            </w:r>
          </w:p>
        </w:tc>
        <w:tc>
          <w:tcPr>
            <w:tcW w:w="7285" w:type="dxa"/>
            <w:shd w:val="clear" w:color="auto" w:fill="auto"/>
            <w:tcMar>
              <w:top w:w="0" w:type="dxa"/>
              <w:left w:w="115" w:type="dxa"/>
              <w:bottom w:w="0" w:type="dxa"/>
              <w:right w:w="115" w:type="dxa"/>
            </w:tcMar>
          </w:tcPr>
          <w:p w14:paraId="5D416208" w14:textId="77777777" w:rsidR="00657B3B" w:rsidRDefault="00657B3B" w:rsidP="00981B74">
            <w:pPr>
              <w:pStyle w:val="TableText0"/>
              <w:rPr>
                <w:noProof/>
              </w:rPr>
            </w:pPr>
            <w:r>
              <w:rPr>
                <w:noProof/>
              </w:rPr>
              <w:t>Changes made to Task Order state must be reflected in Submit Proposal Decision field.</w:t>
            </w:r>
          </w:p>
        </w:tc>
        <w:tc>
          <w:tcPr>
            <w:tcW w:w="1162" w:type="dxa"/>
          </w:tcPr>
          <w:p w14:paraId="305AB19C" w14:textId="77777777" w:rsidR="00657B3B" w:rsidRPr="00B52BBA" w:rsidRDefault="00657B3B" w:rsidP="00981B74">
            <w:pPr>
              <w:pStyle w:val="TableText0"/>
            </w:pPr>
            <w:r>
              <w:t>Mandatory</w:t>
            </w:r>
          </w:p>
        </w:tc>
      </w:tr>
      <w:tr w:rsidR="00657B3B" w:rsidRPr="00B52BBA" w14:paraId="0A7A7D44" w14:textId="77777777" w:rsidTr="00981B74">
        <w:trPr>
          <w:trHeight w:val="255"/>
        </w:trPr>
        <w:tc>
          <w:tcPr>
            <w:tcW w:w="905" w:type="dxa"/>
            <w:tcBorders>
              <w:top w:val="single" w:sz="8" w:space="0" w:color="auto"/>
              <w:left w:val="single" w:sz="8" w:space="0" w:color="auto"/>
              <w:bottom w:val="single" w:sz="8" w:space="0" w:color="auto"/>
              <w:right w:val="single" w:sz="8" w:space="0" w:color="auto"/>
            </w:tcBorders>
          </w:tcPr>
          <w:p w14:paraId="537F75FC" w14:textId="2D66A46D" w:rsidR="00657B3B" w:rsidRPr="00B52BBA" w:rsidRDefault="00657B3B" w:rsidP="00981B74">
            <w:pPr>
              <w:pStyle w:val="TableText0"/>
            </w:pPr>
            <w:r>
              <w:t>4.</w:t>
            </w:r>
            <w:r w:rsidRPr="00B52BBA">
              <w:t>6.</w:t>
            </w:r>
            <w:r w:rsidR="009666DB">
              <w:t>1</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5BDE22BB" w14:textId="77777777" w:rsidR="00657B3B" w:rsidRPr="00B52BBA" w:rsidRDefault="00657B3B" w:rsidP="00981B74">
            <w:pPr>
              <w:pStyle w:val="TableText0"/>
              <w:rPr>
                <w:noProof/>
              </w:rPr>
            </w:pPr>
            <w:r w:rsidRPr="00B52BBA">
              <w:rPr>
                <w:noProof/>
              </w:rPr>
              <w:t xml:space="preserve">The system shall provide the Contract Manager the capability to </w:t>
            </w:r>
            <w:r>
              <w:rPr>
                <w:noProof/>
              </w:rPr>
              <w:t>Submit</w:t>
            </w:r>
            <w:r w:rsidRPr="00B52BBA">
              <w:rPr>
                <w:noProof/>
              </w:rPr>
              <w:t xml:space="preserve"> Proposal Submission Decision.</w:t>
            </w:r>
          </w:p>
        </w:tc>
        <w:tc>
          <w:tcPr>
            <w:tcW w:w="1162" w:type="dxa"/>
            <w:tcBorders>
              <w:top w:val="single" w:sz="8" w:space="0" w:color="auto"/>
              <w:left w:val="single" w:sz="8" w:space="0" w:color="auto"/>
              <w:bottom w:val="single" w:sz="8" w:space="0" w:color="auto"/>
              <w:right w:val="single" w:sz="8" w:space="0" w:color="auto"/>
            </w:tcBorders>
          </w:tcPr>
          <w:p w14:paraId="73E74622" w14:textId="77777777" w:rsidR="00657B3B" w:rsidRPr="00B52BBA" w:rsidRDefault="00657B3B" w:rsidP="00981B74">
            <w:pPr>
              <w:pStyle w:val="TableText0"/>
            </w:pPr>
            <w:r w:rsidRPr="00B52BBA">
              <w:t>Mandatory</w:t>
            </w:r>
          </w:p>
        </w:tc>
      </w:tr>
      <w:tr w:rsidR="00657B3B" w:rsidRPr="00B52BBA" w14:paraId="30A34913" w14:textId="77777777" w:rsidTr="00981B74">
        <w:trPr>
          <w:trHeight w:val="255"/>
        </w:trPr>
        <w:tc>
          <w:tcPr>
            <w:tcW w:w="905" w:type="dxa"/>
            <w:tcBorders>
              <w:top w:val="single" w:sz="8" w:space="0" w:color="auto"/>
              <w:left w:val="single" w:sz="8" w:space="0" w:color="auto"/>
              <w:bottom w:val="single" w:sz="8" w:space="0" w:color="auto"/>
              <w:right w:val="single" w:sz="8" w:space="0" w:color="auto"/>
            </w:tcBorders>
          </w:tcPr>
          <w:p w14:paraId="1824575F" w14:textId="7780A39A" w:rsidR="00657B3B" w:rsidRDefault="009666DB" w:rsidP="00981B74">
            <w:pPr>
              <w:pStyle w:val="TableText0"/>
            </w:pPr>
            <w:r>
              <w:t>4.6.2</w:t>
            </w:r>
          </w:p>
        </w:tc>
        <w:tc>
          <w:tcPr>
            <w:tcW w:w="7285" w:type="dxa"/>
            <w:tcBorders>
              <w:top w:val="single" w:sz="8" w:space="0" w:color="auto"/>
              <w:left w:val="single" w:sz="8" w:space="0" w:color="auto"/>
              <w:bottom w:val="single" w:sz="8" w:space="0" w:color="auto"/>
              <w:right w:val="single" w:sz="8" w:space="0" w:color="auto"/>
            </w:tcBorders>
            <w:shd w:val="clear" w:color="auto" w:fill="auto"/>
            <w:tcMar>
              <w:top w:w="0" w:type="dxa"/>
              <w:left w:w="115" w:type="dxa"/>
              <w:bottom w:w="0" w:type="dxa"/>
              <w:right w:w="115" w:type="dxa"/>
            </w:tcMar>
          </w:tcPr>
          <w:p w14:paraId="45389DCB" w14:textId="77777777" w:rsidR="00657B3B" w:rsidRPr="00B52BBA" w:rsidRDefault="00657B3B" w:rsidP="00981B74">
            <w:pPr>
              <w:pStyle w:val="TableText0"/>
              <w:rPr>
                <w:noProof/>
              </w:rPr>
            </w:pPr>
            <w:r>
              <w:rPr>
                <w:noProof/>
              </w:rPr>
              <w:drawing>
                <wp:inline distT="0" distB="0" distL="0" distR="0" wp14:anchorId="2A0006BF" wp14:editId="5E0FA8B9">
                  <wp:extent cx="180975" cy="180975"/>
                  <wp:effectExtent l="19050" t="0" r="9525" b="0"/>
                  <wp:docPr id="17" name="Picture 1" descr="M:\ENL Logos\ENL Logos (2010)\Enlightened bug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L Logos\ENL Logos (2010)\Enlightened bug edit.png"/>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547EE5">
              <w:t>TOMS</w:t>
            </w:r>
            <w:r>
              <w:t xml:space="preserve"> must notify the associated partners about the Enlightened decision related to bidding on the contract.</w:t>
            </w:r>
          </w:p>
        </w:tc>
        <w:tc>
          <w:tcPr>
            <w:tcW w:w="1162" w:type="dxa"/>
            <w:tcBorders>
              <w:top w:val="single" w:sz="8" w:space="0" w:color="auto"/>
              <w:left w:val="single" w:sz="8" w:space="0" w:color="auto"/>
              <w:bottom w:val="single" w:sz="8" w:space="0" w:color="auto"/>
              <w:right w:val="single" w:sz="8" w:space="0" w:color="auto"/>
            </w:tcBorders>
          </w:tcPr>
          <w:p w14:paraId="280A5D1F" w14:textId="77777777" w:rsidR="00657B3B" w:rsidRPr="00B52BBA" w:rsidRDefault="00657B3B" w:rsidP="00981B74">
            <w:pPr>
              <w:pStyle w:val="TableText0"/>
            </w:pPr>
            <w:r>
              <w:t>Mandatory</w:t>
            </w:r>
          </w:p>
        </w:tc>
      </w:tr>
    </w:tbl>
    <w:p w14:paraId="2D345BF0" w14:textId="4AB94319" w:rsidR="00657B3B" w:rsidRPr="00025E71" w:rsidRDefault="00657B3B" w:rsidP="00393BEA">
      <w:pPr>
        <w:pStyle w:val="EnlightenedBodyTextIndent0"/>
      </w:pPr>
    </w:p>
    <w:p w14:paraId="1ECF5DF3" w14:textId="404FEB93" w:rsidR="005666BC" w:rsidRPr="005B3918" w:rsidRDefault="003E7B9B" w:rsidP="00393BEA">
      <w:pPr>
        <w:pStyle w:val="EnlightenedBodyTextIndent0"/>
      </w:pPr>
      <w:r>
        <mc:AlternateContent>
          <mc:Choice Requires="wps">
            <w:drawing>
              <wp:anchor distT="45720" distB="45720" distL="114300" distR="114300" simplePos="0" relativeHeight="251663360" behindDoc="0" locked="0" layoutInCell="1" allowOverlap="1" wp14:anchorId="0FC2C62F" wp14:editId="7726737E">
                <wp:simplePos x="0" y="0"/>
                <wp:positionH relativeFrom="margin">
                  <wp:align>right</wp:align>
                </wp:positionH>
                <wp:positionV relativeFrom="paragraph">
                  <wp:posOffset>227330</wp:posOffset>
                </wp:positionV>
                <wp:extent cx="5916295" cy="5562600"/>
                <wp:effectExtent l="0" t="0" r="27305" b="19050"/>
                <wp:wrapSquare wrapText="bothSides"/>
                <wp:docPr id="7"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5562600"/>
                        </a:xfrm>
                        <a:prstGeom prst="rect">
                          <a:avLst/>
                        </a:prstGeom>
                        <a:solidFill>
                          <a:schemeClr val="accent1">
                            <a:lumMod val="20000"/>
                            <a:lumOff val="80000"/>
                          </a:schemeClr>
                        </a:solidFill>
                        <a:ln w="9525">
                          <a:solidFill>
                            <a:srgbClr val="000000"/>
                          </a:solidFill>
                          <a:miter lim="800000"/>
                          <a:headEnd/>
                          <a:tailEnd/>
                        </a:ln>
                      </wps:spPr>
                      <wps:txbx>
                        <w:txbxContent>
                          <w:p w14:paraId="222C02C5" w14:textId="77777777" w:rsidR="00981B74" w:rsidRPr="0002186E" w:rsidRDefault="00981B74" w:rsidP="00D97D53">
                            <w:pPr>
                              <w:pStyle w:val="BodyText"/>
                              <w:shd w:val="clear" w:color="auto" w:fill="DBE5F1" w:themeFill="accent1" w:themeFillTint="33"/>
                              <w:ind w:firstLine="0"/>
                              <w:jc w:val="left"/>
                              <w:rPr>
                                <w:rFonts w:ascii="Arial" w:hAnsi="Arial" w:cs="Arial"/>
                                <w:sz w:val="21"/>
                                <w:szCs w:val="21"/>
                              </w:rPr>
                            </w:pPr>
                            <w:r w:rsidRPr="0002186E">
                              <w:rPr>
                                <w:rFonts w:ascii="Arial" w:hAnsi="Arial" w:cs="Arial"/>
                                <w:sz w:val="21"/>
                                <w:szCs w:val="21"/>
                              </w:rPr>
                              <w:t>TOMS need to be able to change status from the ‘Bid’ state to the ‘Proposal Development’ state to the ‘Submitted’ State as the diagram below shows. Please see the TOMS State diagram in Sprint Cycle Task 7 for full reference.</w:t>
                            </w:r>
                          </w:p>
                          <w:p w14:paraId="0FA04AA0" w14:textId="7E94FB6A" w:rsidR="00981B74" w:rsidRDefault="00E15B1A" w:rsidP="00DA2DCE">
                            <w:pPr>
                              <w:pStyle w:val="BodyText"/>
                              <w:shd w:val="clear" w:color="auto" w:fill="DBE5F1" w:themeFill="accent1" w:themeFillTint="33"/>
                              <w:ind w:firstLine="0"/>
                              <w:jc w:val="center"/>
                              <w:rPr>
                                <w:bCs/>
                                <w:sz w:val="21"/>
                                <w:szCs w:val="21"/>
                              </w:rPr>
                            </w:pPr>
                            <w:r w:rsidRPr="0002186E">
                              <w:rPr>
                                <w:bCs/>
                                <w:sz w:val="21"/>
                                <w:szCs w:val="21"/>
                              </w:rPr>
                              <w:object w:dxaOrig="8497" w:dyaOrig="3648" w14:anchorId="45132821">
                                <v:shape id="_x0000_i1028" type="#_x0000_t75" style="width:214.8pt;height:86.4pt">
                                  <v:imagedata r:id="rId27" o:title=""/>
                                </v:shape>
                                <o:OLEObject Type="Embed" ProgID="Visio.Drawing.11" ShapeID="_x0000_i1028" DrawAspect="Content" ObjectID="_1681134528" r:id="rId28"/>
                              </w:object>
                            </w:r>
                          </w:p>
                          <w:p w14:paraId="6BC34D54" w14:textId="77777777" w:rsidR="00E15B1A" w:rsidRPr="0002186E" w:rsidRDefault="00E15B1A" w:rsidP="00DA2DCE">
                            <w:pPr>
                              <w:pStyle w:val="BodyText"/>
                              <w:shd w:val="clear" w:color="auto" w:fill="DBE5F1" w:themeFill="accent1" w:themeFillTint="33"/>
                              <w:ind w:firstLine="0"/>
                              <w:jc w:val="center"/>
                              <w:rPr>
                                <w:sz w:val="21"/>
                                <w:szCs w:val="21"/>
                              </w:rPr>
                            </w:pPr>
                          </w:p>
                          <w:p w14:paraId="135B9C91" w14:textId="77777777"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sz w:val="21"/>
                                <w:szCs w:val="21"/>
                              </w:rPr>
                              <w:t xml:space="preserve">Update the TOMS </w:t>
                            </w:r>
                            <w:r w:rsidRPr="0002186E">
                              <w:rPr>
                                <w:rFonts w:ascii="Arial" w:hAnsi="Arial" w:cs="Arial"/>
                                <w:b/>
                                <w:bCs/>
                                <w:sz w:val="21"/>
                                <w:szCs w:val="21"/>
                                <w:u w:val="single"/>
                              </w:rPr>
                              <w:t>Edit Task Order</w:t>
                            </w:r>
                            <w:r w:rsidRPr="0002186E">
                              <w:rPr>
                                <w:rFonts w:ascii="Arial" w:hAnsi="Arial" w:cs="Arial"/>
                                <w:bCs/>
                                <w:sz w:val="21"/>
                                <w:szCs w:val="21"/>
                              </w:rPr>
                              <w:t xml:space="preserve"> Page and create new action buttons that follow the allowed TO state flow. In this case, a ‘Start Proposal Development’ button is to be an active choice. </w:t>
                            </w:r>
                          </w:p>
                          <w:p w14:paraId="3C92223F" w14:textId="77777777" w:rsidR="00981B74" w:rsidRPr="0002186E" w:rsidRDefault="00981B74" w:rsidP="00B1239D">
                            <w:pPr>
                              <w:pStyle w:val="BodyText"/>
                              <w:numPr>
                                <w:ilvl w:val="0"/>
                                <w:numId w:val="4"/>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‘Start Proposal Development’ button changed the TO state to ‘Proposal Development’</w:t>
                            </w:r>
                          </w:p>
                          <w:p w14:paraId="4D388DDF" w14:textId="77777777"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bCs/>
                                <w:sz w:val="21"/>
                                <w:szCs w:val="21"/>
                              </w:rPr>
                              <w:t>Once the button has been selected the Task Order will be updated to ‘Proposal Development’. The form then changes and activates the next available state in the TO state diagram. The next case is</w:t>
                            </w:r>
                          </w:p>
                          <w:p w14:paraId="0DA78CB1" w14:textId="77777777" w:rsidR="00981B74" w:rsidRPr="0002186E" w:rsidRDefault="00981B74" w:rsidP="00B1239D">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‘Submit Proposal’ button changes the TO state to ‘Submitted’</w:t>
                            </w:r>
                          </w:p>
                          <w:p w14:paraId="6FCD0C42" w14:textId="77777777" w:rsidR="00981B74" w:rsidRPr="0002186E" w:rsidRDefault="00981B74" w:rsidP="00B1239D">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 xml:space="preserve">‘Do Not Submit Proposal’ button changes the TO state to ‘Not Submitted’ </w:t>
                            </w:r>
                          </w:p>
                          <w:p w14:paraId="285C3564" w14:textId="77777777" w:rsidR="00981B74" w:rsidRPr="0002186E" w:rsidRDefault="00981B74" w:rsidP="00B1239D">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 xml:space="preserve">‘Proposal Cancelled’ button changes the TO state to ‘Cancelled’ </w:t>
                            </w:r>
                          </w:p>
                          <w:p w14:paraId="625E369B" w14:textId="0D8C0990"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sz w:val="21"/>
                                <w:szCs w:val="21"/>
                              </w:rPr>
                              <w:t xml:space="preserve">Update the TOMS </w:t>
                            </w:r>
                            <w:r w:rsidRPr="0002186E">
                              <w:rPr>
                                <w:rFonts w:ascii="Arial" w:hAnsi="Arial" w:cs="Arial"/>
                                <w:b/>
                                <w:bCs/>
                                <w:sz w:val="21"/>
                                <w:szCs w:val="21"/>
                                <w:u w:val="single"/>
                              </w:rPr>
                              <w:t>Edit Task Order</w:t>
                            </w:r>
                            <w:r w:rsidRPr="0002186E">
                              <w:rPr>
                                <w:rFonts w:ascii="Arial" w:hAnsi="Arial" w:cs="Arial"/>
                                <w:bCs/>
                                <w:sz w:val="21"/>
                                <w:szCs w:val="21"/>
                              </w:rPr>
                              <w:t xml:space="preserve"> Page and modify the existing ‘Status:’ non-editable field to make it an editable drop-down list box that lists the allowable state changes</w:t>
                            </w:r>
                            <w:r>
                              <w:rPr>
                                <w:rFonts w:ascii="Arial" w:hAnsi="Arial" w:cs="Arial"/>
                                <w:bCs/>
                                <w:sz w:val="21"/>
                                <w:szCs w:val="21"/>
                              </w:rPr>
                              <w:t xml:space="preserve"> (</w:t>
                            </w:r>
                            <w:r w:rsidRPr="0002186E">
                              <w:rPr>
                                <w:rFonts w:ascii="Arial" w:hAnsi="Arial" w:cs="Arial"/>
                                <w:bCs/>
                                <w:sz w:val="21"/>
                                <w:szCs w:val="21"/>
                              </w:rPr>
                              <w:t>‘Proposal Development’</w:t>
                            </w:r>
                            <w:r>
                              <w:rPr>
                                <w:rFonts w:ascii="Arial" w:hAnsi="Arial" w:cs="Arial"/>
                                <w:bCs/>
                                <w:sz w:val="21"/>
                                <w:szCs w:val="21"/>
                              </w:rPr>
                              <w:t>)</w:t>
                            </w:r>
                            <w:r w:rsidRPr="0002186E">
                              <w:rPr>
                                <w:rFonts w:ascii="Arial" w:hAnsi="Arial" w:cs="Arial"/>
                                <w:bCs/>
                                <w:sz w:val="21"/>
                                <w:szCs w:val="21"/>
                              </w:rPr>
                              <w:t>. Once the Task Order has been updated via the ‘Update Task Order’ button then the ‘Status:” drop down list will now contain the next available state in the TO state diagram as an option</w:t>
                            </w:r>
                            <w:r>
                              <w:rPr>
                                <w:rFonts w:ascii="Arial" w:hAnsi="Arial" w:cs="Arial"/>
                                <w:bCs/>
                                <w:sz w:val="21"/>
                                <w:szCs w:val="21"/>
                              </w:rPr>
                              <w:t xml:space="preserve"> (</w:t>
                            </w:r>
                            <w:r w:rsidRPr="0002186E">
                              <w:rPr>
                                <w:rFonts w:ascii="Arial" w:hAnsi="Arial" w:cs="Arial"/>
                                <w:bCs/>
                                <w:sz w:val="21"/>
                                <w:szCs w:val="21"/>
                              </w:rPr>
                              <w:t>‘Submitted’, ‘Not Submitted’ or ‘Cancelled’</w:t>
                            </w:r>
                            <w:r>
                              <w:rPr>
                                <w:rFonts w:ascii="Arial" w:hAnsi="Arial" w:cs="Arial"/>
                                <w:bCs/>
                                <w:sz w:val="21"/>
                                <w:szCs w:val="21"/>
                              </w:rPr>
                              <w:t>), and an auto-email will be triggered to be sent to partners to notify them of change of status related to the proposal submission.</w:t>
                            </w:r>
                          </w:p>
                          <w:p w14:paraId="5361B957" w14:textId="77777777"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p>
                          <w:p w14:paraId="6710210F" w14:textId="77777777" w:rsidR="00981B74" w:rsidRPr="0002186E" w:rsidRDefault="00981B74" w:rsidP="00D97D53">
                            <w:pPr>
                              <w:pStyle w:val="BodyText"/>
                              <w:shd w:val="clear" w:color="auto" w:fill="DBE5F1" w:themeFill="accent1" w:themeFillTint="33"/>
                              <w:ind w:firstLine="0"/>
                              <w:jc w:val="left"/>
                              <w:rPr>
                                <w:sz w:val="21"/>
                                <w:szCs w:val="21"/>
                              </w:rPr>
                            </w:pPr>
                            <w:r w:rsidRPr="0002186E">
                              <w:rPr>
                                <w:rFonts w:ascii="Arial" w:hAnsi="Arial" w:cs="Arial"/>
                                <w:bCs/>
                                <w:sz w:val="21"/>
                                <w:szCs w:val="21"/>
                              </w:rPr>
                              <w:t xml:space="preserve">Update the TOMS </w:t>
                            </w:r>
                            <w:r w:rsidRPr="0002186E">
                              <w:rPr>
                                <w:rFonts w:ascii="Arial" w:hAnsi="Arial" w:cs="Arial"/>
                                <w:b/>
                                <w:bCs/>
                                <w:sz w:val="21"/>
                                <w:szCs w:val="21"/>
                              </w:rPr>
                              <w:t>Task Order Details</w:t>
                            </w:r>
                            <w:r w:rsidRPr="0002186E">
                              <w:rPr>
                                <w:rFonts w:ascii="Arial" w:hAnsi="Arial" w:cs="Arial"/>
                                <w:bCs/>
                                <w:sz w:val="21"/>
                                <w:szCs w:val="21"/>
                              </w:rPr>
                              <w:t xml:space="preserve"> page and add 'Submit Proposal Decision: ' non-editable data field. This field will display either: 'Submitted' or 'Not-Submitted' or 'Cancelled'.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C2C62F" id="Text Box 150" o:spid="_x0000_s1031" type="#_x0000_t202" style="position:absolute;margin-left:414.65pt;margin-top:17.9pt;width:465.85pt;height:43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" fillcolor="#dbe5f1 [660]">
                <v:textbox>
                  <w:txbxContent>
                    <w:p w14:paraId="222C02C5" w14:textId="77777777" w:rsidR="00981B74" w:rsidRPr="0002186E" w:rsidRDefault="00981B74" w:rsidP="00D97D53">
                      <w:pPr>
                        <w:pStyle w:val="BodyText"/>
                        <w:shd w:val="clear" w:color="auto" w:fill="DBE5F1" w:themeFill="accent1" w:themeFillTint="33"/>
                        <w:ind w:firstLine="0"/>
                        <w:jc w:val="left"/>
                        <w:rPr>
                          <w:rFonts w:ascii="Arial" w:hAnsi="Arial" w:cs="Arial"/>
                          <w:sz w:val="21"/>
                          <w:szCs w:val="21"/>
                        </w:rPr>
                      </w:pPr>
                      <w:r w:rsidRPr="0002186E">
                        <w:rPr>
                          <w:rFonts w:ascii="Arial" w:hAnsi="Arial" w:cs="Arial"/>
                          <w:sz w:val="21"/>
                          <w:szCs w:val="21"/>
                        </w:rPr>
                        <w:t>TOMS need to be able to change status from the ‘Bid’ state to the ‘Proposal Development’ state to the ‘Submitted’ State as the diagram below shows. Please see the TOMS State diagram in Sprint Cycle Task 7 for full reference.</w:t>
                      </w:r>
                    </w:p>
                    <w:p w14:paraId="0FA04AA0" w14:textId="7E94FB6A" w:rsidR="00981B74" w:rsidRDefault="00E15B1A" w:rsidP="00DA2DCE">
                      <w:pPr>
                        <w:pStyle w:val="BodyText"/>
                        <w:shd w:val="clear" w:color="auto" w:fill="DBE5F1" w:themeFill="accent1" w:themeFillTint="33"/>
                        <w:ind w:firstLine="0"/>
                        <w:jc w:val="center"/>
                        <w:rPr>
                          <w:bCs/>
                          <w:sz w:val="21"/>
                          <w:szCs w:val="21"/>
                        </w:rPr>
                      </w:pPr>
                      <w:r w:rsidRPr="0002186E">
                        <w:rPr>
                          <w:bCs/>
                          <w:sz w:val="21"/>
                          <w:szCs w:val="21"/>
                        </w:rPr>
                        <w:object w:dxaOrig="8497" w:dyaOrig="3648" w14:anchorId="45132821">
                          <v:shape id="_x0000_i1028" type="#_x0000_t75" style="width:214.8pt;height:86.4pt">
                            <v:imagedata r:id="rId27" o:title=""/>
                          </v:shape>
                          <o:OLEObject Type="Embed" ProgID="Visio.Drawing.11" ShapeID="_x0000_i1028" DrawAspect="Content" ObjectID="_1681134528" r:id="rId29"/>
                        </w:object>
                      </w:r>
                    </w:p>
                    <w:p w14:paraId="6BC34D54" w14:textId="77777777" w:rsidR="00E15B1A" w:rsidRPr="0002186E" w:rsidRDefault="00E15B1A" w:rsidP="00DA2DCE">
                      <w:pPr>
                        <w:pStyle w:val="BodyText"/>
                        <w:shd w:val="clear" w:color="auto" w:fill="DBE5F1" w:themeFill="accent1" w:themeFillTint="33"/>
                        <w:ind w:firstLine="0"/>
                        <w:jc w:val="center"/>
                        <w:rPr>
                          <w:sz w:val="21"/>
                          <w:szCs w:val="21"/>
                        </w:rPr>
                      </w:pPr>
                    </w:p>
                    <w:p w14:paraId="135B9C91" w14:textId="77777777"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sz w:val="21"/>
                          <w:szCs w:val="21"/>
                        </w:rPr>
                        <w:t xml:space="preserve">Update the TOMS </w:t>
                      </w:r>
                      <w:r w:rsidRPr="0002186E">
                        <w:rPr>
                          <w:rFonts w:ascii="Arial" w:hAnsi="Arial" w:cs="Arial"/>
                          <w:b/>
                          <w:bCs/>
                          <w:sz w:val="21"/>
                          <w:szCs w:val="21"/>
                          <w:u w:val="single"/>
                        </w:rPr>
                        <w:t>Edit Task Order</w:t>
                      </w:r>
                      <w:r w:rsidRPr="0002186E">
                        <w:rPr>
                          <w:rFonts w:ascii="Arial" w:hAnsi="Arial" w:cs="Arial"/>
                          <w:bCs/>
                          <w:sz w:val="21"/>
                          <w:szCs w:val="21"/>
                        </w:rPr>
                        <w:t xml:space="preserve"> Page and create new action buttons that follow the allowed TO state flow. In this case, a ‘Start Proposal Development’ button is to be an active choice. </w:t>
                      </w:r>
                    </w:p>
                    <w:p w14:paraId="3C92223F" w14:textId="77777777" w:rsidR="00981B74" w:rsidRPr="0002186E" w:rsidRDefault="00981B74" w:rsidP="00B1239D">
                      <w:pPr>
                        <w:pStyle w:val="BodyText"/>
                        <w:numPr>
                          <w:ilvl w:val="0"/>
                          <w:numId w:val="4"/>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‘Start Proposal Development’ button changed the TO state to ‘Proposal Development’</w:t>
                      </w:r>
                    </w:p>
                    <w:p w14:paraId="4D388DDF" w14:textId="77777777"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bCs/>
                          <w:sz w:val="21"/>
                          <w:szCs w:val="21"/>
                        </w:rPr>
                        <w:t>Once the button has been selected the Task Order will be updated to ‘Proposal Development’. The form then changes and activates the next available state in the TO state diagram. The next case is</w:t>
                      </w:r>
                    </w:p>
                    <w:p w14:paraId="0DA78CB1" w14:textId="77777777" w:rsidR="00981B74" w:rsidRPr="0002186E" w:rsidRDefault="00981B74" w:rsidP="00B1239D">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‘Submit Proposal’ button changes the TO state to ‘Submitted’</w:t>
                      </w:r>
                    </w:p>
                    <w:p w14:paraId="6FCD0C42" w14:textId="77777777" w:rsidR="00981B74" w:rsidRPr="0002186E" w:rsidRDefault="00981B74" w:rsidP="00B1239D">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 xml:space="preserve">‘Do Not Submit Proposal’ button changes the TO state to ‘Not Submitted’ </w:t>
                      </w:r>
                    </w:p>
                    <w:p w14:paraId="285C3564" w14:textId="77777777" w:rsidR="00981B74" w:rsidRPr="0002186E" w:rsidRDefault="00981B74" w:rsidP="00B1239D">
                      <w:pPr>
                        <w:pStyle w:val="BodyText"/>
                        <w:numPr>
                          <w:ilvl w:val="0"/>
                          <w:numId w:val="3"/>
                        </w:numPr>
                        <w:shd w:val="clear" w:color="auto" w:fill="DBE5F1" w:themeFill="accent1" w:themeFillTint="33"/>
                        <w:jc w:val="left"/>
                        <w:rPr>
                          <w:rFonts w:ascii="Arial" w:hAnsi="Arial" w:cs="Arial"/>
                          <w:bCs/>
                          <w:sz w:val="21"/>
                          <w:szCs w:val="21"/>
                        </w:rPr>
                      </w:pPr>
                      <w:r w:rsidRPr="0002186E">
                        <w:rPr>
                          <w:rFonts w:ascii="Arial" w:hAnsi="Arial" w:cs="Arial"/>
                          <w:bCs/>
                          <w:sz w:val="21"/>
                          <w:szCs w:val="21"/>
                        </w:rPr>
                        <w:t xml:space="preserve">‘Proposal Cancelled’ button changes the TO state to ‘Cancelled’ </w:t>
                      </w:r>
                    </w:p>
                    <w:p w14:paraId="625E369B" w14:textId="0D8C0990"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r w:rsidRPr="0002186E">
                        <w:rPr>
                          <w:rFonts w:ascii="Arial" w:hAnsi="Arial" w:cs="Arial"/>
                          <w:sz w:val="21"/>
                          <w:szCs w:val="21"/>
                        </w:rPr>
                        <w:t xml:space="preserve">Update the TOMS </w:t>
                      </w:r>
                      <w:r w:rsidRPr="0002186E">
                        <w:rPr>
                          <w:rFonts w:ascii="Arial" w:hAnsi="Arial" w:cs="Arial"/>
                          <w:b/>
                          <w:bCs/>
                          <w:sz w:val="21"/>
                          <w:szCs w:val="21"/>
                          <w:u w:val="single"/>
                        </w:rPr>
                        <w:t>Edit Task Order</w:t>
                      </w:r>
                      <w:r w:rsidRPr="0002186E">
                        <w:rPr>
                          <w:rFonts w:ascii="Arial" w:hAnsi="Arial" w:cs="Arial"/>
                          <w:bCs/>
                          <w:sz w:val="21"/>
                          <w:szCs w:val="21"/>
                        </w:rPr>
                        <w:t xml:space="preserve"> Page and modify the existing ‘Status:’ non-editable field to make it an editable drop-down list box that lists the allowable state changes</w:t>
                      </w:r>
                      <w:r>
                        <w:rPr>
                          <w:rFonts w:ascii="Arial" w:hAnsi="Arial" w:cs="Arial"/>
                          <w:bCs/>
                          <w:sz w:val="21"/>
                          <w:szCs w:val="21"/>
                        </w:rPr>
                        <w:t xml:space="preserve"> (</w:t>
                      </w:r>
                      <w:r w:rsidRPr="0002186E">
                        <w:rPr>
                          <w:rFonts w:ascii="Arial" w:hAnsi="Arial" w:cs="Arial"/>
                          <w:bCs/>
                          <w:sz w:val="21"/>
                          <w:szCs w:val="21"/>
                        </w:rPr>
                        <w:t>‘Proposal Development’</w:t>
                      </w:r>
                      <w:r>
                        <w:rPr>
                          <w:rFonts w:ascii="Arial" w:hAnsi="Arial" w:cs="Arial"/>
                          <w:bCs/>
                          <w:sz w:val="21"/>
                          <w:szCs w:val="21"/>
                        </w:rPr>
                        <w:t>)</w:t>
                      </w:r>
                      <w:r w:rsidRPr="0002186E">
                        <w:rPr>
                          <w:rFonts w:ascii="Arial" w:hAnsi="Arial" w:cs="Arial"/>
                          <w:bCs/>
                          <w:sz w:val="21"/>
                          <w:szCs w:val="21"/>
                        </w:rPr>
                        <w:t>. Once the Task Order has been updated via the ‘Update Task Order’ button then the ‘Status:” drop down list will now contain the next available state in the TO state diagram as an option</w:t>
                      </w:r>
                      <w:r>
                        <w:rPr>
                          <w:rFonts w:ascii="Arial" w:hAnsi="Arial" w:cs="Arial"/>
                          <w:bCs/>
                          <w:sz w:val="21"/>
                          <w:szCs w:val="21"/>
                        </w:rPr>
                        <w:t xml:space="preserve"> (</w:t>
                      </w:r>
                      <w:r w:rsidRPr="0002186E">
                        <w:rPr>
                          <w:rFonts w:ascii="Arial" w:hAnsi="Arial" w:cs="Arial"/>
                          <w:bCs/>
                          <w:sz w:val="21"/>
                          <w:szCs w:val="21"/>
                        </w:rPr>
                        <w:t>‘Submitted’, ‘Not Submitted’ or ‘Cancelled’</w:t>
                      </w:r>
                      <w:r>
                        <w:rPr>
                          <w:rFonts w:ascii="Arial" w:hAnsi="Arial" w:cs="Arial"/>
                          <w:bCs/>
                          <w:sz w:val="21"/>
                          <w:szCs w:val="21"/>
                        </w:rPr>
                        <w:t>), and an auto-email will be triggered to be sent to partners to notify them of change of status related to the proposal submission.</w:t>
                      </w:r>
                    </w:p>
                    <w:p w14:paraId="5361B957" w14:textId="77777777" w:rsidR="00981B74" w:rsidRPr="0002186E" w:rsidRDefault="00981B74" w:rsidP="00D97D53">
                      <w:pPr>
                        <w:pStyle w:val="BodyText"/>
                        <w:shd w:val="clear" w:color="auto" w:fill="DBE5F1" w:themeFill="accent1" w:themeFillTint="33"/>
                        <w:ind w:firstLine="0"/>
                        <w:jc w:val="left"/>
                        <w:rPr>
                          <w:rFonts w:ascii="Arial" w:hAnsi="Arial" w:cs="Arial"/>
                          <w:bCs/>
                          <w:sz w:val="21"/>
                          <w:szCs w:val="21"/>
                        </w:rPr>
                      </w:pPr>
                    </w:p>
                    <w:p w14:paraId="6710210F" w14:textId="77777777" w:rsidR="00981B74" w:rsidRPr="0002186E" w:rsidRDefault="00981B74" w:rsidP="00D97D53">
                      <w:pPr>
                        <w:pStyle w:val="BodyText"/>
                        <w:shd w:val="clear" w:color="auto" w:fill="DBE5F1" w:themeFill="accent1" w:themeFillTint="33"/>
                        <w:ind w:firstLine="0"/>
                        <w:jc w:val="left"/>
                        <w:rPr>
                          <w:sz w:val="21"/>
                          <w:szCs w:val="21"/>
                        </w:rPr>
                      </w:pPr>
                      <w:r w:rsidRPr="0002186E">
                        <w:rPr>
                          <w:rFonts w:ascii="Arial" w:hAnsi="Arial" w:cs="Arial"/>
                          <w:bCs/>
                          <w:sz w:val="21"/>
                          <w:szCs w:val="21"/>
                        </w:rPr>
                        <w:t xml:space="preserve">Update the TOMS </w:t>
                      </w:r>
                      <w:r w:rsidRPr="0002186E">
                        <w:rPr>
                          <w:rFonts w:ascii="Arial" w:hAnsi="Arial" w:cs="Arial"/>
                          <w:b/>
                          <w:bCs/>
                          <w:sz w:val="21"/>
                          <w:szCs w:val="21"/>
                        </w:rPr>
                        <w:t>Task Order Details</w:t>
                      </w:r>
                      <w:r w:rsidRPr="0002186E">
                        <w:rPr>
                          <w:rFonts w:ascii="Arial" w:hAnsi="Arial" w:cs="Arial"/>
                          <w:bCs/>
                          <w:sz w:val="21"/>
                          <w:szCs w:val="21"/>
                        </w:rPr>
                        <w:t xml:space="preserve"> page and add 'Submit Proposal Decision: ' non-editable data field. This field will display either: 'Submitted' or 'Not-Submitted' or 'Cancelled'.</w:t>
                      </w:r>
                    </w:p>
                  </w:txbxContent>
                </v:textbox>
                <w10:wrap type="square" anchorx="margin"/>
              </v:shape>
            </w:pict>
          </mc:Fallback>
        </mc:AlternateContent>
      </w:r>
      <w:r w:rsidR="00657B3B">
        <w:rPr>
          <w:rStyle w:val="Strong"/>
        </w:rPr>
        <w:t>Design Solution Notes</w:t>
      </w:r>
    </w:p>
    <w:p w14:paraId="1C8FD585" w14:textId="5EC968A1" w:rsidR="00802C40" w:rsidRDefault="0003520A" w:rsidP="0003520A">
      <w:pPr>
        <w:pStyle w:val="Heading2"/>
        <w:numPr>
          <w:ilvl w:val="0"/>
          <w:numId w:val="0"/>
        </w:numPr>
        <w:ind w:left="576" w:hanging="576"/>
      </w:pPr>
      <w:bookmarkStart w:id="22" w:name="_Toc493163642"/>
      <w:r>
        <w:lastRenderedPageBreak/>
        <w:t>2.</w:t>
      </w:r>
      <w:r w:rsidR="00653675">
        <w:t>9</w:t>
      </w:r>
      <w:r>
        <w:t xml:space="preserve"> </w:t>
      </w:r>
      <w:r w:rsidR="00802C40">
        <w:t xml:space="preserve">Sprint Cycle Task </w:t>
      </w:r>
      <w:bookmarkEnd w:id="22"/>
      <w:r w:rsidR="009846D5">
        <w:t>7</w:t>
      </w:r>
    </w:p>
    <w:p w14:paraId="54FEFF45" w14:textId="77777777" w:rsidR="00765A96" w:rsidRPr="00F7351C" w:rsidRDefault="00765A96" w:rsidP="00393BEA">
      <w:pPr>
        <w:pStyle w:val="EnlightenedBodyTextIndent0"/>
        <w:rPr>
          <w:b/>
          <w:bCs w:val="0"/>
        </w:rPr>
      </w:pPr>
      <w:r>
        <w:rPr>
          <w:rStyle w:val="Strong"/>
        </w:rPr>
        <w:t>Task Overview</w:t>
      </w:r>
    </w:p>
    <w:tbl>
      <w:tblPr>
        <w:tblStyle w:val="TableGrid"/>
        <w:tblW w:w="0" w:type="auto"/>
        <w:tblInd w:w="108" w:type="dxa"/>
        <w:tblLook w:val="04A0" w:firstRow="1" w:lastRow="0" w:firstColumn="1" w:lastColumn="0" w:noHBand="0" w:noVBand="1"/>
      </w:tblPr>
      <w:tblGrid>
        <w:gridCol w:w="3708"/>
        <w:gridCol w:w="2682"/>
      </w:tblGrid>
      <w:tr w:rsidR="00DF6D3D" w14:paraId="6FA52808" w14:textId="77777777" w:rsidTr="00311855">
        <w:tc>
          <w:tcPr>
            <w:tcW w:w="3708" w:type="dxa"/>
            <w:shd w:val="clear" w:color="auto" w:fill="8DB3E2" w:themeFill="text2" w:themeFillTint="66"/>
          </w:tcPr>
          <w:p w14:paraId="5593DD7F" w14:textId="77777777" w:rsidR="00DF6D3D" w:rsidRPr="008B05D6" w:rsidRDefault="00DF6D3D" w:rsidP="00765A96">
            <w:pPr>
              <w:jc w:val="center"/>
              <w:rPr>
                <w:b/>
              </w:rPr>
            </w:pPr>
            <w:r>
              <w:rPr>
                <w:b/>
              </w:rPr>
              <w:t>Task Summary</w:t>
            </w:r>
          </w:p>
        </w:tc>
        <w:tc>
          <w:tcPr>
            <w:tcW w:w="2682" w:type="dxa"/>
            <w:shd w:val="clear" w:color="auto" w:fill="8DB3E2" w:themeFill="text2" w:themeFillTint="66"/>
          </w:tcPr>
          <w:p w14:paraId="24A52C67" w14:textId="77777777" w:rsidR="00DF6D3D" w:rsidRPr="008B05D6" w:rsidRDefault="00DF6D3D" w:rsidP="00765A96">
            <w:pPr>
              <w:jc w:val="center"/>
              <w:rPr>
                <w:b/>
              </w:rPr>
            </w:pPr>
            <w:r>
              <w:rPr>
                <w:b/>
              </w:rPr>
              <w:t>Value</w:t>
            </w:r>
          </w:p>
        </w:tc>
      </w:tr>
      <w:tr w:rsidR="00DF6D3D" w14:paraId="49A6F6CF" w14:textId="77777777" w:rsidTr="00311855">
        <w:tc>
          <w:tcPr>
            <w:tcW w:w="3708" w:type="dxa"/>
          </w:tcPr>
          <w:p w14:paraId="2DFDB916" w14:textId="77777777" w:rsidR="00DF6D3D" w:rsidRDefault="00DF6D3D" w:rsidP="00765A96">
            <w:r>
              <w:t>TOMS Functional Category</w:t>
            </w:r>
          </w:p>
        </w:tc>
        <w:tc>
          <w:tcPr>
            <w:tcW w:w="2682" w:type="dxa"/>
          </w:tcPr>
          <w:p w14:paraId="79B25655" w14:textId="77777777" w:rsidR="00DF6D3D" w:rsidRDefault="001D543B" w:rsidP="00765A96">
            <w:r>
              <w:t xml:space="preserve">Bid/No Bid; </w:t>
            </w:r>
            <w:r w:rsidR="00D52C15">
              <w:t>Email</w:t>
            </w:r>
          </w:p>
        </w:tc>
      </w:tr>
      <w:tr w:rsidR="00DF6D3D" w14:paraId="4976833C" w14:textId="77777777" w:rsidTr="00311855">
        <w:tc>
          <w:tcPr>
            <w:tcW w:w="3708" w:type="dxa"/>
          </w:tcPr>
          <w:p w14:paraId="25574DD3" w14:textId="77777777" w:rsidR="00DF6D3D" w:rsidRDefault="00DF6D3D" w:rsidP="00765A96">
            <w:r>
              <w:t>Task Priority</w:t>
            </w:r>
            <w:r w:rsidR="00311855">
              <w:t xml:space="preserve">                  [1=Highest]</w:t>
            </w:r>
          </w:p>
        </w:tc>
        <w:tc>
          <w:tcPr>
            <w:tcW w:w="2682" w:type="dxa"/>
          </w:tcPr>
          <w:p w14:paraId="21515D56" w14:textId="77777777" w:rsidR="00DF6D3D" w:rsidRDefault="00DF6D3D" w:rsidP="00765A96">
            <w:r>
              <w:t>1</w:t>
            </w:r>
          </w:p>
        </w:tc>
      </w:tr>
      <w:tr w:rsidR="00DF6D3D" w14:paraId="60395A4E" w14:textId="77777777" w:rsidTr="00311855">
        <w:tc>
          <w:tcPr>
            <w:tcW w:w="3708" w:type="dxa"/>
          </w:tcPr>
          <w:p w14:paraId="62956A37" w14:textId="77777777" w:rsidR="00DF6D3D" w:rsidRDefault="00DF6D3D" w:rsidP="00765A96">
            <w:r>
              <w:t>Task Complexity Level [1=Highest]</w:t>
            </w:r>
          </w:p>
        </w:tc>
        <w:tc>
          <w:tcPr>
            <w:tcW w:w="2682" w:type="dxa"/>
          </w:tcPr>
          <w:p w14:paraId="19189C85" w14:textId="77777777" w:rsidR="00DF6D3D" w:rsidRDefault="00DF6D3D" w:rsidP="00765A96">
            <w:r>
              <w:t>2</w:t>
            </w:r>
          </w:p>
        </w:tc>
      </w:tr>
    </w:tbl>
    <w:p w14:paraId="134A40D3" w14:textId="77777777" w:rsidR="00DF6D3D" w:rsidRDefault="00DF6D3D" w:rsidP="00393BEA">
      <w:pPr>
        <w:pStyle w:val="EnlightenedBodyTextIndent0"/>
      </w:pPr>
    </w:p>
    <w:p w14:paraId="22A59401" w14:textId="77777777" w:rsidR="00853980" w:rsidRPr="00A71C10" w:rsidRDefault="00DF6D3D" w:rsidP="00393BEA">
      <w:pPr>
        <w:pStyle w:val="EnlightenedBodyTextIndent0"/>
      </w:pPr>
      <w:r>
        <w:rPr>
          <w:rStyle w:val="Strong"/>
        </w:rPr>
        <w:t>Task Description</w:t>
      </w:r>
    </w:p>
    <w:p w14:paraId="452BAA6D" w14:textId="77777777" w:rsidR="004D4A52" w:rsidRPr="004D4A52" w:rsidRDefault="004D4A52" w:rsidP="004D4A52">
      <w:pPr>
        <w:pStyle w:val="BodyText"/>
        <w:ind w:firstLine="0"/>
        <w:rPr>
          <w:rFonts w:ascii="Arial" w:hAnsi="Arial" w:cs="Arial"/>
          <w:szCs w:val="22"/>
        </w:rPr>
      </w:pPr>
      <w:r w:rsidRPr="004D4A52">
        <w:rPr>
          <w:rFonts w:ascii="Arial" w:hAnsi="Arial" w:cs="Arial"/>
          <w:szCs w:val="22"/>
        </w:rPr>
        <w:t xml:space="preserve">The </w:t>
      </w:r>
      <w:r w:rsidR="000A4D2E" w:rsidRPr="000A4D2E">
        <w:rPr>
          <w:rFonts w:ascii="Arial" w:hAnsi="Arial" w:cs="Arial"/>
          <w:b/>
          <w:szCs w:val="22"/>
        </w:rPr>
        <w:t xml:space="preserve">Create </w:t>
      </w:r>
      <w:r w:rsidRPr="000A4D2E">
        <w:rPr>
          <w:rFonts w:ascii="Arial" w:hAnsi="Arial" w:cs="Arial"/>
          <w:b/>
          <w:szCs w:val="22"/>
        </w:rPr>
        <w:t>T</w:t>
      </w:r>
      <w:r w:rsidR="000A4D2E" w:rsidRPr="000A4D2E">
        <w:rPr>
          <w:rFonts w:ascii="Arial" w:hAnsi="Arial" w:cs="Arial"/>
          <w:b/>
          <w:szCs w:val="22"/>
        </w:rPr>
        <w:t xml:space="preserve">ask </w:t>
      </w:r>
      <w:r w:rsidRPr="000A4D2E">
        <w:rPr>
          <w:rFonts w:ascii="Arial" w:hAnsi="Arial" w:cs="Arial"/>
          <w:b/>
          <w:szCs w:val="22"/>
        </w:rPr>
        <w:t>O</w:t>
      </w:r>
      <w:r w:rsidR="000A4D2E" w:rsidRPr="000A4D2E">
        <w:rPr>
          <w:rFonts w:ascii="Arial" w:hAnsi="Arial" w:cs="Arial"/>
          <w:b/>
          <w:szCs w:val="22"/>
        </w:rPr>
        <w:t>rder</w:t>
      </w:r>
      <w:r w:rsidR="000A4D2E">
        <w:rPr>
          <w:rFonts w:ascii="Arial" w:hAnsi="Arial" w:cs="Arial"/>
          <w:szCs w:val="22"/>
        </w:rPr>
        <w:t xml:space="preserve"> page</w:t>
      </w:r>
      <w:r w:rsidRPr="004D4A52">
        <w:rPr>
          <w:rFonts w:ascii="Arial" w:hAnsi="Arial" w:cs="Arial"/>
          <w:szCs w:val="22"/>
        </w:rPr>
        <w:t xml:space="preserve"> is to have a ‘Bid</w:t>
      </w:r>
      <w:r w:rsidR="00D165E3">
        <w:rPr>
          <w:rFonts w:ascii="Arial" w:hAnsi="Arial" w:cs="Arial"/>
          <w:szCs w:val="22"/>
        </w:rPr>
        <w:t xml:space="preserve"> Decision</w:t>
      </w:r>
      <w:r w:rsidRPr="004D4A52">
        <w:rPr>
          <w:rFonts w:ascii="Arial" w:hAnsi="Arial" w:cs="Arial"/>
          <w:szCs w:val="22"/>
        </w:rPr>
        <w:t xml:space="preserve"> Due Date</w:t>
      </w:r>
      <w:r w:rsidR="00041639">
        <w:rPr>
          <w:rFonts w:ascii="Arial" w:hAnsi="Arial" w:cs="Arial"/>
          <w:szCs w:val="22"/>
        </w:rPr>
        <w:t>:</w:t>
      </w:r>
      <w:r w:rsidRPr="004D4A52">
        <w:rPr>
          <w:rFonts w:ascii="Arial" w:hAnsi="Arial" w:cs="Arial"/>
          <w:szCs w:val="22"/>
        </w:rPr>
        <w:t>’ date fiel</w:t>
      </w:r>
      <w:r w:rsidR="000A4D2E">
        <w:rPr>
          <w:rFonts w:ascii="Arial" w:hAnsi="Arial" w:cs="Arial"/>
          <w:szCs w:val="22"/>
        </w:rPr>
        <w:t>d. This gets filled in during</w:t>
      </w:r>
      <w:r w:rsidRPr="004D4A52">
        <w:rPr>
          <w:rFonts w:ascii="Arial" w:hAnsi="Arial" w:cs="Arial"/>
          <w:szCs w:val="22"/>
        </w:rPr>
        <w:t xml:space="preserve"> creation</w:t>
      </w:r>
      <w:r w:rsidR="000A4D2E">
        <w:rPr>
          <w:rFonts w:ascii="Arial" w:hAnsi="Arial" w:cs="Arial"/>
          <w:szCs w:val="22"/>
        </w:rPr>
        <w:t>/entry of the Task Order</w:t>
      </w:r>
      <w:r w:rsidRPr="004D4A52">
        <w:rPr>
          <w:rFonts w:ascii="Arial" w:hAnsi="Arial" w:cs="Arial"/>
          <w:szCs w:val="22"/>
        </w:rPr>
        <w:t>. After a TO receives an EIO Response (from approved Teaming Partner(s)/CTA Member(s), TOMS should notify the Contract Manager (by email) with the specific date information from the ‘Bid</w:t>
      </w:r>
      <w:r w:rsidR="00041639">
        <w:rPr>
          <w:rFonts w:ascii="Arial" w:hAnsi="Arial" w:cs="Arial"/>
          <w:szCs w:val="22"/>
        </w:rPr>
        <w:t xml:space="preserve"> Decision</w:t>
      </w:r>
      <w:r w:rsidRPr="004D4A52">
        <w:rPr>
          <w:rFonts w:ascii="Arial" w:hAnsi="Arial" w:cs="Arial"/>
          <w:szCs w:val="22"/>
        </w:rPr>
        <w:t xml:space="preserve"> Due Date</w:t>
      </w:r>
      <w:r w:rsidR="00041639">
        <w:rPr>
          <w:rFonts w:ascii="Arial" w:hAnsi="Arial" w:cs="Arial"/>
          <w:szCs w:val="22"/>
        </w:rPr>
        <w:t>:</w:t>
      </w:r>
      <w:r w:rsidRPr="004D4A52">
        <w:rPr>
          <w:rFonts w:ascii="Arial" w:hAnsi="Arial" w:cs="Arial"/>
          <w:szCs w:val="22"/>
        </w:rPr>
        <w:t>’ date field. When the TO State changes to 'EOI Assessment' the email trigger will send an email to the Contract Manager.</w:t>
      </w:r>
    </w:p>
    <w:p w14:paraId="3735FD0D" w14:textId="77777777" w:rsidR="00A71C10" w:rsidRDefault="004D4A52" w:rsidP="004D4A52">
      <w:pPr>
        <w:pStyle w:val="BodyText"/>
        <w:ind w:firstLine="0"/>
        <w:rPr>
          <w:rFonts w:ascii="Arial" w:hAnsi="Arial" w:cs="Arial"/>
          <w:szCs w:val="22"/>
        </w:rPr>
      </w:pPr>
      <w:r w:rsidRPr="004D4A52">
        <w:rPr>
          <w:rFonts w:ascii="Arial" w:hAnsi="Arial" w:cs="Arial"/>
          <w:szCs w:val="22"/>
        </w:rPr>
        <w:t>This is a reminder notification to the Contract Manager regarding the due date for the Bid/No Bid decision.</w:t>
      </w:r>
    </w:p>
    <w:p w14:paraId="2D39B351" w14:textId="77777777" w:rsidR="009C304B" w:rsidRDefault="009C304B" w:rsidP="00393BEA">
      <w:pPr>
        <w:pStyle w:val="EnlightenedBodyTextIndent0"/>
      </w:pPr>
    </w:p>
    <w:p w14:paraId="19A0EADE" w14:textId="77777777" w:rsidR="009412B1" w:rsidRDefault="009412B1" w:rsidP="00393BEA">
      <w:pPr>
        <w:pStyle w:val="EnlightenedBodyTextIndent0"/>
      </w:pPr>
      <w:r>
        <w:rPr>
          <w:rStyle w:val="Strong"/>
        </w:rPr>
        <w:t>TOMS Functional Requirements</w:t>
      </w:r>
    </w:p>
    <w:tbl>
      <w:tblPr>
        <w:tblW w:w="9372" w:type="dxa"/>
        <w:tblInd w:w="-4" w:type="dxa"/>
        <w:tblCellMar>
          <w:left w:w="0" w:type="dxa"/>
          <w:right w:w="0" w:type="dxa"/>
        </w:tblCellMar>
        <w:tblLook w:val="04A0" w:firstRow="1" w:lastRow="0" w:firstColumn="1" w:lastColumn="0" w:noHBand="0" w:noVBand="1"/>
      </w:tblPr>
      <w:tblGrid>
        <w:gridCol w:w="11"/>
        <w:gridCol w:w="898"/>
        <w:gridCol w:w="7378"/>
        <w:gridCol w:w="1065"/>
        <w:gridCol w:w="20"/>
      </w:tblGrid>
      <w:tr w:rsidR="00C80698" w14:paraId="5624E496" w14:textId="77777777" w:rsidTr="001B3DCC">
        <w:trPr>
          <w:gridBefore w:val="1"/>
          <w:wBefore w:w="11" w:type="dxa"/>
          <w:trHeight w:val="64"/>
        </w:trPr>
        <w:tc>
          <w:tcPr>
            <w:tcW w:w="898" w:type="dxa"/>
            <w:tcBorders>
              <w:top w:val="single" w:sz="6" w:space="0" w:color="auto"/>
              <w:left w:val="single" w:sz="8" w:space="0" w:color="auto"/>
              <w:bottom w:val="single" w:sz="8" w:space="0" w:color="auto"/>
              <w:right w:val="single" w:sz="8" w:space="0" w:color="auto"/>
            </w:tcBorders>
            <w:hideMark/>
          </w:tcPr>
          <w:p w14:paraId="215C3EAD" w14:textId="4FA4DE7D" w:rsidR="00C80698" w:rsidRDefault="00C80698" w:rsidP="000471D6">
            <w:pPr>
              <w:pStyle w:val="NormalWeb"/>
              <w:spacing w:line="252" w:lineRule="auto"/>
            </w:pPr>
            <w:r>
              <w:rPr>
                <w:rFonts w:ascii="Arial" w:hAnsi="Arial" w:cs="Arial"/>
              </w:rPr>
              <w:t xml:space="preserve">4.5 </w:t>
            </w:r>
          </w:p>
        </w:tc>
        <w:tc>
          <w:tcPr>
            <w:tcW w:w="7378" w:type="dxa"/>
            <w:tcBorders>
              <w:top w:val="single" w:sz="6" w:space="0" w:color="auto"/>
              <w:left w:val="nil"/>
              <w:bottom w:val="single" w:sz="8" w:space="0" w:color="auto"/>
              <w:right w:val="single" w:sz="8" w:space="0" w:color="auto"/>
            </w:tcBorders>
            <w:tcMar>
              <w:top w:w="0" w:type="dxa"/>
              <w:left w:w="115" w:type="dxa"/>
              <w:bottom w:w="0" w:type="dxa"/>
              <w:right w:w="115" w:type="dxa"/>
            </w:tcMar>
            <w:hideMark/>
          </w:tcPr>
          <w:p w14:paraId="44B4860D" w14:textId="5093A5B5" w:rsidR="00C80698" w:rsidRPr="001B3DCC" w:rsidRDefault="00C80698" w:rsidP="00D72BDC">
            <w:pPr>
              <w:pStyle w:val="NormalWeb"/>
            </w:pPr>
            <w:r w:rsidRPr="001B3DCC">
              <w:rPr>
                <w:rFonts w:ascii="Arial" w:hAnsi="Arial" w:cs="Arial"/>
              </w:rPr>
              <w:t>The TO is to have a ‘Bid/No Bid Due Date’ date field. This gets filled in during TO creation. After a TO receives an EIO Response (from approved Teaming Partner(s)/CTA Member(s), TOMS should notify the Contract Manager (by email) with the specific date information from the ‘Bid/No Bid Due Date’ date field. When the TO State changes to 'EOI Assessment' the email trigger will send an email to the Contract Manager.</w:t>
            </w:r>
            <w:r w:rsidR="00D72BDC" w:rsidRPr="001B3DCC">
              <w:rPr>
                <w:rFonts w:ascii="Arial" w:hAnsi="Arial" w:cs="Arial"/>
              </w:rPr>
              <w:t xml:space="preserve"> </w:t>
            </w:r>
            <w:r w:rsidRPr="001B3DCC">
              <w:rPr>
                <w:rFonts w:ascii="Arial" w:hAnsi="Arial" w:cs="Arial"/>
              </w:rPr>
              <w:t>This is a reminder notification to the Contract Manager regarding the due date for the Bid/No Bid decision.</w:t>
            </w:r>
          </w:p>
        </w:tc>
        <w:tc>
          <w:tcPr>
            <w:tcW w:w="1085" w:type="dxa"/>
            <w:gridSpan w:val="2"/>
            <w:tcBorders>
              <w:top w:val="single" w:sz="6" w:space="0" w:color="auto"/>
              <w:left w:val="nil"/>
              <w:bottom w:val="single" w:sz="8" w:space="0" w:color="auto"/>
              <w:right w:val="single" w:sz="8" w:space="0" w:color="auto"/>
            </w:tcBorders>
            <w:hideMark/>
          </w:tcPr>
          <w:p w14:paraId="5C8785CD" w14:textId="0BBEECAC" w:rsidR="00C80698" w:rsidRDefault="00C80698" w:rsidP="000471D6">
            <w:pPr>
              <w:pStyle w:val="NormalWeb"/>
              <w:spacing w:line="252" w:lineRule="auto"/>
            </w:pPr>
            <w:r>
              <w:rPr>
                <w:rFonts w:ascii="Arial" w:hAnsi="Arial" w:cs="Arial"/>
              </w:rPr>
              <w:t> </w:t>
            </w:r>
            <w:r w:rsidR="005D2CC4">
              <w:rPr>
                <w:rFonts w:ascii="Arial" w:hAnsi="Arial" w:cs="Arial"/>
              </w:rPr>
              <w:t>Mandatory</w:t>
            </w:r>
          </w:p>
        </w:tc>
      </w:tr>
      <w:tr w:rsidR="00A71C10" w:rsidRPr="00B52BBA" w14:paraId="4E956048" w14:textId="77777777" w:rsidTr="005D2CC4">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gridAfter w:val="1"/>
          <w:wAfter w:w="20" w:type="dxa"/>
          <w:trHeight w:val="64"/>
        </w:trPr>
        <w:tc>
          <w:tcPr>
            <w:tcW w:w="909" w:type="dxa"/>
            <w:gridSpan w:val="2"/>
          </w:tcPr>
          <w:p w14:paraId="60622389" w14:textId="77777777" w:rsidR="00A71C10" w:rsidRPr="00B52BBA" w:rsidRDefault="00A71C10" w:rsidP="001C69C8">
            <w:pPr>
              <w:pStyle w:val="TableText0"/>
            </w:pPr>
            <w:r>
              <w:t>4.</w:t>
            </w:r>
            <w:r w:rsidRPr="00B52BBA">
              <w:t>5.1</w:t>
            </w:r>
          </w:p>
        </w:tc>
        <w:tc>
          <w:tcPr>
            <w:tcW w:w="7378" w:type="dxa"/>
            <w:shd w:val="clear" w:color="auto" w:fill="auto"/>
            <w:tcMar>
              <w:top w:w="0" w:type="dxa"/>
              <w:left w:w="115" w:type="dxa"/>
              <w:bottom w:w="0" w:type="dxa"/>
              <w:right w:w="115" w:type="dxa"/>
            </w:tcMar>
          </w:tcPr>
          <w:p w14:paraId="2FFA1ED4" w14:textId="77777777" w:rsidR="00A71C10" w:rsidRPr="00B52BBA" w:rsidRDefault="00A71C10" w:rsidP="001C69C8">
            <w:pPr>
              <w:pStyle w:val="TableText0"/>
            </w:pPr>
            <w:r w:rsidRPr="00B52BBA">
              <w:t>System Shall send email with to notify Contract Manager with notification of BID/NO BID decision response due date and time.</w:t>
            </w:r>
          </w:p>
        </w:tc>
        <w:tc>
          <w:tcPr>
            <w:tcW w:w="1065" w:type="dxa"/>
          </w:tcPr>
          <w:p w14:paraId="297D7F9D" w14:textId="77777777" w:rsidR="00A71C10" w:rsidRPr="00B52BBA" w:rsidRDefault="00A71C10" w:rsidP="001C69C8">
            <w:pPr>
              <w:pStyle w:val="TableText0"/>
            </w:pPr>
            <w:r w:rsidRPr="00B52BBA">
              <w:t>Mandatory</w:t>
            </w:r>
          </w:p>
        </w:tc>
      </w:tr>
      <w:tr w:rsidR="00041639" w:rsidRPr="00B52BBA" w14:paraId="10047C4E" w14:textId="77777777" w:rsidTr="001B3DCC">
        <w:trPr>
          <w:gridBefore w:val="1"/>
          <w:wBefore w:w="11" w:type="dxa"/>
          <w:trHeight w:val="64"/>
        </w:trPr>
        <w:tc>
          <w:tcPr>
            <w:tcW w:w="898" w:type="dxa"/>
            <w:tcBorders>
              <w:top w:val="single" w:sz="6" w:space="0" w:color="auto"/>
              <w:left w:val="single" w:sz="8" w:space="0" w:color="auto"/>
              <w:bottom w:val="single" w:sz="8" w:space="0" w:color="auto"/>
              <w:right w:val="single" w:sz="8" w:space="0" w:color="auto"/>
            </w:tcBorders>
            <w:hideMark/>
          </w:tcPr>
          <w:p w14:paraId="539B977A" w14:textId="77777777" w:rsidR="00041639" w:rsidRPr="00041639" w:rsidRDefault="00041639" w:rsidP="00041639">
            <w:pPr>
              <w:pStyle w:val="NormalWeb"/>
              <w:spacing w:line="252" w:lineRule="auto"/>
              <w:rPr>
                <w:rFonts w:ascii="Arial" w:hAnsi="Arial" w:cs="Arial"/>
              </w:rPr>
            </w:pPr>
            <w:r w:rsidRPr="00041639">
              <w:rPr>
                <w:rFonts w:ascii="Arial" w:hAnsi="Arial" w:cs="Arial"/>
              </w:rPr>
              <w:t>4.6.4</w:t>
            </w:r>
          </w:p>
        </w:tc>
        <w:tc>
          <w:tcPr>
            <w:tcW w:w="7378" w:type="dxa"/>
            <w:tcBorders>
              <w:top w:val="single" w:sz="6" w:space="0" w:color="auto"/>
              <w:left w:val="nil"/>
              <w:bottom w:val="single" w:sz="8" w:space="0" w:color="auto"/>
              <w:right w:val="single" w:sz="8" w:space="0" w:color="auto"/>
            </w:tcBorders>
            <w:shd w:val="clear" w:color="auto" w:fill="auto"/>
            <w:tcMar>
              <w:top w:w="0" w:type="dxa"/>
              <w:left w:w="115" w:type="dxa"/>
              <w:bottom w:w="0" w:type="dxa"/>
              <w:right w:w="115" w:type="dxa"/>
            </w:tcMar>
            <w:hideMark/>
          </w:tcPr>
          <w:p w14:paraId="130EFDB0" w14:textId="77777777" w:rsidR="00041639" w:rsidRPr="00041639" w:rsidRDefault="00041639" w:rsidP="00041639">
            <w:pPr>
              <w:pStyle w:val="NormalWeb"/>
              <w:rPr>
                <w:rFonts w:ascii="Arial" w:hAnsi="Arial" w:cs="Arial"/>
              </w:rPr>
            </w:pPr>
            <w:r w:rsidRPr="00041639">
              <w:rPr>
                <w:rFonts w:ascii="Arial" w:hAnsi="Arial" w:cs="Arial"/>
              </w:rPr>
              <w:t>System Shall send email to notify approved Teaming Partner(s)/CTA Member(s), Enlightened Team Members, subcontractors with notification of BID/NO BID decision response due date and time.</w:t>
            </w:r>
          </w:p>
        </w:tc>
        <w:tc>
          <w:tcPr>
            <w:tcW w:w="1085" w:type="dxa"/>
            <w:gridSpan w:val="2"/>
            <w:tcBorders>
              <w:top w:val="single" w:sz="6" w:space="0" w:color="auto"/>
              <w:left w:val="nil"/>
              <w:bottom w:val="single" w:sz="8" w:space="0" w:color="auto"/>
              <w:right w:val="single" w:sz="8" w:space="0" w:color="auto"/>
            </w:tcBorders>
            <w:hideMark/>
          </w:tcPr>
          <w:p w14:paraId="4126FEA9" w14:textId="77777777" w:rsidR="00041639" w:rsidRPr="00041639" w:rsidRDefault="00041639" w:rsidP="00041639">
            <w:pPr>
              <w:pStyle w:val="NormalWeb"/>
              <w:spacing w:line="252" w:lineRule="auto"/>
              <w:rPr>
                <w:rFonts w:ascii="Arial" w:hAnsi="Arial" w:cs="Arial"/>
              </w:rPr>
            </w:pPr>
            <w:r w:rsidRPr="00041639">
              <w:rPr>
                <w:rFonts w:ascii="Arial" w:hAnsi="Arial" w:cs="Arial"/>
              </w:rPr>
              <w:t>Mandatory</w:t>
            </w:r>
          </w:p>
        </w:tc>
      </w:tr>
    </w:tbl>
    <w:p w14:paraId="172166D3" w14:textId="77777777" w:rsidR="009412B1" w:rsidRPr="004D4A52" w:rsidRDefault="009412B1" w:rsidP="00393BEA">
      <w:pPr>
        <w:pStyle w:val="EnlightenedBodyTextIndent0"/>
      </w:pPr>
    </w:p>
    <w:p w14:paraId="77725FC0" w14:textId="77777777" w:rsidR="00BA3D60" w:rsidRDefault="00D71545" w:rsidP="00393BEA">
      <w:pPr>
        <w:pStyle w:val="EnlightenedBodyTextIndent0"/>
        <w:rPr>
          <w:rStyle w:val="Strong"/>
        </w:rPr>
      </w:pPr>
      <w:r>
        <mc:AlternateContent>
          <mc:Choice Requires="wps">
            <w:drawing>
              <wp:anchor distT="45720" distB="45720" distL="114300" distR="114300" simplePos="0" relativeHeight="251659264" behindDoc="0" locked="0" layoutInCell="1" allowOverlap="1" wp14:anchorId="0DD65B85" wp14:editId="7381B0B7">
                <wp:simplePos x="0" y="0"/>
                <wp:positionH relativeFrom="column">
                  <wp:posOffset>-9525</wp:posOffset>
                </wp:positionH>
                <wp:positionV relativeFrom="paragraph">
                  <wp:posOffset>254000</wp:posOffset>
                </wp:positionV>
                <wp:extent cx="5932805" cy="2333625"/>
                <wp:effectExtent l="9525" t="6350" r="10795"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2333625"/>
                        </a:xfrm>
                        <a:prstGeom prst="rect">
                          <a:avLst/>
                        </a:prstGeom>
                        <a:solidFill>
                          <a:schemeClr val="accent1">
                            <a:lumMod val="20000"/>
                            <a:lumOff val="80000"/>
                          </a:schemeClr>
                        </a:solidFill>
                        <a:ln w="9525">
                          <a:solidFill>
                            <a:srgbClr val="000000"/>
                          </a:solidFill>
                          <a:miter lim="800000"/>
                          <a:headEnd/>
                          <a:tailEnd/>
                        </a:ln>
                      </wps:spPr>
                      <wps:txbx>
                        <w:txbxContent>
                          <w:p w14:paraId="7433CF5F" w14:textId="77777777" w:rsidR="00981B74" w:rsidRDefault="00981B74" w:rsidP="00D97D53">
                            <w:pPr>
                              <w:pStyle w:val="BodyText"/>
                              <w:ind w:firstLine="0"/>
                              <w:jc w:val="left"/>
                              <w:rPr>
                                <w:rFonts w:ascii="Arial" w:hAnsi="Arial" w:cs="Arial"/>
                                <w:szCs w:val="22"/>
                              </w:rPr>
                            </w:pPr>
                            <w:r>
                              <w:rPr>
                                <w:rFonts w:ascii="Arial" w:hAnsi="Arial" w:cs="Arial"/>
                                <w:szCs w:val="22"/>
                              </w:rPr>
                              <w:t>Update the</w:t>
                            </w:r>
                            <w:r w:rsidRPr="004D4A52">
                              <w:rPr>
                                <w:rFonts w:ascii="Arial" w:hAnsi="Arial" w:cs="Arial"/>
                                <w:szCs w:val="22"/>
                              </w:rPr>
                              <w:t xml:space="preserve"> </w:t>
                            </w:r>
                            <w:r w:rsidRPr="000A4D2E">
                              <w:rPr>
                                <w:rFonts w:ascii="Arial" w:hAnsi="Arial" w:cs="Arial"/>
                                <w:b/>
                                <w:szCs w:val="22"/>
                              </w:rPr>
                              <w:t>Create Task Order</w:t>
                            </w:r>
                            <w:r>
                              <w:rPr>
                                <w:rFonts w:ascii="Arial" w:hAnsi="Arial" w:cs="Arial"/>
                                <w:szCs w:val="22"/>
                              </w:rPr>
                              <w:t xml:space="preserve"> page</w:t>
                            </w:r>
                            <w:r w:rsidRPr="004D4A52">
                              <w:rPr>
                                <w:rFonts w:ascii="Arial" w:hAnsi="Arial" w:cs="Arial"/>
                                <w:szCs w:val="22"/>
                              </w:rPr>
                              <w:t xml:space="preserve"> </w:t>
                            </w:r>
                            <w:r>
                              <w:rPr>
                                <w:rFonts w:ascii="Arial" w:hAnsi="Arial" w:cs="Arial"/>
                                <w:szCs w:val="22"/>
                              </w:rPr>
                              <w:t>to add</w:t>
                            </w:r>
                            <w:r w:rsidRPr="004D4A52">
                              <w:rPr>
                                <w:rFonts w:ascii="Arial" w:hAnsi="Arial" w:cs="Arial"/>
                                <w:szCs w:val="22"/>
                              </w:rPr>
                              <w:t xml:space="preserve"> a ‘</w:t>
                            </w:r>
                            <w:r w:rsidRPr="007D5BBC">
                              <w:rPr>
                                <w:rFonts w:ascii="Arial" w:hAnsi="Arial" w:cs="Arial"/>
                                <w:i/>
                                <w:szCs w:val="22"/>
                              </w:rPr>
                              <w:t>Bid Decision Due Date:</w:t>
                            </w:r>
                            <w:r w:rsidRPr="004D4A52">
                              <w:rPr>
                                <w:rFonts w:ascii="Arial" w:hAnsi="Arial" w:cs="Arial"/>
                                <w:szCs w:val="22"/>
                              </w:rPr>
                              <w:t>’ date fiel</w:t>
                            </w:r>
                            <w:r>
                              <w:rPr>
                                <w:rFonts w:ascii="Arial" w:hAnsi="Arial" w:cs="Arial"/>
                                <w:szCs w:val="22"/>
                              </w:rPr>
                              <w:t>d. The field should accept valid date entries. This date gets filled in during</w:t>
                            </w:r>
                            <w:r w:rsidRPr="004D4A52">
                              <w:rPr>
                                <w:rFonts w:ascii="Arial" w:hAnsi="Arial" w:cs="Arial"/>
                                <w:szCs w:val="22"/>
                              </w:rPr>
                              <w:t xml:space="preserve"> creation</w:t>
                            </w:r>
                            <w:r>
                              <w:rPr>
                                <w:rFonts w:ascii="Arial" w:hAnsi="Arial" w:cs="Arial"/>
                                <w:szCs w:val="22"/>
                              </w:rPr>
                              <w:t xml:space="preserve">/entry of the Task Order and is displayed (non-editable) on the </w:t>
                            </w:r>
                            <w:r w:rsidRPr="007D5BBC">
                              <w:rPr>
                                <w:rFonts w:ascii="Arial" w:hAnsi="Arial" w:cs="Arial"/>
                                <w:b/>
                                <w:szCs w:val="22"/>
                              </w:rPr>
                              <w:t>Task Order Details</w:t>
                            </w:r>
                            <w:r>
                              <w:rPr>
                                <w:rFonts w:ascii="Arial" w:hAnsi="Arial" w:cs="Arial"/>
                                <w:szCs w:val="22"/>
                              </w:rPr>
                              <w:t xml:space="preserve"> page.</w:t>
                            </w:r>
                          </w:p>
                          <w:p w14:paraId="02A760CF" w14:textId="77777777" w:rsidR="00981B74" w:rsidRPr="004D4A52" w:rsidRDefault="00981B74" w:rsidP="00D97D53">
                            <w:pPr>
                              <w:pStyle w:val="BodyText"/>
                              <w:ind w:firstLine="0"/>
                              <w:jc w:val="left"/>
                              <w:rPr>
                                <w:rFonts w:ascii="Arial" w:hAnsi="Arial" w:cs="Arial"/>
                                <w:szCs w:val="22"/>
                              </w:rPr>
                            </w:pPr>
                            <w:r>
                              <w:rPr>
                                <w:rFonts w:ascii="Arial" w:hAnsi="Arial" w:cs="Arial"/>
                                <w:szCs w:val="22"/>
                              </w:rPr>
                              <w:t xml:space="preserve">After </w:t>
                            </w:r>
                            <w:r w:rsidRPr="004D4A52">
                              <w:rPr>
                                <w:rFonts w:ascii="Arial" w:hAnsi="Arial" w:cs="Arial"/>
                                <w:szCs w:val="22"/>
                              </w:rPr>
                              <w:t>TO</w:t>
                            </w:r>
                            <w:r>
                              <w:rPr>
                                <w:rFonts w:ascii="Arial" w:hAnsi="Arial" w:cs="Arial"/>
                                <w:szCs w:val="22"/>
                              </w:rPr>
                              <w:t>MS receives an EIO Response [</w:t>
                            </w:r>
                            <w:r w:rsidRPr="004D4A52">
                              <w:rPr>
                                <w:rFonts w:ascii="Arial" w:hAnsi="Arial" w:cs="Arial"/>
                                <w:szCs w:val="22"/>
                              </w:rPr>
                              <w:t>from approved Teaming Partner(s)/CTA Member(s)</w:t>
                            </w:r>
                            <w:r>
                              <w:rPr>
                                <w:rFonts w:ascii="Arial" w:hAnsi="Arial" w:cs="Arial"/>
                                <w:szCs w:val="22"/>
                              </w:rPr>
                              <w:t>]</w:t>
                            </w:r>
                            <w:r w:rsidRPr="004D4A52">
                              <w:rPr>
                                <w:rFonts w:ascii="Arial" w:hAnsi="Arial" w:cs="Arial"/>
                                <w:szCs w:val="22"/>
                              </w:rPr>
                              <w:t xml:space="preserve">, </w:t>
                            </w:r>
                            <w:r>
                              <w:rPr>
                                <w:rFonts w:ascii="Arial" w:hAnsi="Arial" w:cs="Arial"/>
                                <w:szCs w:val="22"/>
                              </w:rPr>
                              <w:t>for a Task Order, TOMS will</w:t>
                            </w:r>
                            <w:r w:rsidRPr="004D4A52">
                              <w:rPr>
                                <w:rFonts w:ascii="Arial" w:hAnsi="Arial" w:cs="Arial"/>
                                <w:szCs w:val="22"/>
                              </w:rPr>
                              <w:t xml:space="preserve"> notify the Contract Manager (by email) with the specific date information from the </w:t>
                            </w:r>
                            <w:r w:rsidRPr="007D5BBC">
                              <w:rPr>
                                <w:rFonts w:ascii="Arial" w:hAnsi="Arial" w:cs="Arial"/>
                                <w:i/>
                                <w:szCs w:val="22"/>
                              </w:rPr>
                              <w:t>‘Bid Decision Due Date</w:t>
                            </w:r>
                            <w:r>
                              <w:rPr>
                                <w:rFonts w:ascii="Arial" w:hAnsi="Arial" w:cs="Arial"/>
                                <w:szCs w:val="22"/>
                              </w:rPr>
                              <w:t>:</w:t>
                            </w:r>
                            <w:r w:rsidRPr="004D4A52">
                              <w:rPr>
                                <w:rFonts w:ascii="Arial" w:hAnsi="Arial" w:cs="Arial"/>
                                <w:szCs w:val="22"/>
                              </w:rPr>
                              <w:t xml:space="preserve">’ date field. When the TO State changes to </w:t>
                            </w:r>
                            <w:r>
                              <w:rPr>
                                <w:rFonts w:ascii="Arial" w:hAnsi="Arial" w:cs="Arial"/>
                                <w:szCs w:val="22"/>
                              </w:rPr>
                              <w:t>‘Open</w:t>
                            </w:r>
                            <w:r w:rsidRPr="004D4A52">
                              <w:rPr>
                                <w:rFonts w:ascii="Arial" w:hAnsi="Arial" w:cs="Arial"/>
                                <w:szCs w:val="22"/>
                              </w:rPr>
                              <w:t>' the email trigger will send a</w:t>
                            </w:r>
                            <w:r>
                              <w:rPr>
                                <w:rFonts w:ascii="Arial" w:hAnsi="Arial" w:cs="Arial"/>
                                <w:szCs w:val="22"/>
                              </w:rPr>
                              <w:t xml:space="preserve">n email to the Contract Manager through the functionality provided by the </w:t>
                            </w:r>
                            <w:r w:rsidRPr="007D5BBC">
                              <w:rPr>
                                <w:rFonts w:ascii="Arial" w:hAnsi="Arial" w:cs="Arial"/>
                                <w:b/>
                                <w:szCs w:val="22"/>
                              </w:rPr>
                              <w:t>Email Lists</w:t>
                            </w:r>
                            <w:r>
                              <w:rPr>
                                <w:rFonts w:ascii="Arial" w:hAnsi="Arial" w:cs="Arial"/>
                                <w:szCs w:val="22"/>
                              </w:rPr>
                              <w:t xml:space="preserve"> management. Set up a rule for an auto-email to be sent to the Contract Managers when the Task Order state is changed to ‘Open’. The Email should contain the </w:t>
                            </w:r>
                          </w:p>
                          <w:p w14:paraId="6A398AE3" w14:textId="77777777" w:rsidR="00981B74" w:rsidRPr="00BA3D60" w:rsidRDefault="00981B74" w:rsidP="00D97D53">
                            <w:pPr>
                              <w:pStyle w:val="BodyText"/>
                              <w:ind w:firstLine="0"/>
                              <w:jc w:val="left"/>
                              <w:rPr>
                                <w:rFonts w:ascii="Arial" w:hAnsi="Arial" w:cs="Arial"/>
                                <w:szCs w:val="22"/>
                              </w:rPr>
                            </w:pPr>
                            <w:r w:rsidRPr="004D4A52">
                              <w:rPr>
                                <w:rFonts w:ascii="Arial" w:hAnsi="Arial" w:cs="Arial"/>
                                <w:szCs w:val="22"/>
                              </w:rPr>
                              <w:t>This is a reminder notification to the Contract Manager regarding the due date for the Bid/No Bid decision.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D65B85" id="Text Box 2" o:spid="_x0000_s1032" type="#_x0000_t202" style="position:absolute;margin-left:-.75pt;margin-top:20pt;width:467.15pt;height:183.7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" fillcolor="#dbe5f1 [660]">
                <v:textbox style="mso-fit-shape-to-text:t">
                  <w:txbxContent>
                    <w:p w14:paraId="7433CF5F" w14:textId="77777777" w:rsidR="00981B74" w:rsidRDefault="00981B74" w:rsidP="00D97D53">
                      <w:pPr>
                        <w:pStyle w:val="BodyText"/>
                        <w:ind w:firstLine="0"/>
                        <w:jc w:val="left"/>
                        <w:rPr>
                          <w:rFonts w:ascii="Arial" w:hAnsi="Arial" w:cs="Arial"/>
                          <w:szCs w:val="22"/>
                        </w:rPr>
                      </w:pPr>
                      <w:r>
                        <w:rPr>
                          <w:rFonts w:ascii="Arial" w:hAnsi="Arial" w:cs="Arial"/>
                          <w:szCs w:val="22"/>
                        </w:rPr>
                        <w:t>Update the</w:t>
                      </w:r>
                      <w:r w:rsidRPr="004D4A52">
                        <w:rPr>
                          <w:rFonts w:ascii="Arial" w:hAnsi="Arial" w:cs="Arial"/>
                          <w:szCs w:val="22"/>
                        </w:rPr>
                        <w:t xml:space="preserve"> </w:t>
                      </w:r>
                      <w:r w:rsidRPr="000A4D2E">
                        <w:rPr>
                          <w:rFonts w:ascii="Arial" w:hAnsi="Arial" w:cs="Arial"/>
                          <w:b/>
                          <w:szCs w:val="22"/>
                        </w:rPr>
                        <w:t>Create Task Order</w:t>
                      </w:r>
                      <w:r>
                        <w:rPr>
                          <w:rFonts w:ascii="Arial" w:hAnsi="Arial" w:cs="Arial"/>
                          <w:szCs w:val="22"/>
                        </w:rPr>
                        <w:t xml:space="preserve"> page</w:t>
                      </w:r>
                      <w:r w:rsidRPr="004D4A52">
                        <w:rPr>
                          <w:rFonts w:ascii="Arial" w:hAnsi="Arial" w:cs="Arial"/>
                          <w:szCs w:val="22"/>
                        </w:rPr>
                        <w:t xml:space="preserve"> </w:t>
                      </w:r>
                      <w:r>
                        <w:rPr>
                          <w:rFonts w:ascii="Arial" w:hAnsi="Arial" w:cs="Arial"/>
                          <w:szCs w:val="22"/>
                        </w:rPr>
                        <w:t>to add</w:t>
                      </w:r>
                      <w:r w:rsidRPr="004D4A52">
                        <w:rPr>
                          <w:rFonts w:ascii="Arial" w:hAnsi="Arial" w:cs="Arial"/>
                          <w:szCs w:val="22"/>
                        </w:rPr>
                        <w:t xml:space="preserve"> a ‘</w:t>
                      </w:r>
                      <w:r w:rsidRPr="007D5BBC">
                        <w:rPr>
                          <w:rFonts w:ascii="Arial" w:hAnsi="Arial" w:cs="Arial"/>
                          <w:i/>
                          <w:szCs w:val="22"/>
                        </w:rPr>
                        <w:t>Bid Decision Due Date:</w:t>
                      </w:r>
                      <w:r w:rsidRPr="004D4A52">
                        <w:rPr>
                          <w:rFonts w:ascii="Arial" w:hAnsi="Arial" w:cs="Arial"/>
                          <w:szCs w:val="22"/>
                        </w:rPr>
                        <w:t>’ date fiel</w:t>
                      </w:r>
                      <w:r>
                        <w:rPr>
                          <w:rFonts w:ascii="Arial" w:hAnsi="Arial" w:cs="Arial"/>
                          <w:szCs w:val="22"/>
                        </w:rPr>
                        <w:t>d. The field should accept valid date entries. This date gets filled in during</w:t>
                      </w:r>
                      <w:r w:rsidRPr="004D4A52">
                        <w:rPr>
                          <w:rFonts w:ascii="Arial" w:hAnsi="Arial" w:cs="Arial"/>
                          <w:szCs w:val="22"/>
                        </w:rPr>
                        <w:t xml:space="preserve"> creation</w:t>
                      </w:r>
                      <w:r>
                        <w:rPr>
                          <w:rFonts w:ascii="Arial" w:hAnsi="Arial" w:cs="Arial"/>
                          <w:szCs w:val="22"/>
                        </w:rPr>
                        <w:t xml:space="preserve">/entry of the Task Order and is displayed (non-editable) on the </w:t>
                      </w:r>
                      <w:r w:rsidRPr="007D5BBC">
                        <w:rPr>
                          <w:rFonts w:ascii="Arial" w:hAnsi="Arial" w:cs="Arial"/>
                          <w:b/>
                          <w:szCs w:val="22"/>
                        </w:rPr>
                        <w:t>Task Order Details</w:t>
                      </w:r>
                      <w:r>
                        <w:rPr>
                          <w:rFonts w:ascii="Arial" w:hAnsi="Arial" w:cs="Arial"/>
                          <w:szCs w:val="22"/>
                        </w:rPr>
                        <w:t xml:space="preserve"> page.</w:t>
                      </w:r>
                    </w:p>
                    <w:p w14:paraId="02A760CF" w14:textId="77777777" w:rsidR="00981B74" w:rsidRPr="004D4A52" w:rsidRDefault="00981B74" w:rsidP="00D97D53">
                      <w:pPr>
                        <w:pStyle w:val="BodyText"/>
                        <w:ind w:firstLine="0"/>
                        <w:jc w:val="left"/>
                        <w:rPr>
                          <w:rFonts w:ascii="Arial" w:hAnsi="Arial" w:cs="Arial"/>
                          <w:szCs w:val="22"/>
                        </w:rPr>
                      </w:pPr>
                      <w:r>
                        <w:rPr>
                          <w:rFonts w:ascii="Arial" w:hAnsi="Arial" w:cs="Arial"/>
                          <w:szCs w:val="22"/>
                        </w:rPr>
                        <w:t xml:space="preserve">After </w:t>
                      </w:r>
                      <w:r w:rsidRPr="004D4A52">
                        <w:rPr>
                          <w:rFonts w:ascii="Arial" w:hAnsi="Arial" w:cs="Arial"/>
                          <w:szCs w:val="22"/>
                        </w:rPr>
                        <w:t>TO</w:t>
                      </w:r>
                      <w:r>
                        <w:rPr>
                          <w:rFonts w:ascii="Arial" w:hAnsi="Arial" w:cs="Arial"/>
                          <w:szCs w:val="22"/>
                        </w:rPr>
                        <w:t>MS receives an EIO Response [</w:t>
                      </w:r>
                      <w:r w:rsidRPr="004D4A52">
                        <w:rPr>
                          <w:rFonts w:ascii="Arial" w:hAnsi="Arial" w:cs="Arial"/>
                          <w:szCs w:val="22"/>
                        </w:rPr>
                        <w:t>from approved Teaming Partner(s)/CTA Member(s)</w:t>
                      </w:r>
                      <w:r>
                        <w:rPr>
                          <w:rFonts w:ascii="Arial" w:hAnsi="Arial" w:cs="Arial"/>
                          <w:szCs w:val="22"/>
                        </w:rPr>
                        <w:t>]</w:t>
                      </w:r>
                      <w:r w:rsidRPr="004D4A52">
                        <w:rPr>
                          <w:rFonts w:ascii="Arial" w:hAnsi="Arial" w:cs="Arial"/>
                          <w:szCs w:val="22"/>
                        </w:rPr>
                        <w:t xml:space="preserve">, </w:t>
                      </w:r>
                      <w:r>
                        <w:rPr>
                          <w:rFonts w:ascii="Arial" w:hAnsi="Arial" w:cs="Arial"/>
                          <w:szCs w:val="22"/>
                        </w:rPr>
                        <w:t>for a Task Order, TOMS will</w:t>
                      </w:r>
                      <w:r w:rsidRPr="004D4A52">
                        <w:rPr>
                          <w:rFonts w:ascii="Arial" w:hAnsi="Arial" w:cs="Arial"/>
                          <w:szCs w:val="22"/>
                        </w:rPr>
                        <w:t xml:space="preserve"> notify the Contract Manager (by email) with the specific date information from the </w:t>
                      </w:r>
                      <w:r w:rsidRPr="007D5BBC">
                        <w:rPr>
                          <w:rFonts w:ascii="Arial" w:hAnsi="Arial" w:cs="Arial"/>
                          <w:i/>
                          <w:szCs w:val="22"/>
                        </w:rPr>
                        <w:t>‘Bid Decision Due Date</w:t>
                      </w:r>
                      <w:r>
                        <w:rPr>
                          <w:rFonts w:ascii="Arial" w:hAnsi="Arial" w:cs="Arial"/>
                          <w:szCs w:val="22"/>
                        </w:rPr>
                        <w:t>:</w:t>
                      </w:r>
                      <w:r w:rsidRPr="004D4A52">
                        <w:rPr>
                          <w:rFonts w:ascii="Arial" w:hAnsi="Arial" w:cs="Arial"/>
                          <w:szCs w:val="22"/>
                        </w:rPr>
                        <w:t xml:space="preserve">’ date field. When the TO State changes to </w:t>
                      </w:r>
                      <w:r>
                        <w:rPr>
                          <w:rFonts w:ascii="Arial" w:hAnsi="Arial" w:cs="Arial"/>
                          <w:szCs w:val="22"/>
                        </w:rPr>
                        <w:t>‘Open</w:t>
                      </w:r>
                      <w:r w:rsidRPr="004D4A52">
                        <w:rPr>
                          <w:rFonts w:ascii="Arial" w:hAnsi="Arial" w:cs="Arial"/>
                          <w:szCs w:val="22"/>
                        </w:rPr>
                        <w:t>' the email trigger will send a</w:t>
                      </w:r>
                      <w:r>
                        <w:rPr>
                          <w:rFonts w:ascii="Arial" w:hAnsi="Arial" w:cs="Arial"/>
                          <w:szCs w:val="22"/>
                        </w:rPr>
                        <w:t xml:space="preserve">n email to the Contract Manager through the functionality provided by the </w:t>
                      </w:r>
                      <w:r w:rsidRPr="007D5BBC">
                        <w:rPr>
                          <w:rFonts w:ascii="Arial" w:hAnsi="Arial" w:cs="Arial"/>
                          <w:b/>
                          <w:szCs w:val="22"/>
                        </w:rPr>
                        <w:t>Email Lists</w:t>
                      </w:r>
                      <w:r>
                        <w:rPr>
                          <w:rFonts w:ascii="Arial" w:hAnsi="Arial" w:cs="Arial"/>
                          <w:szCs w:val="22"/>
                        </w:rPr>
                        <w:t xml:space="preserve"> management. Set up a rule for an auto-email to be sent to the Contract Managers when the Task Order state is changed to ‘Open’. The Email should contain the </w:t>
                      </w:r>
                    </w:p>
                    <w:p w14:paraId="6A398AE3" w14:textId="77777777" w:rsidR="00981B74" w:rsidRPr="00BA3D60" w:rsidRDefault="00981B74" w:rsidP="00D97D53">
                      <w:pPr>
                        <w:pStyle w:val="BodyText"/>
                        <w:ind w:firstLine="0"/>
                        <w:jc w:val="left"/>
                        <w:rPr>
                          <w:rFonts w:ascii="Arial" w:hAnsi="Arial" w:cs="Arial"/>
                          <w:szCs w:val="22"/>
                        </w:rPr>
                      </w:pPr>
                      <w:r w:rsidRPr="004D4A52">
                        <w:rPr>
                          <w:rFonts w:ascii="Arial" w:hAnsi="Arial" w:cs="Arial"/>
                          <w:szCs w:val="22"/>
                        </w:rPr>
                        <w:t>This is a reminder notification to the Contract Manager regarding the due date for the Bid/No Bid decision.</w:t>
                      </w:r>
                    </w:p>
                  </w:txbxContent>
                </v:textbox>
                <w10:wrap type="square"/>
              </v:shape>
            </w:pict>
          </mc:Fallback>
        </mc:AlternateContent>
      </w:r>
      <w:r w:rsidR="00D52C15">
        <w:rPr>
          <w:rStyle w:val="Strong"/>
        </w:rPr>
        <w:t>Design Solution Notes</w:t>
      </w:r>
    </w:p>
    <w:p w14:paraId="79D0444E" w14:textId="77777777" w:rsidR="00BA3D60" w:rsidRPr="00B73934" w:rsidRDefault="00BA3D60" w:rsidP="00393BEA">
      <w:pPr>
        <w:pStyle w:val="EnlightenedBodyTextIndent0"/>
      </w:pPr>
    </w:p>
    <w:p w14:paraId="45D95268" w14:textId="7FE631A5" w:rsidR="00802C40" w:rsidRDefault="00ED5E88" w:rsidP="00ED5E88">
      <w:pPr>
        <w:pStyle w:val="Heading2"/>
        <w:numPr>
          <w:ilvl w:val="0"/>
          <w:numId w:val="0"/>
        </w:numPr>
        <w:ind w:left="576" w:hanging="576"/>
      </w:pPr>
      <w:bookmarkStart w:id="23" w:name="_Toc493163643"/>
      <w:r>
        <w:lastRenderedPageBreak/>
        <w:t xml:space="preserve">2.10 </w:t>
      </w:r>
      <w:r w:rsidR="00802C40">
        <w:t xml:space="preserve">Sprint Cycle Task </w:t>
      </w:r>
      <w:bookmarkEnd w:id="23"/>
      <w:r w:rsidR="00F46FF4">
        <w:t>8</w:t>
      </w:r>
    </w:p>
    <w:p w14:paraId="3D3B332D" w14:textId="77777777" w:rsidR="00765A96" w:rsidRPr="00F7351C" w:rsidRDefault="00765A96" w:rsidP="00393BEA">
      <w:pPr>
        <w:pStyle w:val="EnlightenedBodyTextIndent0"/>
        <w:rPr>
          <w:b/>
          <w:bCs w:val="0"/>
        </w:rPr>
      </w:pPr>
      <w:r>
        <w:rPr>
          <w:rStyle w:val="Strong"/>
        </w:rPr>
        <w:t>Task Overview</w:t>
      </w:r>
    </w:p>
    <w:tbl>
      <w:tblPr>
        <w:tblStyle w:val="TableGrid"/>
        <w:tblW w:w="0" w:type="auto"/>
        <w:tblInd w:w="108" w:type="dxa"/>
        <w:tblLook w:val="04A0" w:firstRow="1" w:lastRow="0" w:firstColumn="1" w:lastColumn="0" w:noHBand="0" w:noVBand="1"/>
      </w:tblPr>
      <w:tblGrid>
        <w:gridCol w:w="3708"/>
        <w:gridCol w:w="1980"/>
      </w:tblGrid>
      <w:tr w:rsidR="00DF6D3D" w14:paraId="23C3A245" w14:textId="77777777" w:rsidTr="00765A96">
        <w:tc>
          <w:tcPr>
            <w:tcW w:w="3708" w:type="dxa"/>
            <w:shd w:val="clear" w:color="auto" w:fill="8DB3E2" w:themeFill="text2" w:themeFillTint="66"/>
          </w:tcPr>
          <w:p w14:paraId="2327258F" w14:textId="77777777" w:rsidR="00DF6D3D" w:rsidRPr="008B05D6" w:rsidRDefault="00DF6D3D" w:rsidP="00765A96">
            <w:pPr>
              <w:jc w:val="center"/>
              <w:rPr>
                <w:b/>
              </w:rPr>
            </w:pPr>
            <w:r>
              <w:rPr>
                <w:b/>
              </w:rPr>
              <w:t>Task Summary</w:t>
            </w:r>
          </w:p>
        </w:tc>
        <w:tc>
          <w:tcPr>
            <w:tcW w:w="1980" w:type="dxa"/>
            <w:shd w:val="clear" w:color="auto" w:fill="8DB3E2" w:themeFill="text2" w:themeFillTint="66"/>
          </w:tcPr>
          <w:p w14:paraId="2FD89B1E" w14:textId="77777777" w:rsidR="00DF6D3D" w:rsidRPr="008B05D6" w:rsidRDefault="00DF6D3D" w:rsidP="00765A96">
            <w:pPr>
              <w:jc w:val="center"/>
              <w:rPr>
                <w:b/>
              </w:rPr>
            </w:pPr>
            <w:r>
              <w:rPr>
                <w:b/>
              </w:rPr>
              <w:t>Value</w:t>
            </w:r>
          </w:p>
        </w:tc>
      </w:tr>
      <w:tr w:rsidR="00DF6D3D" w14:paraId="100F4B7E" w14:textId="77777777" w:rsidTr="00765A96">
        <w:tc>
          <w:tcPr>
            <w:tcW w:w="3708" w:type="dxa"/>
          </w:tcPr>
          <w:p w14:paraId="2334F8C6" w14:textId="77777777" w:rsidR="00DF6D3D" w:rsidRDefault="00DF6D3D" w:rsidP="00765A96">
            <w:r>
              <w:t>TOMS Functional Category</w:t>
            </w:r>
          </w:p>
        </w:tc>
        <w:tc>
          <w:tcPr>
            <w:tcW w:w="1980" w:type="dxa"/>
          </w:tcPr>
          <w:p w14:paraId="42389740" w14:textId="77777777" w:rsidR="00DF6D3D" w:rsidRDefault="00AF1926" w:rsidP="00765A96">
            <w:r>
              <w:t xml:space="preserve">Auto </w:t>
            </w:r>
            <w:r w:rsidR="00D52C15">
              <w:t>Email</w:t>
            </w:r>
          </w:p>
        </w:tc>
      </w:tr>
      <w:tr w:rsidR="00DF6D3D" w14:paraId="4A7E2E6D" w14:textId="77777777" w:rsidTr="00765A96">
        <w:tc>
          <w:tcPr>
            <w:tcW w:w="3708" w:type="dxa"/>
          </w:tcPr>
          <w:p w14:paraId="35CFE110" w14:textId="77777777" w:rsidR="00DF6D3D" w:rsidRDefault="00DF6D3D" w:rsidP="00765A96">
            <w:r>
              <w:t>Task Priority</w:t>
            </w:r>
            <w:r w:rsidR="00311855">
              <w:t xml:space="preserve">                 </w:t>
            </w:r>
            <w:r w:rsidR="001D543B">
              <w:t xml:space="preserve"> </w:t>
            </w:r>
            <w:r w:rsidR="00311855">
              <w:t>[1=Highest]</w:t>
            </w:r>
          </w:p>
        </w:tc>
        <w:tc>
          <w:tcPr>
            <w:tcW w:w="1980" w:type="dxa"/>
          </w:tcPr>
          <w:p w14:paraId="02F9F6D0" w14:textId="77777777" w:rsidR="00DF6D3D" w:rsidRDefault="00DF6D3D" w:rsidP="00765A96">
            <w:r>
              <w:t>1</w:t>
            </w:r>
          </w:p>
        </w:tc>
      </w:tr>
      <w:tr w:rsidR="00DF6D3D" w14:paraId="31E39D8E" w14:textId="77777777" w:rsidTr="00765A96">
        <w:tc>
          <w:tcPr>
            <w:tcW w:w="3708" w:type="dxa"/>
          </w:tcPr>
          <w:p w14:paraId="65C7F386" w14:textId="77777777" w:rsidR="00DF6D3D" w:rsidRDefault="00DF6D3D" w:rsidP="00765A96">
            <w:r>
              <w:t>Task Complexity Level [1=Highest]</w:t>
            </w:r>
          </w:p>
        </w:tc>
        <w:tc>
          <w:tcPr>
            <w:tcW w:w="1980" w:type="dxa"/>
          </w:tcPr>
          <w:p w14:paraId="42D64A0D" w14:textId="77777777" w:rsidR="00DF6D3D" w:rsidRDefault="00DF6D3D" w:rsidP="00765A96">
            <w:r>
              <w:t>2</w:t>
            </w:r>
          </w:p>
        </w:tc>
      </w:tr>
    </w:tbl>
    <w:p w14:paraId="04201958" w14:textId="77777777" w:rsidR="00DF6D3D" w:rsidRDefault="00DF6D3D" w:rsidP="00393BEA">
      <w:pPr>
        <w:pStyle w:val="EnlightenedBodyTextIndent0"/>
      </w:pPr>
    </w:p>
    <w:p w14:paraId="5E7906C1" w14:textId="77777777" w:rsidR="00DF6D3D" w:rsidRDefault="00DF6D3D" w:rsidP="00393BEA">
      <w:pPr>
        <w:pStyle w:val="EnlightenedBodyTextIndent0"/>
        <w:rPr>
          <w:rStyle w:val="Strong"/>
        </w:rPr>
      </w:pPr>
      <w:r>
        <w:rPr>
          <w:rStyle w:val="Strong"/>
        </w:rPr>
        <w:t>Task Description</w:t>
      </w:r>
    </w:p>
    <w:p w14:paraId="64050662" w14:textId="03EEAC31" w:rsidR="001707D8" w:rsidRPr="001707D8" w:rsidRDefault="00132A51" w:rsidP="001707D8">
      <w:pPr>
        <w:pStyle w:val="EnlightenedBodyTextIndent0"/>
        <w:rPr>
          <w:rStyle w:val="Strong"/>
          <w:b w:val="0"/>
        </w:rPr>
      </w:pPr>
      <w:r>
        <w:rPr>
          <w:rStyle w:val="Strong"/>
          <w:b w:val="0"/>
        </w:rPr>
        <w:t>Send an email to the associated partners whenever the TO state changes</w:t>
      </w:r>
      <w:r w:rsidR="001707D8" w:rsidRPr="001707D8">
        <w:rPr>
          <w:rStyle w:val="Strong"/>
          <w:b w:val="0"/>
        </w:rPr>
        <w:t xml:space="preserve">. There are many requirements in TOMS that involve automatic email functionality that gets initiated when a Task Order changes its status (internal state). The Email Group Management is also used to create email list groups to be associated with each Contract Vehicles defined in TOMS. </w:t>
      </w:r>
    </w:p>
    <w:p w14:paraId="2FD2C980" w14:textId="77777777" w:rsidR="001707D8" w:rsidRDefault="001707D8" w:rsidP="00393BEA">
      <w:pPr>
        <w:pStyle w:val="EnlightenedBodyTextIndent0"/>
      </w:pPr>
    </w:p>
    <w:p w14:paraId="4488FC8E" w14:textId="77777777" w:rsidR="002470BA" w:rsidRDefault="009412B1" w:rsidP="00393BEA">
      <w:pPr>
        <w:pStyle w:val="EnlightenedBodyTextIndent0"/>
        <w:rPr>
          <w:rStyle w:val="Strong"/>
        </w:rPr>
      </w:pPr>
      <w:r>
        <w:rPr>
          <w:rStyle w:val="Strong"/>
        </w:rPr>
        <w:t>TOMS Functional Requirements</w:t>
      </w:r>
    </w:p>
    <w:p w14:paraId="564DB13F" w14:textId="53A71094" w:rsidR="00D0589B" w:rsidRPr="00D0589B" w:rsidRDefault="00D0589B" w:rsidP="00393BEA">
      <w:pPr>
        <w:pStyle w:val="EnlightenedBodyTextIndent0"/>
        <w:rPr>
          <w:rStyle w:val="Strong"/>
          <w:b w:val="0"/>
        </w:rPr>
      </w:pPr>
      <w:r>
        <w:rPr>
          <w:rStyle w:val="Strong"/>
          <w:b w:val="0"/>
        </w:rPr>
        <w:t xml:space="preserve">The following functional requirements are satisfied by a combination of Task </w:t>
      </w:r>
      <w:r w:rsidR="00E15B1A">
        <w:rPr>
          <w:rStyle w:val="Strong"/>
          <w:b w:val="0"/>
        </w:rPr>
        <w:t>8</w:t>
      </w:r>
      <w:r>
        <w:rPr>
          <w:rStyle w:val="Strong"/>
          <w:b w:val="0"/>
        </w:rPr>
        <w:t xml:space="preserve"> and Task </w:t>
      </w:r>
      <w:r w:rsidR="00E15B1A">
        <w:rPr>
          <w:rStyle w:val="Strong"/>
          <w:b w:val="0"/>
        </w:rPr>
        <w:t>9</w:t>
      </w:r>
      <w:r>
        <w:rPr>
          <w:rStyle w:val="Strong"/>
          <w:b w:val="0"/>
        </w:rPr>
        <w:t xml:space="preserve"> together.</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900"/>
        <w:gridCol w:w="7380"/>
        <w:gridCol w:w="990"/>
      </w:tblGrid>
      <w:tr w:rsidR="002470BA" w:rsidRPr="00B52BBA" w14:paraId="1E406D09" w14:textId="77777777" w:rsidTr="00746259">
        <w:trPr>
          <w:trHeight w:val="64"/>
        </w:trPr>
        <w:tc>
          <w:tcPr>
            <w:tcW w:w="900" w:type="dxa"/>
            <w:tcBorders>
              <w:top w:val="single" w:sz="6" w:space="0" w:color="auto"/>
              <w:left w:val="single" w:sz="6" w:space="0" w:color="auto"/>
              <w:bottom w:val="single" w:sz="6" w:space="0" w:color="auto"/>
              <w:right w:val="single" w:sz="6" w:space="0" w:color="auto"/>
            </w:tcBorders>
          </w:tcPr>
          <w:p w14:paraId="7D9599AC" w14:textId="77777777" w:rsidR="002470BA" w:rsidRPr="00F7351C" w:rsidRDefault="002470BA" w:rsidP="002470BA">
            <w:pPr>
              <w:pStyle w:val="NormalWeb"/>
              <w:spacing w:line="252" w:lineRule="auto"/>
              <w:rPr>
                <w:rFonts w:ascii="Arial" w:hAnsi="Arial" w:cs="Arial"/>
              </w:rPr>
            </w:pPr>
          </w:p>
          <w:p w14:paraId="6F3548E1" w14:textId="77777777" w:rsidR="002470BA" w:rsidRPr="00F7351C" w:rsidRDefault="002470BA" w:rsidP="002470BA">
            <w:pPr>
              <w:pStyle w:val="NormalWeb"/>
              <w:spacing w:line="252" w:lineRule="auto"/>
              <w:rPr>
                <w:rFonts w:ascii="Arial" w:hAnsi="Arial" w:cs="Arial"/>
              </w:rPr>
            </w:pPr>
            <w:r w:rsidRPr="00F7351C">
              <w:rPr>
                <w:rFonts w:ascii="Arial" w:hAnsi="Arial" w:cs="Arial"/>
              </w:rPr>
              <w:t>1.2.1.1</w:t>
            </w:r>
          </w:p>
          <w:p w14:paraId="6A39C111" w14:textId="77777777" w:rsidR="002470BA" w:rsidRPr="00F7351C" w:rsidRDefault="002470BA" w:rsidP="002470BA">
            <w:pPr>
              <w:pStyle w:val="NormalWeb"/>
              <w:spacing w:line="252" w:lineRule="auto"/>
              <w:rPr>
                <w:rFonts w:ascii="Arial" w:hAnsi="Arial" w:cs="Arial"/>
              </w:rPr>
            </w:pPr>
            <w:r w:rsidRPr="00F7351C">
              <w:rPr>
                <w:rFonts w:ascii="Arial" w:hAnsi="Arial" w:cs="Arial"/>
              </w:rPr>
              <w:t>1.2.1.2</w:t>
            </w:r>
          </w:p>
        </w:tc>
        <w:tc>
          <w:tcPr>
            <w:tcW w:w="7380" w:type="dxa"/>
            <w:tcBorders>
              <w:top w:val="single" w:sz="6" w:space="0" w:color="auto"/>
              <w:left w:val="single" w:sz="6" w:space="0" w:color="auto"/>
              <w:bottom w:val="single" w:sz="6" w:space="0" w:color="auto"/>
              <w:right w:val="single" w:sz="6" w:space="0" w:color="auto"/>
            </w:tcBorders>
            <w:shd w:val="clear" w:color="auto" w:fill="auto"/>
            <w:tcMar>
              <w:top w:w="0" w:type="dxa"/>
              <w:left w:w="115" w:type="dxa"/>
              <w:bottom w:w="0" w:type="dxa"/>
              <w:right w:w="115" w:type="dxa"/>
            </w:tcMar>
          </w:tcPr>
          <w:p w14:paraId="44B0A794" w14:textId="77777777" w:rsidR="005A13F6" w:rsidRPr="000A4677" w:rsidRDefault="002470BA" w:rsidP="00393BEA">
            <w:pPr>
              <w:pStyle w:val="EnlightenedBodyTextIndent0"/>
              <w:rPr>
                <w:rStyle w:val="Strong"/>
              </w:rPr>
            </w:pPr>
            <w:r w:rsidRPr="000A4677">
              <w:rPr>
                <w:rStyle w:val="Strong"/>
              </w:rPr>
              <w:t>When a new Task Order is created an Email Notification shall be sent to the following:</w:t>
            </w:r>
          </w:p>
          <w:p w14:paraId="4819C304" w14:textId="77777777" w:rsidR="002470BA" w:rsidRPr="00F7351C" w:rsidRDefault="002470BA" w:rsidP="00393BEA">
            <w:pPr>
              <w:pStyle w:val="EnlightenedBodyTextIndent0"/>
              <w:rPr>
                <w:sz w:val="20"/>
                <w:szCs w:val="20"/>
              </w:rPr>
            </w:pPr>
            <w:r w:rsidRPr="00F7351C">
              <w:rPr>
                <w:sz w:val="20"/>
                <w:szCs w:val="20"/>
              </w:rPr>
              <w:t>System Users associated with Vehicle of the Potential Task Order.</w:t>
            </w:r>
          </w:p>
          <w:p w14:paraId="1F5B39A9" w14:textId="77777777" w:rsidR="002470BA" w:rsidRPr="00F7351C" w:rsidRDefault="002470BA" w:rsidP="00393BEA">
            <w:pPr>
              <w:pStyle w:val="EnlightenedBodyTextIndent0"/>
              <w:rPr>
                <w:rFonts w:cs="Times New Roman"/>
                <w:sz w:val="20"/>
                <w:szCs w:val="20"/>
              </w:rPr>
            </w:pPr>
            <w:r w:rsidRPr="00F7351C">
              <w:rPr>
                <w:sz w:val="20"/>
                <w:szCs w:val="20"/>
              </w:rPr>
              <w:t>System Users who are associated with the Contract and are not part of Original Bid.</w:t>
            </w:r>
          </w:p>
        </w:tc>
        <w:tc>
          <w:tcPr>
            <w:tcW w:w="990" w:type="dxa"/>
            <w:tcBorders>
              <w:top w:val="single" w:sz="6" w:space="0" w:color="auto"/>
              <w:left w:val="single" w:sz="6" w:space="0" w:color="auto"/>
              <w:bottom w:val="single" w:sz="6" w:space="0" w:color="auto"/>
              <w:right w:val="single" w:sz="6" w:space="0" w:color="auto"/>
            </w:tcBorders>
          </w:tcPr>
          <w:p w14:paraId="09BFCDA2" w14:textId="77777777" w:rsidR="002470BA" w:rsidRPr="00F7351C" w:rsidRDefault="002470BA" w:rsidP="002470BA">
            <w:pPr>
              <w:pStyle w:val="NormalWeb"/>
              <w:spacing w:line="252" w:lineRule="auto"/>
              <w:rPr>
                <w:rFonts w:ascii="Arial" w:hAnsi="Arial" w:cs="Arial"/>
              </w:rPr>
            </w:pPr>
          </w:p>
        </w:tc>
      </w:tr>
      <w:tr w:rsidR="002470BA" w:rsidRPr="00B52BBA" w14:paraId="1B9AC53D" w14:textId="77777777" w:rsidTr="00746259">
        <w:trPr>
          <w:trHeight w:val="64"/>
        </w:trPr>
        <w:tc>
          <w:tcPr>
            <w:tcW w:w="900" w:type="dxa"/>
            <w:tcBorders>
              <w:top w:val="single" w:sz="6" w:space="0" w:color="auto"/>
              <w:left w:val="single" w:sz="6" w:space="0" w:color="auto"/>
              <w:bottom w:val="single" w:sz="6" w:space="0" w:color="auto"/>
              <w:right w:val="single" w:sz="6" w:space="0" w:color="auto"/>
            </w:tcBorders>
          </w:tcPr>
          <w:p w14:paraId="28A3BA0D" w14:textId="77777777" w:rsidR="002470BA" w:rsidRPr="00F7351C" w:rsidRDefault="002470BA" w:rsidP="002470BA">
            <w:pPr>
              <w:pStyle w:val="NormalWeb"/>
              <w:spacing w:line="252" w:lineRule="auto"/>
              <w:rPr>
                <w:rFonts w:ascii="Arial" w:hAnsi="Arial" w:cs="Arial"/>
              </w:rPr>
            </w:pPr>
          </w:p>
          <w:p w14:paraId="2C255F03" w14:textId="77777777" w:rsidR="002470BA" w:rsidRPr="00F7351C" w:rsidRDefault="002470BA" w:rsidP="002470BA">
            <w:pPr>
              <w:pStyle w:val="NormalWeb"/>
              <w:spacing w:line="252" w:lineRule="auto"/>
              <w:rPr>
                <w:rFonts w:ascii="Arial" w:hAnsi="Arial" w:cs="Arial"/>
              </w:rPr>
            </w:pPr>
            <w:r w:rsidRPr="00F7351C">
              <w:rPr>
                <w:rFonts w:ascii="Arial" w:hAnsi="Arial" w:cs="Arial"/>
              </w:rPr>
              <w:t>1.2.1.3</w:t>
            </w:r>
          </w:p>
          <w:p w14:paraId="30BACB36" w14:textId="77777777" w:rsidR="002470BA" w:rsidRPr="00F7351C" w:rsidRDefault="002470BA" w:rsidP="002470BA">
            <w:pPr>
              <w:pStyle w:val="NormalWeb"/>
              <w:spacing w:line="252" w:lineRule="auto"/>
              <w:rPr>
                <w:rFonts w:ascii="Arial" w:hAnsi="Arial" w:cs="Arial"/>
              </w:rPr>
            </w:pPr>
            <w:r w:rsidRPr="00F7351C">
              <w:rPr>
                <w:rFonts w:ascii="Arial" w:hAnsi="Arial" w:cs="Arial"/>
              </w:rPr>
              <w:t>1.2.1.4</w:t>
            </w:r>
          </w:p>
        </w:tc>
        <w:tc>
          <w:tcPr>
            <w:tcW w:w="7380" w:type="dxa"/>
            <w:tcBorders>
              <w:top w:val="single" w:sz="6" w:space="0" w:color="auto"/>
              <w:left w:val="single" w:sz="6" w:space="0" w:color="auto"/>
              <w:bottom w:val="single" w:sz="6" w:space="0" w:color="auto"/>
              <w:right w:val="single" w:sz="6" w:space="0" w:color="auto"/>
            </w:tcBorders>
            <w:shd w:val="clear" w:color="auto" w:fill="auto"/>
            <w:tcMar>
              <w:top w:w="0" w:type="dxa"/>
              <w:left w:w="115" w:type="dxa"/>
              <w:bottom w:w="0" w:type="dxa"/>
              <w:right w:w="115" w:type="dxa"/>
            </w:tcMar>
          </w:tcPr>
          <w:p w14:paraId="09129749" w14:textId="77777777" w:rsidR="002470BA" w:rsidRPr="000A4677" w:rsidRDefault="002470BA" w:rsidP="00393BEA">
            <w:pPr>
              <w:pStyle w:val="EnlightenedBodyTextIndent0"/>
              <w:rPr>
                <w:rStyle w:val="Strong"/>
              </w:rPr>
            </w:pPr>
            <w:r w:rsidRPr="000A4677">
              <w:rPr>
                <w:rStyle w:val="Strong"/>
              </w:rPr>
              <w:t>When a Task Order completes a workflow step the system shall trigger Email Notifications for following:</w:t>
            </w:r>
          </w:p>
          <w:p w14:paraId="294275A2" w14:textId="77777777" w:rsidR="002470BA" w:rsidRPr="00F7351C" w:rsidRDefault="002470BA" w:rsidP="00393BEA">
            <w:pPr>
              <w:pStyle w:val="EnlightenedBodyTextIndent0"/>
              <w:rPr>
                <w:sz w:val="20"/>
                <w:szCs w:val="20"/>
              </w:rPr>
            </w:pPr>
            <w:r w:rsidRPr="00F7351C">
              <w:rPr>
                <w:sz w:val="20"/>
                <w:szCs w:val="20"/>
              </w:rPr>
              <w:t>Response by a designated Teaming Partner(s)/CTA Member(s) in the Expression of Interest (EOI).</w:t>
            </w:r>
          </w:p>
          <w:p w14:paraId="75A77E79" w14:textId="77777777" w:rsidR="002470BA" w:rsidRPr="00F7351C" w:rsidRDefault="002470BA" w:rsidP="00393BEA">
            <w:pPr>
              <w:pStyle w:val="EnlightenedBodyTextIndent0"/>
              <w:rPr>
                <w:sz w:val="20"/>
                <w:szCs w:val="20"/>
              </w:rPr>
            </w:pPr>
            <w:r w:rsidRPr="00F7351C">
              <w:rPr>
                <w:sz w:val="20"/>
                <w:szCs w:val="20"/>
              </w:rPr>
              <w:t>Response submission from the Contract Manager on a Task Order.</w:t>
            </w:r>
          </w:p>
        </w:tc>
        <w:tc>
          <w:tcPr>
            <w:tcW w:w="990" w:type="dxa"/>
            <w:tcBorders>
              <w:top w:val="single" w:sz="6" w:space="0" w:color="auto"/>
              <w:left w:val="single" w:sz="6" w:space="0" w:color="auto"/>
              <w:bottom w:val="single" w:sz="6" w:space="0" w:color="auto"/>
              <w:right w:val="single" w:sz="6" w:space="0" w:color="auto"/>
            </w:tcBorders>
          </w:tcPr>
          <w:p w14:paraId="35ABD1C2" w14:textId="77777777" w:rsidR="002470BA" w:rsidRPr="00F7351C" w:rsidRDefault="002470BA" w:rsidP="002470BA">
            <w:pPr>
              <w:pStyle w:val="NormalWeb"/>
              <w:spacing w:line="252" w:lineRule="auto"/>
              <w:rPr>
                <w:rFonts w:ascii="Arial" w:hAnsi="Arial" w:cs="Arial"/>
              </w:rPr>
            </w:pPr>
          </w:p>
        </w:tc>
      </w:tr>
      <w:tr w:rsidR="002470BA" w:rsidRPr="00B52BBA" w14:paraId="716DD9EF" w14:textId="77777777" w:rsidTr="00746259">
        <w:trPr>
          <w:trHeight w:val="64"/>
        </w:trPr>
        <w:tc>
          <w:tcPr>
            <w:tcW w:w="900" w:type="dxa"/>
            <w:tcBorders>
              <w:top w:val="single" w:sz="6" w:space="0" w:color="auto"/>
              <w:left w:val="single" w:sz="6" w:space="0" w:color="auto"/>
              <w:bottom w:val="single" w:sz="6" w:space="0" w:color="auto"/>
              <w:right w:val="single" w:sz="6" w:space="0" w:color="auto"/>
            </w:tcBorders>
            <w:hideMark/>
          </w:tcPr>
          <w:p w14:paraId="1B8D6CC2" w14:textId="77777777" w:rsidR="002470BA" w:rsidRPr="00F7351C" w:rsidRDefault="002470BA" w:rsidP="002470BA">
            <w:pPr>
              <w:pStyle w:val="NormalWeb"/>
              <w:spacing w:line="252" w:lineRule="auto"/>
              <w:rPr>
                <w:rFonts w:ascii="Arial" w:hAnsi="Arial" w:cs="Arial"/>
              </w:rPr>
            </w:pPr>
            <w:r w:rsidRPr="00F7351C">
              <w:rPr>
                <w:rFonts w:ascii="Arial" w:hAnsi="Arial" w:cs="Arial"/>
              </w:rPr>
              <w:t>4.3.23</w:t>
            </w:r>
          </w:p>
        </w:tc>
        <w:tc>
          <w:tcPr>
            <w:tcW w:w="7380" w:type="dxa"/>
            <w:tcBorders>
              <w:top w:val="single" w:sz="6" w:space="0" w:color="auto"/>
              <w:left w:val="single" w:sz="6" w:space="0" w:color="auto"/>
              <w:bottom w:val="single" w:sz="6" w:space="0" w:color="auto"/>
              <w:right w:val="single" w:sz="6" w:space="0" w:color="auto"/>
            </w:tcBorders>
            <w:shd w:val="clear" w:color="auto" w:fill="auto"/>
            <w:tcMar>
              <w:top w:w="0" w:type="dxa"/>
              <w:left w:w="115" w:type="dxa"/>
              <w:bottom w:w="0" w:type="dxa"/>
              <w:right w:w="115" w:type="dxa"/>
            </w:tcMar>
            <w:hideMark/>
          </w:tcPr>
          <w:p w14:paraId="1B921FC7" w14:textId="77777777" w:rsidR="002470BA" w:rsidRPr="00F7351C" w:rsidRDefault="002470BA" w:rsidP="002470BA">
            <w:pPr>
              <w:pStyle w:val="NormalWeb"/>
              <w:spacing w:line="252" w:lineRule="auto"/>
              <w:rPr>
                <w:rFonts w:ascii="Arial" w:hAnsi="Arial" w:cs="Arial"/>
              </w:rPr>
            </w:pPr>
            <w:r w:rsidRPr="00F7351C">
              <w:rPr>
                <w:rFonts w:ascii="Arial" w:hAnsi="Arial" w:cs="Arial"/>
              </w:rPr>
              <w:t>When New Task order is created the system shall provide the capability to Auto generate an email to the designated Teaming Partner(s)/CTA Member(s) of the task order request.</w:t>
            </w:r>
          </w:p>
        </w:tc>
        <w:tc>
          <w:tcPr>
            <w:tcW w:w="990" w:type="dxa"/>
            <w:tcBorders>
              <w:top w:val="single" w:sz="6" w:space="0" w:color="auto"/>
              <w:left w:val="single" w:sz="6" w:space="0" w:color="auto"/>
              <w:bottom w:val="single" w:sz="6" w:space="0" w:color="auto"/>
              <w:right w:val="single" w:sz="6" w:space="0" w:color="auto"/>
            </w:tcBorders>
            <w:hideMark/>
          </w:tcPr>
          <w:p w14:paraId="4FD9CBD7" w14:textId="77777777" w:rsidR="002470BA" w:rsidRPr="00F7351C" w:rsidRDefault="002470BA" w:rsidP="002470BA">
            <w:pPr>
              <w:pStyle w:val="NormalWeb"/>
              <w:spacing w:line="252" w:lineRule="auto"/>
              <w:rPr>
                <w:rFonts w:ascii="Arial" w:hAnsi="Arial" w:cs="Arial"/>
              </w:rPr>
            </w:pPr>
            <w:r w:rsidRPr="00F7351C">
              <w:rPr>
                <w:rFonts w:ascii="Arial" w:hAnsi="Arial" w:cs="Arial"/>
              </w:rPr>
              <w:t>Mandatory</w:t>
            </w:r>
          </w:p>
        </w:tc>
      </w:tr>
      <w:tr w:rsidR="002470BA" w:rsidRPr="00B52BBA" w14:paraId="293F0A55" w14:textId="77777777" w:rsidTr="000763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64"/>
        </w:trPr>
        <w:tc>
          <w:tcPr>
            <w:tcW w:w="900" w:type="dxa"/>
            <w:tcBorders>
              <w:bottom w:val="single" w:sz="6" w:space="0" w:color="auto"/>
            </w:tcBorders>
          </w:tcPr>
          <w:p w14:paraId="1E4E9612" w14:textId="77777777" w:rsidR="002470BA" w:rsidRPr="00F7351C" w:rsidRDefault="002470BA" w:rsidP="001C69C8">
            <w:pPr>
              <w:pStyle w:val="TableText0"/>
            </w:pPr>
            <w:r w:rsidRPr="00F7351C">
              <w:t>4.4.4</w:t>
            </w:r>
          </w:p>
        </w:tc>
        <w:tc>
          <w:tcPr>
            <w:tcW w:w="7380" w:type="dxa"/>
            <w:tcBorders>
              <w:bottom w:val="single" w:sz="6" w:space="0" w:color="auto"/>
            </w:tcBorders>
            <w:shd w:val="clear" w:color="auto" w:fill="auto"/>
            <w:tcMar>
              <w:top w:w="0" w:type="dxa"/>
              <w:left w:w="115" w:type="dxa"/>
              <w:bottom w:w="0" w:type="dxa"/>
              <w:right w:w="115" w:type="dxa"/>
            </w:tcMar>
          </w:tcPr>
          <w:p w14:paraId="47DFE7E9" w14:textId="77777777" w:rsidR="002470BA" w:rsidRPr="00F7351C" w:rsidRDefault="002470BA" w:rsidP="001C69C8">
            <w:pPr>
              <w:pStyle w:val="TableText0"/>
            </w:pPr>
            <w:r w:rsidRPr="00F7351C">
              <w:t>The system shall provide the capability to generate email of Response (EOI) to the Contract Manager.</w:t>
            </w:r>
          </w:p>
        </w:tc>
        <w:tc>
          <w:tcPr>
            <w:tcW w:w="990" w:type="dxa"/>
            <w:tcBorders>
              <w:bottom w:val="single" w:sz="6" w:space="0" w:color="auto"/>
            </w:tcBorders>
          </w:tcPr>
          <w:p w14:paraId="73D0B866" w14:textId="77777777" w:rsidR="002470BA" w:rsidRPr="00F7351C" w:rsidRDefault="002470BA" w:rsidP="001C69C8">
            <w:pPr>
              <w:pStyle w:val="TableText0"/>
            </w:pPr>
            <w:r w:rsidRPr="00F7351C">
              <w:t>Mandatory</w:t>
            </w:r>
          </w:p>
        </w:tc>
      </w:tr>
      <w:tr w:rsidR="002470BA" w:rsidRPr="00B52BBA" w14:paraId="438AE4DF" w14:textId="77777777" w:rsidTr="000763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64"/>
        </w:trPr>
        <w:tc>
          <w:tcPr>
            <w:tcW w:w="900" w:type="dxa"/>
            <w:tcBorders>
              <w:top w:val="single" w:sz="6" w:space="0" w:color="auto"/>
              <w:left w:val="single" w:sz="6" w:space="0" w:color="auto"/>
            </w:tcBorders>
          </w:tcPr>
          <w:p w14:paraId="727C1A4B" w14:textId="77777777" w:rsidR="002470BA" w:rsidRPr="00F7351C" w:rsidRDefault="002470BA" w:rsidP="001C69C8">
            <w:pPr>
              <w:pStyle w:val="TableText0"/>
            </w:pPr>
            <w:r w:rsidRPr="00F7351C">
              <w:t>4.4.4</w:t>
            </w:r>
          </w:p>
        </w:tc>
        <w:tc>
          <w:tcPr>
            <w:tcW w:w="7380" w:type="dxa"/>
            <w:tcBorders>
              <w:top w:val="single" w:sz="6" w:space="0" w:color="auto"/>
            </w:tcBorders>
            <w:shd w:val="clear" w:color="auto" w:fill="auto"/>
            <w:tcMar>
              <w:top w:w="0" w:type="dxa"/>
              <w:left w:w="115" w:type="dxa"/>
              <w:bottom w:w="0" w:type="dxa"/>
              <w:right w:w="115" w:type="dxa"/>
            </w:tcMar>
          </w:tcPr>
          <w:p w14:paraId="1E09B106" w14:textId="77777777" w:rsidR="002470BA" w:rsidRPr="00F7351C" w:rsidRDefault="002470BA" w:rsidP="001C69C8">
            <w:pPr>
              <w:pStyle w:val="TableText0"/>
            </w:pPr>
            <w:r w:rsidRPr="00F7351C">
              <w:t>System Shall have capability to send email with EOI response to the Contract Manager.</w:t>
            </w:r>
          </w:p>
        </w:tc>
        <w:tc>
          <w:tcPr>
            <w:tcW w:w="990" w:type="dxa"/>
            <w:tcBorders>
              <w:top w:val="single" w:sz="6" w:space="0" w:color="auto"/>
              <w:right w:val="single" w:sz="6" w:space="0" w:color="auto"/>
            </w:tcBorders>
          </w:tcPr>
          <w:p w14:paraId="74D8FDBB" w14:textId="77777777" w:rsidR="002470BA" w:rsidRPr="00F7351C" w:rsidRDefault="002470BA" w:rsidP="001C69C8">
            <w:pPr>
              <w:pStyle w:val="TableText0"/>
            </w:pPr>
            <w:r w:rsidRPr="00F7351C">
              <w:t>Mandatory</w:t>
            </w:r>
          </w:p>
        </w:tc>
      </w:tr>
      <w:tr w:rsidR="0031605B" w14:paraId="635DFE20" w14:textId="77777777" w:rsidTr="000763BE">
        <w:trPr>
          <w:trHeight w:val="64"/>
        </w:trPr>
        <w:tc>
          <w:tcPr>
            <w:tcW w:w="900" w:type="dxa"/>
            <w:tcBorders>
              <w:top w:val="single" w:sz="8" w:space="0" w:color="auto"/>
              <w:bottom w:val="single" w:sz="8" w:space="0" w:color="auto"/>
            </w:tcBorders>
            <w:hideMark/>
          </w:tcPr>
          <w:p w14:paraId="427B1541" w14:textId="77777777" w:rsidR="0031605B" w:rsidRPr="00F7351C" w:rsidRDefault="0031605B" w:rsidP="000471D6">
            <w:pPr>
              <w:pStyle w:val="NormalWeb"/>
              <w:spacing w:line="252" w:lineRule="auto"/>
            </w:pPr>
            <w:r w:rsidRPr="00F7351C">
              <w:rPr>
                <w:rFonts w:ascii="Arial" w:hAnsi="Arial" w:cs="Arial"/>
              </w:rPr>
              <w:t>4.5.1</w:t>
            </w:r>
          </w:p>
        </w:tc>
        <w:tc>
          <w:tcPr>
            <w:tcW w:w="7380" w:type="dxa"/>
            <w:tcBorders>
              <w:top w:val="single" w:sz="8" w:space="0" w:color="auto"/>
              <w:bottom w:val="single" w:sz="8" w:space="0" w:color="auto"/>
            </w:tcBorders>
            <w:tcMar>
              <w:top w:w="0" w:type="dxa"/>
              <w:left w:w="115" w:type="dxa"/>
              <w:bottom w:w="0" w:type="dxa"/>
              <w:right w:w="115" w:type="dxa"/>
            </w:tcMar>
            <w:hideMark/>
          </w:tcPr>
          <w:p w14:paraId="06EB3B14" w14:textId="77777777" w:rsidR="0031605B" w:rsidRPr="00F7351C" w:rsidRDefault="0031605B" w:rsidP="000471D6">
            <w:pPr>
              <w:pStyle w:val="NormalWeb"/>
              <w:spacing w:line="252" w:lineRule="auto"/>
            </w:pPr>
            <w:r w:rsidRPr="00F7351C">
              <w:rPr>
                <w:rFonts w:ascii="Arial" w:hAnsi="Arial" w:cs="Arial"/>
              </w:rPr>
              <w:t>System Shall send email with to notify Contract Manager with notification of BID/NO BID decision response due date and time.</w:t>
            </w:r>
          </w:p>
        </w:tc>
        <w:tc>
          <w:tcPr>
            <w:tcW w:w="990" w:type="dxa"/>
            <w:tcBorders>
              <w:top w:val="single" w:sz="8" w:space="0" w:color="auto"/>
              <w:bottom w:val="single" w:sz="8" w:space="0" w:color="auto"/>
            </w:tcBorders>
            <w:hideMark/>
          </w:tcPr>
          <w:p w14:paraId="0946274A" w14:textId="77777777" w:rsidR="0031605B" w:rsidRPr="00F7351C" w:rsidRDefault="0031605B" w:rsidP="000471D6">
            <w:pPr>
              <w:pStyle w:val="NormalWeb"/>
              <w:spacing w:line="252" w:lineRule="auto"/>
            </w:pPr>
            <w:r w:rsidRPr="00F7351C">
              <w:rPr>
                <w:rFonts w:ascii="Arial" w:hAnsi="Arial" w:cs="Arial"/>
              </w:rPr>
              <w:t>Mandatory</w:t>
            </w:r>
          </w:p>
        </w:tc>
      </w:tr>
      <w:tr w:rsidR="002470BA" w:rsidRPr="00B52BBA" w14:paraId="0EC4110F" w14:textId="77777777" w:rsidTr="000763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64"/>
        </w:trPr>
        <w:tc>
          <w:tcPr>
            <w:tcW w:w="900" w:type="dxa"/>
            <w:tcBorders>
              <w:left w:val="single" w:sz="6" w:space="0" w:color="auto"/>
              <w:bottom w:val="single" w:sz="6" w:space="0" w:color="auto"/>
            </w:tcBorders>
          </w:tcPr>
          <w:p w14:paraId="27EAECF7" w14:textId="77777777" w:rsidR="002470BA" w:rsidRPr="00F7351C" w:rsidRDefault="002470BA" w:rsidP="001C69C8">
            <w:pPr>
              <w:pStyle w:val="TableText0"/>
            </w:pPr>
            <w:r w:rsidRPr="00F7351C">
              <w:t>4.6.3</w:t>
            </w:r>
          </w:p>
        </w:tc>
        <w:tc>
          <w:tcPr>
            <w:tcW w:w="7380" w:type="dxa"/>
            <w:tcBorders>
              <w:bottom w:val="single" w:sz="6" w:space="0" w:color="auto"/>
            </w:tcBorders>
            <w:shd w:val="clear" w:color="auto" w:fill="auto"/>
            <w:tcMar>
              <w:top w:w="0" w:type="dxa"/>
              <w:left w:w="115" w:type="dxa"/>
              <w:bottom w:w="0" w:type="dxa"/>
              <w:right w:w="115" w:type="dxa"/>
            </w:tcMar>
          </w:tcPr>
          <w:p w14:paraId="7A918350" w14:textId="77777777" w:rsidR="002470BA" w:rsidRPr="00F7351C" w:rsidRDefault="002470BA" w:rsidP="001C69C8">
            <w:pPr>
              <w:pStyle w:val="TableText0"/>
            </w:pPr>
            <w:r w:rsidRPr="00F7351C">
              <w:t xml:space="preserve">The system shall provide the capability to generate an email of </w:t>
            </w:r>
            <w:bookmarkStart w:id="24" w:name="OLE_LINK1"/>
            <w:r w:rsidRPr="00F7351C">
              <w:t>Proposal Submission Decision to approved Teaming Partner(s)/CTA Member(s)</w:t>
            </w:r>
            <w:bookmarkEnd w:id="24"/>
            <w:r w:rsidRPr="00F7351C">
              <w:t>, Enlightened Team Members.</w:t>
            </w:r>
          </w:p>
        </w:tc>
        <w:tc>
          <w:tcPr>
            <w:tcW w:w="990" w:type="dxa"/>
            <w:tcBorders>
              <w:bottom w:val="single" w:sz="6" w:space="0" w:color="auto"/>
              <w:right w:val="single" w:sz="6" w:space="0" w:color="auto"/>
            </w:tcBorders>
          </w:tcPr>
          <w:p w14:paraId="3B678E1F" w14:textId="77777777" w:rsidR="002470BA" w:rsidRPr="00F7351C" w:rsidRDefault="002470BA" w:rsidP="001C69C8">
            <w:pPr>
              <w:pStyle w:val="TableText0"/>
            </w:pPr>
            <w:r w:rsidRPr="00F7351C">
              <w:t>Mandatory</w:t>
            </w:r>
          </w:p>
        </w:tc>
      </w:tr>
      <w:tr w:rsidR="002470BA" w:rsidRPr="00B52BBA" w14:paraId="4D399100" w14:textId="77777777" w:rsidTr="000763B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64"/>
        </w:trPr>
        <w:tc>
          <w:tcPr>
            <w:tcW w:w="900" w:type="dxa"/>
            <w:tcBorders>
              <w:top w:val="single" w:sz="6" w:space="0" w:color="auto"/>
            </w:tcBorders>
          </w:tcPr>
          <w:p w14:paraId="12CF1F1B" w14:textId="77777777" w:rsidR="002470BA" w:rsidRPr="00F7351C" w:rsidRDefault="002470BA" w:rsidP="001C69C8">
            <w:pPr>
              <w:pStyle w:val="TableText0"/>
            </w:pPr>
            <w:r w:rsidRPr="00F7351C">
              <w:t>4.6.4</w:t>
            </w:r>
          </w:p>
        </w:tc>
        <w:tc>
          <w:tcPr>
            <w:tcW w:w="7380" w:type="dxa"/>
            <w:tcBorders>
              <w:top w:val="single" w:sz="6" w:space="0" w:color="auto"/>
            </w:tcBorders>
            <w:shd w:val="clear" w:color="auto" w:fill="auto"/>
            <w:tcMar>
              <w:top w:w="0" w:type="dxa"/>
              <w:left w:w="115" w:type="dxa"/>
              <w:bottom w:w="0" w:type="dxa"/>
              <w:right w:w="115" w:type="dxa"/>
            </w:tcMar>
          </w:tcPr>
          <w:p w14:paraId="2EE8FA32" w14:textId="77777777" w:rsidR="002470BA" w:rsidRPr="00F7351C" w:rsidRDefault="002470BA" w:rsidP="001C69C8">
            <w:pPr>
              <w:pStyle w:val="TableText0"/>
            </w:pPr>
            <w:r w:rsidRPr="00F7351C">
              <w:t>System Shall send email to notify approved Teaming Partner(s)/CTA Member(s), Enlightened Team Members, subcontractors with notification of BID/NO BID decision response due date and time.</w:t>
            </w:r>
          </w:p>
        </w:tc>
        <w:tc>
          <w:tcPr>
            <w:tcW w:w="990" w:type="dxa"/>
            <w:tcBorders>
              <w:top w:val="single" w:sz="6" w:space="0" w:color="auto"/>
            </w:tcBorders>
          </w:tcPr>
          <w:p w14:paraId="3AD30A29" w14:textId="77777777" w:rsidR="002470BA" w:rsidRPr="00F7351C" w:rsidRDefault="002470BA" w:rsidP="001C69C8">
            <w:pPr>
              <w:pStyle w:val="TableText0"/>
            </w:pPr>
            <w:r w:rsidRPr="00F7351C">
              <w:t>Mandatory</w:t>
            </w:r>
          </w:p>
        </w:tc>
      </w:tr>
    </w:tbl>
    <w:p w14:paraId="347C7921" w14:textId="77777777" w:rsidR="009412B1" w:rsidRDefault="009412B1" w:rsidP="00393BEA">
      <w:pPr>
        <w:pStyle w:val="EnlightenedBodyTextIndent0"/>
      </w:pPr>
    </w:p>
    <w:p w14:paraId="295BDA96" w14:textId="77777777" w:rsidR="001F7C83" w:rsidRDefault="001F7C83" w:rsidP="00393BEA">
      <w:pPr>
        <w:pStyle w:val="EnlightenedBodyTextIndent0"/>
        <w:rPr>
          <w:rStyle w:val="Strong"/>
        </w:rPr>
      </w:pPr>
    </w:p>
    <w:p w14:paraId="245A7DD9" w14:textId="15F53F83" w:rsidR="000238EC" w:rsidRPr="00010771" w:rsidRDefault="00D71545" w:rsidP="00393BEA">
      <w:pPr>
        <w:pStyle w:val="EnlightenedBodyTextIndent0"/>
        <w:rPr>
          <w:b/>
          <w:bCs w:val="0"/>
        </w:rPr>
      </w:pPr>
      <w:r>
        <w:lastRenderedPageBreak/>
        <mc:AlternateContent>
          <mc:Choice Requires="wps">
            <w:drawing>
              <wp:anchor distT="45720" distB="45720" distL="114300" distR="114300" simplePos="0" relativeHeight="251660288" behindDoc="0" locked="0" layoutInCell="1" allowOverlap="1" wp14:anchorId="51654D8C" wp14:editId="45842210">
                <wp:simplePos x="0" y="0"/>
                <wp:positionH relativeFrom="margin">
                  <wp:align>right</wp:align>
                </wp:positionH>
                <wp:positionV relativeFrom="paragraph">
                  <wp:posOffset>227965</wp:posOffset>
                </wp:positionV>
                <wp:extent cx="5929630" cy="4427220"/>
                <wp:effectExtent l="0" t="0" r="13970" b="11430"/>
                <wp:wrapSquare wrapText="bothSides"/>
                <wp:docPr id="3"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4427220"/>
                        </a:xfrm>
                        <a:prstGeom prst="rect">
                          <a:avLst/>
                        </a:prstGeom>
                        <a:solidFill>
                          <a:schemeClr val="accent1">
                            <a:lumMod val="20000"/>
                            <a:lumOff val="80000"/>
                          </a:schemeClr>
                        </a:solidFill>
                        <a:ln w="9525">
                          <a:solidFill>
                            <a:srgbClr val="000000"/>
                          </a:solidFill>
                          <a:miter lim="800000"/>
                          <a:headEnd/>
                          <a:tailEnd/>
                        </a:ln>
                      </wps:spPr>
                      <wps:txbx>
                        <w:txbxContent>
                          <w:p w14:paraId="24BDBF7A" w14:textId="724BDE3F" w:rsidR="00981B74" w:rsidRPr="00A67C0C" w:rsidRDefault="0025402F" w:rsidP="009B18BC">
                            <w:pPr>
                              <w:pStyle w:val="EnlightenedBodyTextIndent0"/>
                            </w:pPr>
                            <w:r w:rsidRPr="00A67C0C">
                              <w:t>Send an email to the associated partners whenever a Task Order state changes</w:t>
                            </w:r>
                            <w:r w:rsidR="00981B74" w:rsidRPr="00A67C0C">
                              <w:t>. There are many requirements in TOMS that involve automatic email functionality that gets initiated when a Task Order changes its status (internal state). The drop-down is preloaded with all of the valid Task Order status/states [‘Open’, ‘EOI Assessment’, 'Bid', 'No-Bid', ‘Proposal Development’, 'Submitted', ‘Not Submitted’, ‘Cancelled’, 'Selected', 'Not Selected']. See the TOMS State Diagram Flow in Task 7 for the names of the task order status/states.</w:t>
                            </w:r>
                          </w:p>
                          <w:p w14:paraId="1E6770C8" w14:textId="77777777" w:rsidR="00981B74" w:rsidRPr="00A67C0C" w:rsidRDefault="00981B74" w:rsidP="009B18BC">
                            <w:pPr>
                              <w:pStyle w:val="EnlightenedBodyTextIndent0"/>
                            </w:pPr>
                          </w:p>
                          <w:p w14:paraId="015E6ABF" w14:textId="4CE52E32" w:rsidR="00981B74" w:rsidRPr="00A67C0C" w:rsidRDefault="00981B74" w:rsidP="009B18BC">
                            <w:pPr>
                              <w:pStyle w:val="EnlightenedBodyTextIndent0"/>
                            </w:pPr>
                            <w:r w:rsidRPr="00A67C0C">
                              <w:t>The page also contains a large text field called ‘Email Content’ that is used to enter the deafult email message that gets automatically sent for each TO state. The field called ‘Task Order State’ is stored with the record.</w:t>
                            </w:r>
                            <w:r w:rsidR="00132E59" w:rsidRPr="00A67C0C">
                              <w:t xml:space="preserve"> </w:t>
                            </w:r>
                            <w:r w:rsidR="00EA3C8D">
                              <w:t>(Suggestion: Email Content can be provided as a field in Task Order and updated as the Task Order State changes)</w:t>
                            </w:r>
                          </w:p>
                          <w:p w14:paraId="1E31DCCF" w14:textId="77777777" w:rsidR="00981B74" w:rsidRPr="00A67C0C" w:rsidRDefault="00981B74" w:rsidP="009B18BC">
                            <w:pPr>
                              <w:pStyle w:val="EnlightenedBodyTextIndent0"/>
                            </w:pPr>
                          </w:p>
                          <w:p w14:paraId="79F0A63F" w14:textId="0F2A0DB5" w:rsidR="00981B74" w:rsidRDefault="00981B74" w:rsidP="009B18BC">
                            <w:pPr>
                              <w:pStyle w:val="EnlightenedBodyTextIndent0"/>
                            </w:pPr>
                            <w:r w:rsidRPr="00A67C0C">
                              <w:t>For example, when the TOMS status changes to the ‘Bid’ state, the Email Group Management record that was added for ‘Bid’ contains the pre-worded email message content that will be sent out and the pre-set email list of recipienets that were set up in the ‘Bid’ email group.</w:t>
                            </w:r>
                          </w:p>
                          <w:p w14:paraId="5B5C8E8D" w14:textId="08D5A11A" w:rsidR="00EA3C8D" w:rsidRDefault="00EA3C8D" w:rsidP="009B18BC">
                            <w:pPr>
                              <w:pStyle w:val="EnlightenedBodyTextIndent0"/>
                            </w:pPr>
                          </w:p>
                          <w:p w14:paraId="069208D0" w14:textId="178329A5" w:rsidR="00EA3C8D" w:rsidRPr="00A67C0C" w:rsidRDefault="00EA3C8D" w:rsidP="009B18BC">
                            <w:pPr>
                              <w:pStyle w:val="EnlightenedBodyTextIndent0"/>
                            </w:pPr>
                            <w:r>
                              <w:t>The Contract Vehicle can be fetched from the foreign key field of Task Order table.</w:t>
                            </w:r>
                          </w:p>
                          <w:p w14:paraId="59E9C71C" w14:textId="77777777" w:rsidR="00981B74" w:rsidRDefault="00981B74" w:rsidP="009B18BC">
                            <w:pPr>
                              <w:pStyle w:val="EnlightenedBodyTextIndent0"/>
                            </w:pPr>
                          </w:p>
                          <w:p w14:paraId="78886000" w14:textId="77777777" w:rsidR="00981B74" w:rsidRDefault="00981B74" w:rsidP="009B18BC">
                            <w:pPr>
                              <w:pStyle w:val="EnlightenedBodyTextIndent0"/>
                            </w:pPr>
                            <w:r>
                              <w:t>A unique TOMS status (internal state) will be selected from a drop-down list to populate the ‘Email Group Name’ field. The valid TOMS states are as follow: [</w:t>
                            </w:r>
                            <w:r w:rsidRPr="001F7C83">
                              <w:t>‘Open’, ‘EOI Assessment’, 'Bid', 'No-Bid', ‘Proposal Development’, 'Submitted', 'Selected', 'Not Selected'].</w:t>
                            </w:r>
                          </w:p>
                          <w:p w14:paraId="1C159EBC" w14:textId="77777777" w:rsidR="00981B74" w:rsidRDefault="00981B74" w:rsidP="009B18BC">
                            <w:pPr>
                              <w:pStyle w:val="EnlightenedBodyTextIndent0"/>
                            </w:pPr>
                          </w:p>
                          <w:p w14:paraId="04775536" w14:textId="77777777" w:rsidR="00981B74" w:rsidRDefault="00981B74" w:rsidP="009B18BC">
                            <w:pPr>
                              <w:pStyle w:val="EnlightenedBodyTextIndent0"/>
                            </w:pPr>
                            <w:r w:rsidRPr="004D4A52">
                              <w:t xml:space="preserve">Add </w:t>
                            </w:r>
                            <w:r w:rsidRPr="00AF1926">
                              <w:rPr>
                                <w:b/>
                              </w:rPr>
                              <w:t>'Email Lists</w:t>
                            </w:r>
                            <w:r w:rsidRPr="004D4A52">
                              <w:t>' to the</w:t>
                            </w:r>
                            <w:r>
                              <w:t xml:space="preserve"> TOMS</w:t>
                            </w:r>
                            <w:r w:rsidRPr="004D4A52">
                              <w:t xml:space="preserve"> 'Administratio</w:t>
                            </w:r>
                            <w:r>
                              <w:t>n' drop down menu l</w:t>
                            </w:r>
                            <w:r w:rsidRPr="004D4A52">
                              <w:t>ist.</w:t>
                            </w:r>
                          </w:p>
                          <w:p w14:paraId="710CB3F5" w14:textId="77777777" w:rsidR="00981B74" w:rsidRPr="00BA3D60" w:rsidRDefault="00981B74" w:rsidP="009F5725">
                            <w:pPr>
                              <w:pStyle w:val="BodyText"/>
                              <w:ind w:firstLine="0"/>
                              <w:rPr>
                                <w:rFonts w:ascii="Arial" w:hAnsi="Arial" w:cs="Arial"/>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654D8C" id="Text Box 146" o:spid="_x0000_s1033" type="#_x0000_t202" style="position:absolute;margin-left:415.7pt;margin-top:17.95pt;width:466.9pt;height:348.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" fillcolor="#dbe5f1 [660]">
                <v:textbox>
                  <w:txbxContent>
                    <w:p w14:paraId="24BDBF7A" w14:textId="724BDE3F" w:rsidR="00981B74" w:rsidRPr="00A67C0C" w:rsidRDefault="0025402F" w:rsidP="009B18BC">
                      <w:pPr>
                        <w:pStyle w:val="EnlightenedBodyTextIndent0"/>
                      </w:pPr>
                      <w:r w:rsidRPr="00A67C0C">
                        <w:t>Send an email to the associated partners whenever a Task Order state changes</w:t>
                      </w:r>
                      <w:r w:rsidR="00981B74" w:rsidRPr="00A67C0C">
                        <w:t>. There are many requirements in TOMS that involve automatic email functionality that gets initiated when a Task Order changes its status (internal state). The drop-down is preloaded with all of the valid Task Order status/states [‘Open’, ‘EOI Assessment’, 'Bid', 'No-Bid', ‘Proposal Development’, 'Submitted', ‘Not Submitted’, ‘Cancelled’, 'Selected', 'Not Selected']. See the TOMS State Diagram Flow in Task 7 for the names of the task order status/states.</w:t>
                      </w:r>
                    </w:p>
                    <w:p w14:paraId="1E6770C8" w14:textId="77777777" w:rsidR="00981B74" w:rsidRPr="00A67C0C" w:rsidRDefault="00981B74" w:rsidP="009B18BC">
                      <w:pPr>
                        <w:pStyle w:val="EnlightenedBodyTextIndent0"/>
                      </w:pPr>
                    </w:p>
                    <w:p w14:paraId="015E6ABF" w14:textId="4CE52E32" w:rsidR="00981B74" w:rsidRPr="00A67C0C" w:rsidRDefault="00981B74" w:rsidP="009B18BC">
                      <w:pPr>
                        <w:pStyle w:val="EnlightenedBodyTextIndent0"/>
                      </w:pPr>
                      <w:r w:rsidRPr="00A67C0C">
                        <w:t>The page also contains a large text field called ‘Email Content’ that is used to enter the deafult email message that gets automatically sent for each TO state. The field called ‘Task Order State’ is stored with the record.</w:t>
                      </w:r>
                      <w:r w:rsidR="00132E59" w:rsidRPr="00A67C0C">
                        <w:t xml:space="preserve"> </w:t>
                      </w:r>
                      <w:r w:rsidR="00EA3C8D">
                        <w:t>(Suggestion: Email Content can be provided as a field in Task Order and updated as the Task Order State changes)</w:t>
                      </w:r>
                    </w:p>
                    <w:p w14:paraId="1E31DCCF" w14:textId="77777777" w:rsidR="00981B74" w:rsidRPr="00A67C0C" w:rsidRDefault="00981B74" w:rsidP="009B18BC">
                      <w:pPr>
                        <w:pStyle w:val="EnlightenedBodyTextIndent0"/>
                      </w:pPr>
                    </w:p>
                    <w:p w14:paraId="79F0A63F" w14:textId="0F2A0DB5" w:rsidR="00981B74" w:rsidRDefault="00981B74" w:rsidP="009B18BC">
                      <w:pPr>
                        <w:pStyle w:val="EnlightenedBodyTextIndent0"/>
                      </w:pPr>
                      <w:r w:rsidRPr="00A67C0C">
                        <w:t>For example, when the TOMS status changes to the ‘Bid’ state, the Email Group Management record that was added for ‘Bid’ contains the pre-worded email message content that will be sent out and the pre-set email list of recipienets that were set up in the ‘Bid’ email group.</w:t>
                      </w:r>
                    </w:p>
                    <w:p w14:paraId="5B5C8E8D" w14:textId="08D5A11A" w:rsidR="00EA3C8D" w:rsidRDefault="00EA3C8D" w:rsidP="009B18BC">
                      <w:pPr>
                        <w:pStyle w:val="EnlightenedBodyTextIndent0"/>
                      </w:pPr>
                    </w:p>
                    <w:p w14:paraId="069208D0" w14:textId="178329A5" w:rsidR="00EA3C8D" w:rsidRPr="00A67C0C" w:rsidRDefault="00EA3C8D" w:rsidP="009B18BC">
                      <w:pPr>
                        <w:pStyle w:val="EnlightenedBodyTextIndent0"/>
                      </w:pPr>
                      <w:r>
                        <w:t>The Contract Vehicle can be fetched from the foreign key field of Task Order table.</w:t>
                      </w:r>
                    </w:p>
                    <w:p w14:paraId="59E9C71C" w14:textId="77777777" w:rsidR="00981B74" w:rsidRDefault="00981B74" w:rsidP="009B18BC">
                      <w:pPr>
                        <w:pStyle w:val="EnlightenedBodyTextIndent0"/>
                      </w:pPr>
                    </w:p>
                    <w:p w14:paraId="78886000" w14:textId="77777777" w:rsidR="00981B74" w:rsidRDefault="00981B74" w:rsidP="009B18BC">
                      <w:pPr>
                        <w:pStyle w:val="EnlightenedBodyTextIndent0"/>
                      </w:pPr>
                      <w:r>
                        <w:t>A unique TOMS status (internal state) will be selected from a drop-down list to populate the ‘Email Group Name’ field. The valid TOMS states are as follow: [</w:t>
                      </w:r>
                      <w:r w:rsidRPr="001F7C83">
                        <w:t>‘Open’, ‘EOI Assessment’, 'Bid', 'No-Bid', ‘Proposal Development’, 'Submitted', 'Selected', 'Not Selected'].</w:t>
                      </w:r>
                    </w:p>
                    <w:p w14:paraId="1C159EBC" w14:textId="77777777" w:rsidR="00981B74" w:rsidRDefault="00981B74" w:rsidP="009B18BC">
                      <w:pPr>
                        <w:pStyle w:val="EnlightenedBodyTextIndent0"/>
                      </w:pPr>
                    </w:p>
                    <w:p w14:paraId="04775536" w14:textId="77777777" w:rsidR="00981B74" w:rsidRDefault="00981B74" w:rsidP="009B18BC">
                      <w:pPr>
                        <w:pStyle w:val="EnlightenedBodyTextIndent0"/>
                      </w:pPr>
                      <w:r w:rsidRPr="004D4A52">
                        <w:t xml:space="preserve">Add </w:t>
                      </w:r>
                      <w:r w:rsidRPr="00AF1926">
                        <w:rPr>
                          <w:b/>
                        </w:rPr>
                        <w:t>'Email Lists</w:t>
                      </w:r>
                      <w:r w:rsidRPr="004D4A52">
                        <w:t>' to the</w:t>
                      </w:r>
                      <w:r>
                        <w:t xml:space="preserve"> TOMS</w:t>
                      </w:r>
                      <w:r w:rsidRPr="004D4A52">
                        <w:t xml:space="preserve"> 'Administratio</w:t>
                      </w:r>
                      <w:r>
                        <w:t>n' drop down menu l</w:t>
                      </w:r>
                      <w:r w:rsidRPr="004D4A52">
                        <w:t>ist.</w:t>
                      </w:r>
                    </w:p>
                    <w:p w14:paraId="710CB3F5" w14:textId="77777777" w:rsidR="00981B74" w:rsidRPr="00BA3D60" w:rsidRDefault="00981B74" w:rsidP="009F5725">
                      <w:pPr>
                        <w:pStyle w:val="BodyText"/>
                        <w:ind w:firstLine="0"/>
                        <w:rPr>
                          <w:rFonts w:ascii="Arial" w:hAnsi="Arial" w:cs="Arial"/>
                          <w:szCs w:val="22"/>
                        </w:rPr>
                      </w:pPr>
                    </w:p>
                  </w:txbxContent>
                </v:textbox>
                <w10:wrap type="square" anchorx="margin"/>
              </v:shape>
            </w:pict>
          </mc:Fallback>
        </mc:AlternateContent>
      </w:r>
      <w:r w:rsidR="00D52C15">
        <w:rPr>
          <w:rStyle w:val="Strong"/>
        </w:rPr>
        <w:t>Design Solution Notes</w:t>
      </w:r>
    </w:p>
    <w:p w14:paraId="3E9AA3B5" w14:textId="2B36FB44" w:rsidR="00802C40" w:rsidRDefault="00ED5E88" w:rsidP="00ED5E88">
      <w:pPr>
        <w:pStyle w:val="Heading2"/>
        <w:numPr>
          <w:ilvl w:val="0"/>
          <w:numId w:val="0"/>
        </w:numPr>
      </w:pPr>
      <w:bookmarkStart w:id="25" w:name="_Toc493163644"/>
      <w:r>
        <w:t xml:space="preserve">2.11 </w:t>
      </w:r>
      <w:r w:rsidR="00802C40">
        <w:t xml:space="preserve">Sprint Cycle Task </w:t>
      </w:r>
      <w:bookmarkEnd w:id="25"/>
      <w:r w:rsidR="003E2B02">
        <w:t>9</w:t>
      </w:r>
    </w:p>
    <w:p w14:paraId="4D87213B" w14:textId="77777777" w:rsidR="00765A96" w:rsidRPr="000A4677" w:rsidRDefault="00765A96" w:rsidP="00393BEA">
      <w:pPr>
        <w:pStyle w:val="EnlightenedBodyTextIndent0"/>
        <w:rPr>
          <w:b/>
          <w:bCs w:val="0"/>
        </w:rPr>
      </w:pPr>
      <w:r>
        <w:rPr>
          <w:rStyle w:val="Strong"/>
        </w:rPr>
        <w:t>Task Overview</w:t>
      </w:r>
    </w:p>
    <w:tbl>
      <w:tblPr>
        <w:tblStyle w:val="TableGrid"/>
        <w:tblW w:w="0" w:type="auto"/>
        <w:tblInd w:w="108" w:type="dxa"/>
        <w:tblLook w:val="04A0" w:firstRow="1" w:lastRow="0" w:firstColumn="1" w:lastColumn="0" w:noHBand="0" w:noVBand="1"/>
      </w:tblPr>
      <w:tblGrid>
        <w:gridCol w:w="3708"/>
        <w:gridCol w:w="1980"/>
      </w:tblGrid>
      <w:tr w:rsidR="00DF6D3D" w14:paraId="00F3B502" w14:textId="77777777" w:rsidTr="00765A96">
        <w:tc>
          <w:tcPr>
            <w:tcW w:w="3708" w:type="dxa"/>
            <w:shd w:val="clear" w:color="auto" w:fill="8DB3E2" w:themeFill="text2" w:themeFillTint="66"/>
          </w:tcPr>
          <w:p w14:paraId="5412C367" w14:textId="77777777" w:rsidR="00DF6D3D" w:rsidRPr="008B05D6" w:rsidRDefault="00DF6D3D" w:rsidP="00765A96">
            <w:pPr>
              <w:jc w:val="center"/>
              <w:rPr>
                <w:b/>
              </w:rPr>
            </w:pPr>
            <w:r>
              <w:rPr>
                <w:b/>
              </w:rPr>
              <w:t>Task Summary</w:t>
            </w:r>
          </w:p>
        </w:tc>
        <w:tc>
          <w:tcPr>
            <w:tcW w:w="1980" w:type="dxa"/>
            <w:shd w:val="clear" w:color="auto" w:fill="8DB3E2" w:themeFill="text2" w:themeFillTint="66"/>
          </w:tcPr>
          <w:p w14:paraId="6EDF20A1" w14:textId="77777777" w:rsidR="00DF6D3D" w:rsidRPr="008B05D6" w:rsidRDefault="00DF6D3D" w:rsidP="00765A96">
            <w:pPr>
              <w:jc w:val="center"/>
              <w:rPr>
                <w:b/>
              </w:rPr>
            </w:pPr>
            <w:r>
              <w:rPr>
                <w:b/>
              </w:rPr>
              <w:t>Value</w:t>
            </w:r>
          </w:p>
        </w:tc>
      </w:tr>
      <w:tr w:rsidR="00DF6D3D" w14:paraId="5322DCD1" w14:textId="77777777" w:rsidTr="00765A96">
        <w:tc>
          <w:tcPr>
            <w:tcW w:w="3708" w:type="dxa"/>
          </w:tcPr>
          <w:p w14:paraId="2073AC3A" w14:textId="77777777" w:rsidR="00DF6D3D" w:rsidRDefault="00DF6D3D" w:rsidP="00765A96">
            <w:r>
              <w:t>TOMS Functional Category</w:t>
            </w:r>
          </w:p>
        </w:tc>
        <w:tc>
          <w:tcPr>
            <w:tcW w:w="1980" w:type="dxa"/>
          </w:tcPr>
          <w:p w14:paraId="10A2DDC7" w14:textId="77777777" w:rsidR="00DF6D3D" w:rsidRDefault="00D52C15" w:rsidP="00765A96">
            <w:r>
              <w:t>Email</w:t>
            </w:r>
          </w:p>
        </w:tc>
      </w:tr>
      <w:tr w:rsidR="00DF6D3D" w14:paraId="7A277B87" w14:textId="77777777" w:rsidTr="00765A96">
        <w:tc>
          <w:tcPr>
            <w:tcW w:w="3708" w:type="dxa"/>
          </w:tcPr>
          <w:p w14:paraId="7B7E24FD" w14:textId="4CBD534B" w:rsidR="00DF6D3D" w:rsidRDefault="00DF6D3D" w:rsidP="00765A96">
            <w:r>
              <w:t>Task Priority</w:t>
            </w:r>
            <w:r w:rsidR="00311855">
              <w:t xml:space="preserve">             </w:t>
            </w:r>
            <w:r w:rsidR="00136936">
              <w:t xml:space="preserve">  [</w:t>
            </w:r>
            <w:r w:rsidR="00311855">
              <w:t>1=Highest]</w:t>
            </w:r>
          </w:p>
        </w:tc>
        <w:tc>
          <w:tcPr>
            <w:tcW w:w="1980" w:type="dxa"/>
          </w:tcPr>
          <w:p w14:paraId="315DE503" w14:textId="77777777" w:rsidR="00DF6D3D" w:rsidRDefault="00DF6D3D" w:rsidP="00765A96">
            <w:r>
              <w:t>1</w:t>
            </w:r>
          </w:p>
        </w:tc>
      </w:tr>
      <w:tr w:rsidR="00DF6D3D" w14:paraId="1CFA5A81" w14:textId="77777777" w:rsidTr="00765A96">
        <w:tc>
          <w:tcPr>
            <w:tcW w:w="3708" w:type="dxa"/>
          </w:tcPr>
          <w:p w14:paraId="57BAE945" w14:textId="77777777" w:rsidR="00DF6D3D" w:rsidRDefault="00DF6D3D" w:rsidP="00765A96">
            <w:r>
              <w:t>Task Complexity Level [1=Highest]</w:t>
            </w:r>
          </w:p>
        </w:tc>
        <w:tc>
          <w:tcPr>
            <w:tcW w:w="1980" w:type="dxa"/>
          </w:tcPr>
          <w:p w14:paraId="3893E664" w14:textId="77777777" w:rsidR="00DF6D3D" w:rsidRDefault="00DF6D3D" w:rsidP="00765A96">
            <w:r>
              <w:t>2</w:t>
            </w:r>
          </w:p>
        </w:tc>
      </w:tr>
    </w:tbl>
    <w:p w14:paraId="4B6EC7FA" w14:textId="77777777" w:rsidR="00DF6D3D" w:rsidRDefault="00DF6D3D" w:rsidP="00393BEA">
      <w:pPr>
        <w:pStyle w:val="EnlightenedBodyTextIndent0"/>
      </w:pPr>
    </w:p>
    <w:p w14:paraId="73FA95BD" w14:textId="77777777" w:rsidR="00DF6D3D" w:rsidRDefault="00DF6D3D" w:rsidP="00393BEA">
      <w:pPr>
        <w:pStyle w:val="EnlightenedBodyTextIndent0"/>
        <w:rPr>
          <w:rStyle w:val="Strong"/>
        </w:rPr>
      </w:pPr>
      <w:r>
        <w:rPr>
          <w:rStyle w:val="Strong"/>
        </w:rPr>
        <w:t>Task Description</w:t>
      </w:r>
    </w:p>
    <w:p w14:paraId="52E0DC47" w14:textId="626F6770" w:rsidR="00025E71" w:rsidRDefault="00294E23" w:rsidP="00393BEA">
      <w:pPr>
        <w:pStyle w:val="EnlightenedBodyTextIndent0"/>
      </w:pPr>
      <w:r>
        <w:t xml:space="preserve">Create automatic Email </w:t>
      </w:r>
      <w:r w:rsidR="004C10E5">
        <w:t>d</w:t>
      </w:r>
      <w:r>
        <w:t>istribution</w:t>
      </w:r>
      <w:r w:rsidR="004C10E5">
        <w:t>s</w:t>
      </w:r>
      <w:r w:rsidR="004D4A52" w:rsidRPr="004D4A52">
        <w:t xml:space="preserve"> when Task Order 'State' changes. Each T</w:t>
      </w:r>
      <w:r>
        <w:t xml:space="preserve">ask </w:t>
      </w:r>
      <w:r w:rsidR="004D4A52" w:rsidRPr="004D4A52">
        <w:t>O</w:t>
      </w:r>
      <w:r>
        <w:t>rder</w:t>
      </w:r>
      <w:r w:rsidR="004D4A52" w:rsidRPr="004D4A52">
        <w:t xml:space="preserve"> 'State' can have its own email distribution list</w:t>
      </w:r>
      <w:r w:rsidR="00FB7988">
        <w:t xml:space="preserve"> that is defined through the Email Group Management</w:t>
      </w:r>
      <w:r w:rsidR="004D4A52" w:rsidRPr="004D4A52">
        <w:t>.</w:t>
      </w:r>
      <w:r>
        <w:t xml:space="preserve"> </w:t>
      </w:r>
      <w:r w:rsidR="004D4A52" w:rsidRPr="004D4A52">
        <w:t xml:space="preserve"> </w:t>
      </w:r>
      <w:r>
        <w:t>When the state of a TO changes, compare the new state to the states stored in the Email Group records to see if there is a match.</w:t>
      </w:r>
      <w:r w:rsidR="00A75BC7">
        <w:t xml:space="preserve"> If so, TOMS creates an email using the Email Text and Email Group list from the matching Email Group record and sends out the email. Example Task</w:t>
      </w:r>
      <w:r w:rsidR="004D4A52" w:rsidRPr="004D4A52">
        <w:t xml:space="preserve"> Order State</w:t>
      </w:r>
      <w:r>
        <w:t>s</w:t>
      </w:r>
      <w:r w:rsidR="004D4A52" w:rsidRPr="004D4A52">
        <w:t xml:space="preserve">: </w:t>
      </w:r>
      <w:r w:rsidR="00D30B4D" w:rsidRPr="004D4A52">
        <w:t>[‘Open’, ‘EOI Assessment’, 'Bid', 'No-Bid', ‘Proposal Development’, 'Submitted',</w:t>
      </w:r>
      <w:r w:rsidR="00D30B4D">
        <w:t xml:space="preserve"> ‘Not Submitted’, ‘Cancelled’,</w:t>
      </w:r>
      <w:r w:rsidR="00D30B4D" w:rsidRPr="004D4A52">
        <w:t xml:space="preserve"> 'Selected', 'Not Selected'].</w:t>
      </w:r>
      <w:r w:rsidR="004D4A52" w:rsidRPr="004D4A52">
        <w:t>.</w:t>
      </w:r>
    </w:p>
    <w:p w14:paraId="0A10BCE3" w14:textId="77777777" w:rsidR="00010771" w:rsidRDefault="00010771" w:rsidP="00393BEA">
      <w:pPr>
        <w:pStyle w:val="EnlightenedBodyTextIndent0"/>
      </w:pPr>
    </w:p>
    <w:p w14:paraId="176F6DD5" w14:textId="77777777" w:rsidR="009412B1" w:rsidRDefault="009412B1" w:rsidP="00393BEA">
      <w:pPr>
        <w:pStyle w:val="EnlightenedBodyTextIndent0"/>
      </w:pPr>
      <w:r>
        <w:rPr>
          <w:rStyle w:val="Strong"/>
        </w:rPr>
        <w:t>TOMS Functional Requirements</w:t>
      </w:r>
    </w:p>
    <w:p w14:paraId="28D53648" w14:textId="2AAA350A" w:rsidR="00D0589B" w:rsidRPr="00D0589B" w:rsidRDefault="00D0589B" w:rsidP="00D0589B">
      <w:pPr>
        <w:pStyle w:val="EnlightenedBodyTextIndent0"/>
        <w:rPr>
          <w:rStyle w:val="Strong"/>
          <w:b w:val="0"/>
        </w:rPr>
      </w:pPr>
      <w:r>
        <w:rPr>
          <w:rStyle w:val="Strong"/>
          <w:b w:val="0"/>
        </w:rPr>
        <w:t xml:space="preserve">The following functional requirements are satisfied by a combination of Task </w:t>
      </w:r>
      <w:r w:rsidR="00C81149">
        <w:rPr>
          <w:rStyle w:val="Strong"/>
          <w:b w:val="0"/>
        </w:rPr>
        <w:t>8</w:t>
      </w:r>
      <w:r>
        <w:rPr>
          <w:rStyle w:val="Strong"/>
          <w:b w:val="0"/>
        </w:rPr>
        <w:t xml:space="preserve"> and Task </w:t>
      </w:r>
      <w:r w:rsidR="00C81149">
        <w:rPr>
          <w:rStyle w:val="Strong"/>
          <w:b w:val="0"/>
        </w:rPr>
        <w:t>9</w:t>
      </w:r>
      <w:r>
        <w:rPr>
          <w:rStyle w:val="Strong"/>
          <w:b w:val="0"/>
        </w:rPr>
        <w:t xml:space="preserve"> together.</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900"/>
        <w:gridCol w:w="7380"/>
        <w:gridCol w:w="1062"/>
        <w:gridCol w:w="20"/>
      </w:tblGrid>
      <w:tr w:rsidR="00D0589B" w:rsidRPr="00B52BBA" w14:paraId="73C7D366" w14:textId="77777777" w:rsidTr="001C69C8">
        <w:trPr>
          <w:trHeight w:val="64"/>
        </w:trPr>
        <w:tc>
          <w:tcPr>
            <w:tcW w:w="900" w:type="dxa"/>
            <w:tcBorders>
              <w:top w:val="single" w:sz="6" w:space="0" w:color="auto"/>
              <w:left w:val="single" w:sz="6" w:space="0" w:color="auto"/>
              <w:bottom w:val="single" w:sz="6" w:space="0" w:color="auto"/>
              <w:right w:val="single" w:sz="6" w:space="0" w:color="auto"/>
            </w:tcBorders>
          </w:tcPr>
          <w:p w14:paraId="169040F3" w14:textId="77777777" w:rsidR="00D0589B" w:rsidRPr="00F7351C" w:rsidRDefault="00D0589B" w:rsidP="001C69C8">
            <w:pPr>
              <w:pStyle w:val="NormalWeb"/>
              <w:spacing w:line="252" w:lineRule="auto"/>
              <w:rPr>
                <w:rFonts w:ascii="Arial" w:hAnsi="Arial" w:cs="Arial"/>
              </w:rPr>
            </w:pPr>
          </w:p>
          <w:p w14:paraId="3718671F" w14:textId="77777777" w:rsidR="00D0589B" w:rsidRPr="00F7351C" w:rsidRDefault="00D0589B" w:rsidP="001C69C8">
            <w:pPr>
              <w:pStyle w:val="NormalWeb"/>
              <w:spacing w:line="252" w:lineRule="auto"/>
              <w:rPr>
                <w:rFonts w:ascii="Arial" w:hAnsi="Arial" w:cs="Arial"/>
              </w:rPr>
            </w:pPr>
            <w:r w:rsidRPr="00F7351C">
              <w:rPr>
                <w:rFonts w:ascii="Arial" w:hAnsi="Arial" w:cs="Arial"/>
              </w:rPr>
              <w:t>1.2.1.1</w:t>
            </w:r>
          </w:p>
          <w:p w14:paraId="3E38D69F" w14:textId="77777777" w:rsidR="00D0589B" w:rsidRPr="00F7351C" w:rsidRDefault="00D0589B" w:rsidP="001C69C8">
            <w:pPr>
              <w:pStyle w:val="NormalWeb"/>
              <w:spacing w:line="252" w:lineRule="auto"/>
              <w:rPr>
                <w:rFonts w:ascii="Arial" w:hAnsi="Arial" w:cs="Arial"/>
              </w:rPr>
            </w:pPr>
            <w:r w:rsidRPr="00F7351C">
              <w:rPr>
                <w:rFonts w:ascii="Arial" w:hAnsi="Arial" w:cs="Arial"/>
              </w:rPr>
              <w:t>1.2.1.2</w:t>
            </w:r>
          </w:p>
        </w:tc>
        <w:tc>
          <w:tcPr>
            <w:tcW w:w="7380" w:type="dxa"/>
            <w:tcBorders>
              <w:top w:val="single" w:sz="6" w:space="0" w:color="auto"/>
              <w:left w:val="single" w:sz="6" w:space="0" w:color="auto"/>
              <w:bottom w:val="single" w:sz="6" w:space="0" w:color="auto"/>
              <w:right w:val="single" w:sz="6" w:space="0" w:color="auto"/>
            </w:tcBorders>
            <w:shd w:val="clear" w:color="auto" w:fill="auto"/>
            <w:tcMar>
              <w:top w:w="0" w:type="dxa"/>
              <w:left w:w="115" w:type="dxa"/>
              <w:bottom w:w="0" w:type="dxa"/>
              <w:right w:w="115" w:type="dxa"/>
            </w:tcMar>
          </w:tcPr>
          <w:p w14:paraId="258E5ABE" w14:textId="77777777" w:rsidR="00D0589B" w:rsidRPr="000A4677" w:rsidRDefault="00D0589B" w:rsidP="001C69C8">
            <w:pPr>
              <w:pStyle w:val="EnlightenedBodyTextIndent0"/>
              <w:rPr>
                <w:rStyle w:val="Strong"/>
              </w:rPr>
            </w:pPr>
            <w:r w:rsidRPr="000A4677">
              <w:rPr>
                <w:rStyle w:val="Strong"/>
              </w:rPr>
              <w:t>When a new Task Order is created an Email Notification shall be sent to the following:</w:t>
            </w:r>
          </w:p>
          <w:p w14:paraId="613C01B7" w14:textId="77777777" w:rsidR="00D0589B" w:rsidRPr="00F7351C" w:rsidRDefault="00D0589B" w:rsidP="001C69C8">
            <w:pPr>
              <w:pStyle w:val="EnlightenedBodyTextIndent0"/>
              <w:rPr>
                <w:sz w:val="20"/>
                <w:szCs w:val="20"/>
              </w:rPr>
            </w:pPr>
            <w:r w:rsidRPr="00F7351C">
              <w:rPr>
                <w:sz w:val="20"/>
                <w:szCs w:val="20"/>
              </w:rPr>
              <w:t>System Users associated with Vehicle of the Potential Task Order.</w:t>
            </w:r>
          </w:p>
          <w:p w14:paraId="561AA963" w14:textId="77777777" w:rsidR="00D0589B" w:rsidRPr="00F7351C" w:rsidRDefault="00D0589B" w:rsidP="001C69C8">
            <w:pPr>
              <w:pStyle w:val="EnlightenedBodyTextIndent0"/>
              <w:rPr>
                <w:rFonts w:cs="Times New Roman"/>
                <w:sz w:val="20"/>
                <w:szCs w:val="20"/>
              </w:rPr>
            </w:pPr>
            <w:r w:rsidRPr="00F7351C">
              <w:rPr>
                <w:sz w:val="20"/>
                <w:szCs w:val="20"/>
              </w:rPr>
              <w:t>System Users who are associated with the Contract and are not part of Original Bid.</w:t>
            </w:r>
          </w:p>
        </w:tc>
        <w:tc>
          <w:tcPr>
            <w:tcW w:w="1082" w:type="dxa"/>
            <w:gridSpan w:val="2"/>
            <w:tcBorders>
              <w:top w:val="single" w:sz="6" w:space="0" w:color="auto"/>
              <w:left w:val="single" w:sz="6" w:space="0" w:color="auto"/>
              <w:bottom w:val="single" w:sz="6" w:space="0" w:color="auto"/>
              <w:right w:val="single" w:sz="6" w:space="0" w:color="auto"/>
            </w:tcBorders>
          </w:tcPr>
          <w:p w14:paraId="57E127FC" w14:textId="77777777" w:rsidR="00D0589B" w:rsidRPr="00F7351C" w:rsidRDefault="00D0589B" w:rsidP="001C69C8">
            <w:pPr>
              <w:pStyle w:val="NormalWeb"/>
              <w:spacing w:line="252" w:lineRule="auto"/>
              <w:rPr>
                <w:rFonts w:ascii="Arial" w:hAnsi="Arial" w:cs="Arial"/>
              </w:rPr>
            </w:pPr>
          </w:p>
        </w:tc>
      </w:tr>
      <w:tr w:rsidR="00D0589B" w:rsidRPr="00B52BBA" w14:paraId="6F9B071F" w14:textId="77777777" w:rsidTr="001C69C8">
        <w:trPr>
          <w:trHeight w:val="64"/>
        </w:trPr>
        <w:tc>
          <w:tcPr>
            <w:tcW w:w="900" w:type="dxa"/>
            <w:tcBorders>
              <w:top w:val="single" w:sz="6" w:space="0" w:color="auto"/>
              <w:left w:val="single" w:sz="6" w:space="0" w:color="auto"/>
              <w:bottom w:val="single" w:sz="6" w:space="0" w:color="auto"/>
              <w:right w:val="single" w:sz="6" w:space="0" w:color="auto"/>
            </w:tcBorders>
          </w:tcPr>
          <w:p w14:paraId="5405DCA0" w14:textId="77777777" w:rsidR="00D0589B" w:rsidRPr="00F7351C" w:rsidRDefault="00D0589B" w:rsidP="001C69C8">
            <w:pPr>
              <w:pStyle w:val="NormalWeb"/>
              <w:spacing w:line="252" w:lineRule="auto"/>
              <w:rPr>
                <w:rFonts w:ascii="Arial" w:hAnsi="Arial" w:cs="Arial"/>
              </w:rPr>
            </w:pPr>
          </w:p>
          <w:p w14:paraId="7FEDC79A" w14:textId="77777777" w:rsidR="00D0589B" w:rsidRPr="00F7351C" w:rsidRDefault="00D0589B" w:rsidP="001C69C8">
            <w:pPr>
              <w:pStyle w:val="NormalWeb"/>
              <w:spacing w:line="252" w:lineRule="auto"/>
              <w:rPr>
                <w:rFonts w:ascii="Arial" w:hAnsi="Arial" w:cs="Arial"/>
              </w:rPr>
            </w:pPr>
            <w:r w:rsidRPr="00F7351C">
              <w:rPr>
                <w:rFonts w:ascii="Arial" w:hAnsi="Arial" w:cs="Arial"/>
              </w:rPr>
              <w:t>1.2.1.3</w:t>
            </w:r>
          </w:p>
          <w:p w14:paraId="600F6B36" w14:textId="77777777" w:rsidR="00D0589B" w:rsidRPr="00F7351C" w:rsidRDefault="00D0589B" w:rsidP="001C69C8">
            <w:pPr>
              <w:pStyle w:val="NormalWeb"/>
              <w:spacing w:line="252" w:lineRule="auto"/>
              <w:rPr>
                <w:rFonts w:ascii="Arial" w:hAnsi="Arial" w:cs="Arial"/>
              </w:rPr>
            </w:pPr>
            <w:r w:rsidRPr="00F7351C">
              <w:rPr>
                <w:rFonts w:ascii="Arial" w:hAnsi="Arial" w:cs="Arial"/>
              </w:rPr>
              <w:t>1.2.1.4</w:t>
            </w:r>
          </w:p>
        </w:tc>
        <w:tc>
          <w:tcPr>
            <w:tcW w:w="7380" w:type="dxa"/>
            <w:tcBorders>
              <w:top w:val="single" w:sz="6" w:space="0" w:color="auto"/>
              <w:left w:val="single" w:sz="6" w:space="0" w:color="auto"/>
              <w:bottom w:val="single" w:sz="6" w:space="0" w:color="auto"/>
              <w:right w:val="single" w:sz="6" w:space="0" w:color="auto"/>
            </w:tcBorders>
            <w:shd w:val="clear" w:color="auto" w:fill="auto"/>
            <w:tcMar>
              <w:top w:w="0" w:type="dxa"/>
              <w:left w:w="115" w:type="dxa"/>
              <w:bottom w:w="0" w:type="dxa"/>
              <w:right w:w="115" w:type="dxa"/>
            </w:tcMar>
          </w:tcPr>
          <w:p w14:paraId="4A90D1A8" w14:textId="77777777" w:rsidR="00D0589B" w:rsidRPr="000A4677" w:rsidRDefault="00D0589B" w:rsidP="001C69C8">
            <w:pPr>
              <w:pStyle w:val="EnlightenedBodyTextIndent0"/>
              <w:rPr>
                <w:rStyle w:val="Strong"/>
              </w:rPr>
            </w:pPr>
            <w:r w:rsidRPr="000A4677">
              <w:rPr>
                <w:rStyle w:val="Strong"/>
              </w:rPr>
              <w:t>When a Task Order completes a workflow step the system shall trigger Email Notifications for following:</w:t>
            </w:r>
          </w:p>
          <w:p w14:paraId="30C7E81C" w14:textId="77777777" w:rsidR="00D0589B" w:rsidRPr="00F7351C" w:rsidRDefault="00D0589B" w:rsidP="001C69C8">
            <w:pPr>
              <w:pStyle w:val="EnlightenedBodyTextIndent0"/>
              <w:rPr>
                <w:sz w:val="20"/>
                <w:szCs w:val="20"/>
              </w:rPr>
            </w:pPr>
            <w:r w:rsidRPr="00F7351C">
              <w:rPr>
                <w:sz w:val="20"/>
                <w:szCs w:val="20"/>
              </w:rPr>
              <w:t>Response by a designated Teaming Partner(s)/CTA Member(s) in the Expression of Interest (EOI).</w:t>
            </w:r>
          </w:p>
          <w:p w14:paraId="002037FE" w14:textId="77777777" w:rsidR="00D0589B" w:rsidRPr="00F7351C" w:rsidRDefault="00D0589B" w:rsidP="001C69C8">
            <w:pPr>
              <w:pStyle w:val="EnlightenedBodyTextIndent0"/>
              <w:rPr>
                <w:sz w:val="20"/>
                <w:szCs w:val="20"/>
              </w:rPr>
            </w:pPr>
            <w:r w:rsidRPr="00F7351C">
              <w:rPr>
                <w:sz w:val="20"/>
                <w:szCs w:val="20"/>
              </w:rPr>
              <w:t>Response submission from the Contract Manager on a Task Order.</w:t>
            </w:r>
          </w:p>
        </w:tc>
        <w:tc>
          <w:tcPr>
            <w:tcW w:w="1082" w:type="dxa"/>
            <w:gridSpan w:val="2"/>
            <w:tcBorders>
              <w:top w:val="single" w:sz="6" w:space="0" w:color="auto"/>
              <w:left w:val="single" w:sz="6" w:space="0" w:color="auto"/>
              <w:bottom w:val="single" w:sz="6" w:space="0" w:color="auto"/>
              <w:right w:val="single" w:sz="6" w:space="0" w:color="auto"/>
            </w:tcBorders>
          </w:tcPr>
          <w:p w14:paraId="6F10B921" w14:textId="77777777" w:rsidR="00D0589B" w:rsidRPr="00F7351C" w:rsidRDefault="00D0589B" w:rsidP="001C69C8">
            <w:pPr>
              <w:pStyle w:val="NormalWeb"/>
              <w:spacing w:line="252" w:lineRule="auto"/>
              <w:rPr>
                <w:rFonts w:ascii="Arial" w:hAnsi="Arial" w:cs="Arial"/>
              </w:rPr>
            </w:pPr>
          </w:p>
        </w:tc>
      </w:tr>
      <w:tr w:rsidR="00D0589B" w:rsidRPr="00B52BBA" w14:paraId="174AD3CD" w14:textId="77777777" w:rsidTr="001C69C8">
        <w:trPr>
          <w:trHeight w:val="64"/>
        </w:trPr>
        <w:tc>
          <w:tcPr>
            <w:tcW w:w="900" w:type="dxa"/>
            <w:tcBorders>
              <w:top w:val="single" w:sz="6" w:space="0" w:color="auto"/>
              <w:left w:val="single" w:sz="6" w:space="0" w:color="auto"/>
              <w:bottom w:val="single" w:sz="6" w:space="0" w:color="auto"/>
              <w:right w:val="single" w:sz="6" w:space="0" w:color="auto"/>
            </w:tcBorders>
            <w:hideMark/>
          </w:tcPr>
          <w:p w14:paraId="296D1A49" w14:textId="77777777" w:rsidR="00D0589B" w:rsidRPr="00F7351C" w:rsidRDefault="00D0589B" w:rsidP="001C69C8">
            <w:pPr>
              <w:pStyle w:val="NormalWeb"/>
              <w:spacing w:line="252" w:lineRule="auto"/>
              <w:rPr>
                <w:rFonts w:ascii="Arial" w:hAnsi="Arial" w:cs="Arial"/>
              </w:rPr>
            </w:pPr>
            <w:r w:rsidRPr="00F7351C">
              <w:rPr>
                <w:rFonts w:ascii="Arial" w:hAnsi="Arial" w:cs="Arial"/>
              </w:rPr>
              <w:t>4.3.23</w:t>
            </w:r>
          </w:p>
        </w:tc>
        <w:tc>
          <w:tcPr>
            <w:tcW w:w="7380" w:type="dxa"/>
            <w:tcBorders>
              <w:top w:val="single" w:sz="6" w:space="0" w:color="auto"/>
              <w:left w:val="single" w:sz="6" w:space="0" w:color="auto"/>
              <w:bottom w:val="single" w:sz="6" w:space="0" w:color="auto"/>
              <w:right w:val="single" w:sz="6" w:space="0" w:color="auto"/>
            </w:tcBorders>
            <w:shd w:val="clear" w:color="auto" w:fill="auto"/>
            <w:tcMar>
              <w:top w:w="0" w:type="dxa"/>
              <w:left w:w="115" w:type="dxa"/>
              <w:bottom w:w="0" w:type="dxa"/>
              <w:right w:w="115" w:type="dxa"/>
            </w:tcMar>
            <w:hideMark/>
          </w:tcPr>
          <w:p w14:paraId="59963D42" w14:textId="77777777" w:rsidR="00D0589B" w:rsidRPr="00F7351C" w:rsidRDefault="00D0589B" w:rsidP="001C69C8">
            <w:pPr>
              <w:pStyle w:val="NormalWeb"/>
              <w:spacing w:line="252" w:lineRule="auto"/>
              <w:rPr>
                <w:rFonts w:ascii="Arial" w:hAnsi="Arial" w:cs="Arial"/>
              </w:rPr>
            </w:pPr>
            <w:r w:rsidRPr="00F7351C">
              <w:rPr>
                <w:rFonts w:ascii="Arial" w:hAnsi="Arial" w:cs="Arial"/>
              </w:rPr>
              <w:t>When New Task order is created the system shall provide the capability to Auto generate an email to the designated Teaming Partner(s)/CTA Member(s) of the task order request.</w:t>
            </w:r>
          </w:p>
        </w:tc>
        <w:tc>
          <w:tcPr>
            <w:tcW w:w="1082" w:type="dxa"/>
            <w:gridSpan w:val="2"/>
            <w:tcBorders>
              <w:top w:val="single" w:sz="6" w:space="0" w:color="auto"/>
              <w:left w:val="single" w:sz="6" w:space="0" w:color="auto"/>
              <w:bottom w:val="single" w:sz="6" w:space="0" w:color="auto"/>
              <w:right w:val="single" w:sz="6" w:space="0" w:color="auto"/>
            </w:tcBorders>
            <w:hideMark/>
          </w:tcPr>
          <w:p w14:paraId="73B8E58A" w14:textId="77777777" w:rsidR="00D0589B" w:rsidRPr="00F7351C" w:rsidRDefault="00D0589B" w:rsidP="001C69C8">
            <w:pPr>
              <w:pStyle w:val="NormalWeb"/>
              <w:spacing w:line="252" w:lineRule="auto"/>
              <w:rPr>
                <w:rFonts w:ascii="Arial" w:hAnsi="Arial" w:cs="Arial"/>
              </w:rPr>
            </w:pPr>
            <w:r w:rsidRPr="00F7351C">
              <w:rPr>
                <w:rFonts w:ascii="Arial" w:hAnsi="Arial" w:cs="Arial"/>
              </w:rPr>
              <w:t>Mandatory</w:t>
            </w:r>
          </w:p>
        </w:tc>
      </w:tr>
      <w:tr w:rsidR="00D0589B" w:rsidRPr="00B52BBA" w14:paraId="709AFF49" w14:textId="77777777" w:rsidTr="001C69C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gridAfter w:val="1"/>
          <w:wAfter w:w="20" w:type="dxa"/>
          <w:trHeight w:val="64"/>
        </w:trPr>
        <w:tc>
          <w:tcPr>
            <w:tcW w:w="900" w:type="dxa"/>
          </w:tcPr>
          <w:p w14:paraId="2CAC0BE8" w14:textId="77777777" w:rsidR="00D0589B" w:rsidRPr="00F7351C" w:rsidRDefault="00D0589B" w:rsidP="001C69C8">
            <w:pPr>
              <w:pStyle w:val="TableText0"/>
            </w:pPr>
            <w:r w:rsidRPr="00F7351C">
              <w:t>4.4.4</w:t>
            </w:r>
          </w:p>
        </w:tc>
        <w:tc>
          <w:tcPr>
            <w:tcW w:w="7380" w:type="dxa"/>
            <w:shd w:val="clear" w:color="auto" w:fill="auto"/>
            <w:tcMar>
              <w:top w:w="0" w:type="dxa"/>
              <w:left w:w="115" w:type="dxa"/>
              <w:bottom w:w="0" w:type="dxa"/>
              <w:right w:w="115" w:type="dxa"/>
            </w:tcMar>
          </w:tcPr>
          <w:p w14:paraId="5F51921B" w14:textId="77777777" w:rsidR="00D0589B" w:rsidRPr="00F7351C" w:rsidRDefault="00D0589B" w:rsidP="001C69C8">
            <w:pPr>
              <w:pStyle w:val="TableText0"/>
            </w:pPr>
            <w:r w:rsidRPr="00F7351C">
              <w:t>The system shall provide the capability to generate email of Response (EOI) to the Contract Manager.</w:t>
            </w:r>
          </w:p>
        </w:tc>
        <w:tc>
          <w:tcPr>
            <w:tcW w:w="1062" w:type="dxa"/>
          </w:tcPr>
          <w:p w14:paraId="575EF2F2" w14:textId="77777777" w:rsidR="00D0589B" w:rsidRPr="00F7351C" w:rsidRDefault="00D0589B" w:rsidP="001C69C8">
            <w:pPr>
              <w:pStyle w:val="TableText0"/>
            </w:pPr>
            <w:r w:rsidRPr="00F7351C">
              <w:t>Mandatory</w:t>
            </w:r>
          </w:p>
        </w:tc>
      </w:tr>
      <w:tr w:rsidR="00D0589B" w:rsidRPr="00B52BBA" w14:paraId="60EBA375" w14:textId="77777777" w:rsidTr="001C69C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gridAfter w:val="1"/>
          <w:wAfter w:w="20" w:type="dxa"/>
          <w:trHeight w:val="64"/>
        </w:trPr>
        <w:tc>
          <w:tcPr>
            <w:tcW w:w="900" w:type="dxa"/>
          </w:tcPr>
          <w:p w14:paraId="05407767" w14:textId="77777777" w:rsidR="00D0589B" w:rsidRPr="00F7351C" w:rsidRDefault="00D0589B" w:rsidP="001C69C8">
            <w:pPr>
              <w:pStyle w:val="TableText0"/>
            </w:pPr>
            <w:r w:rsidRPr="00F7351C">
              <w:t>4.4.4</w:t>
            </w:r>
          </w:p>
        </w:tc>
        <w:tc>
          <w:tcPr>
            <w:tcW w:w="7380" w:type="dxa"/>
            <w:shd w:val="clear" w:color="auto" w:fill="auto"/>
            <w:tcMar>
              <w:top w:w="0" w:type="dxa"/>
              <w:left w:w="115" w:type="dxa"/>
              <w:bottom w:w="0" w:type="dxa"/>
              <w:right w:w="115" w:type="dxa"/>
            </w:tcMar>
          </w:tcPr>
          <w:p w14:paraId="153162D8" w14:textId="77777777" w:rsidR="00D0589B" w:rsidRPr="00F7351C" w:rsidRDefault="00D0589B" w:rsidP="001C69C8">
            <w:pPr>
              <w:pStyle w:val="TableText0"/>
            </w:pPr>
            <w:r w:rsidRPr="00F7351C">
              <w:t>System Shall have capability to send email with EOI response to the Contract Manager.</w:t>
            </w:r>
          </w:p>
        </w:tc>
        <w:tc>
          <w:tcPr>
            <w:tcW w:w="1062" w:type="dxa"/>
          </w:tcPr>
          <w:p w14:paraId="22A9A354" w14:textId="77777777" w:rsidR="00D0589B" w:rsidRPr="00F7351C" w:rsidRDefault="00D0589B" w:rsidP="001C69C8">
            <w:pPr>
              <w:pStyle w:val="TableText0"/>
            </w:pPr>
            <w:r w:rsidRPr="00F7351C">
              <w:t>Mandatory</w:t>
            </w:r>
          </w:p>
        </w:tc>
      </w:tr>
      <w:tr w:rsidR="00D0589B" w14:paraId="5941CDCD" w14:textId="77777777" w:rsidTr="001C69C8">
        <w:trPr>
          <w:trHeight w:val="64"/>
        </w:trPr>
        <w:tc>
          <w:tcPr>
            <w:tcW w:w="900" w:type="dxa"/>
            <w:hideMark/>
          </w:tcPr>
          <w:p w14:paraId="4AEAA674" w14:textId="77777777" w:rsidR="00D0589B" w:rsidRPr="00F7351C" w:rsidRDefault="00D0589B" w:rsidP="001C69C8">
            <w:pPr>
              <w:pStyle w:val="NormalWeb"/>
              <w:spacing w:line="252" w:lineRule="auto"/>
            </w:pPr>
            <w:r w:rsidRPr="00F7351C">
              <w:rPr>
                <w:rFonts w:ascii="Arial" w:hAnsi="Arial" w:cs="Arial"/>
              </w:rPr>
              <w:t>4.5.1</w:t>
            </w:r>
          </w:p>
        </w:tc>
        <w:tc>
          <w:tcPr>
            <w:tcW w:w="7380" w:type="dxa"/>
            <w:tcMar>
              <w:top w:w="0" w:type="dxa"/>
              <w:left w:w="115" w:type="dxa"/>
              <w:bottom w:w="0" w:type="dxa"/>
              <w:right w:w="115" w:type="dxa"/>
            </w:tcMar>
            <w:hideMark/>
          </w:tcPr>
          <w:p w14:paraId="2700A003" w14:textId="77777777" w:rsidR="00D0589B" w:rsidRPr="00F7351C" w:rsidRDefault="00D0589B" w:rsidP="001C69C8">
            <w:pPr>
              <w:pStyle w:val="NormalWeb"/>
              <w:spacing w:line="252" w:lineRule="auto"/>
            </w:pPr>
            <w:r w:rsidRPr="00F7351C">
              <w:rPr>
                <w:rFonts w:ascii="Arial" w:hAnsi="Arial" w:cs="Arial"/>
              </w:rPr>
              <w:t>System Shall send email with to notify Contract Manager with notification of BID/NO BID decision response due date and time.</w:t>
            </w:r>
          </w:p>
        </w:tc>
        <w:tc>
          <w:tcPr>
            <w:tcW w:w="1082" w:type="dxa"/>
            <w:gridSpan w:val="2"/>
            <w:hideMark/>
          </w:tcPr>
          <w:p w14:paraId="5E074DD5" w14:textId="77777777" w:rsidR="00D0589B" w:rsidRPr="00F7351C" w:rsidRDefault="00D0589B" w:rsidP="001C69C8">
            <w:pPr>
              <w:pStyle w:val="NormalWeb"/>
              <w:spacing w:line="252" w:lineRule="auto"/>
            </w:pPr>
            <w:r w:rsidRPr="00F7351C">
              <w:rPr>
                <w:rFonts w:ascii="Arial" w:hAnsi="Arial" w:cs="Arial"/>
              </w:rPr>
              <w:t>Mandatory</w:t>
            </w:r>
          </w:p>
        </w:tc>
      </w:tr>
      <w:tr w:rsidR="00D0589B" w:rsidRPr="00B52BBA" w14:paraId="78381F2A" w14:textId="77777777" w:rsidTr="001C69C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gridAfter w:val="1"/>
          <w:wAfter w:w="20" w:type="dxa"/>
          <w:trHeight w:val="64"/>
        </w:trPr>
        <w:tc>
          <w:tcPr>
            <w:tcW w:w="900" w:type="dxa"/>
          </w:tcPr>
          <w:p w14:paraId="4C81211E" w14:textId="77777777" w:rsidR="00D0589B" w:rsidRPr="00F7351C" w:rsidRDefault="00D0589B" w:rsidP="001C69C8">
            <w:pPr>
              <w:pStyle w:val="TableText0"/>
            </w:pPr>
            <w:r w:rsidRPr="00F7351C">
              <w:t>4.6.3</w:t>
            </w:r>
          </w:p>
        </w:tc>
        <w:tc>
          <w:tcPr>
            <w:tcW w:w="7380" w:type="dxa"/>
            <w:shd w:val="clear" w:color="auto" w:fill="auto"/>
            <w:tcMar>
              <w:top w:w="0" w:type="dxa"/>
              <w:left w:w="115" w:type="dxa"/>
              <w:bottom w:w="0" w:type="dxa"/>
              <w:right w:w="115" w:type="dxa"/>
            </w:tcMar>
          </w:tcPr>
          <w:p w14:paraId="10E0481B" w14:textId="77777777" w:rsidR="00D0589B" w:rsidRPr="00F7351C" w:rsidRDefault="00D0589B" w:rsidP="001C69C8">
            <w:pPr>
              <w:pStyle w:val="TableText0"/>
            </w:pPr>
            <w:r w:rsidRPr="00F7351C">
              <w:t>The system shall provide the capability to generate an email of Proposal Submission Decision to approved Teaming Partner(s)/CTA Member(s), Enlightened Team Members.</w:t>
            </w:r>
          </w:p>
        </w:tc>
        <w:tc>
          <w:tcPr>
            <w:tcW w:w="1062" w:type="dxa"/>
          </w:tcPr>
          <w:p w14:paraId="073ADCE0" w14:textId="77777777" w:rsidR="00D0589B" w:rsidRPr="00F7351C" w:rsidRDefault="00D0589B" w:rsidP="001C69C8">
            <w:pPr>
              <w:pStyle w:val="TableText0"/>
            </w:pPr>
            <w:r w:rsidRPr="00F7351C">
              <w:t>Mandatory</w:t>
            </w:r>
          </w:p>
        </w:tc>
      </w:tr>
      <w:tr w:rsidR="00D0589B" w:rsidRPr="00B52BBA" w14:paraId="1A622F60" w14:textId="77777777" w:rsidTr="001C69C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gridAfter w:val="1"/>
          <w:wAfter w:w="20" w:type="dxa"/>
          <w:trHeight w:val="64"/>
        </w:trPr>
        <w:tc>
          <w:tcPr>
            <w:tcW w:w="900" w:type="dxa"/>
          </w:tcPr>
          <w:p w14:paraId="1C108B64" w14:textId="48F68C7F" w:rsidR="00D0589B" w:rsidRPr="00F7351C" w:rsidRDefault="00D0589B" w:rsidP="001C69C8">
            <w:pPr>
              <w:pStyle w:val="TableText0"/>
            </w:pPr>
            <w:r w:rsidRPr="00F7351C">
              <w:t>4.6.4</w:t>
            </w:r>
          </w:p>
        </w:tc>
        <w:tc>
          <w:tcPr>
            <w:tcW w:w="7380" w:type="dxa"/>
            <w:shd w:val="clear" w:color="auto" w:fill="auto"/>
            <w:tcMar>
              <w:top w:w="0" w:type="dxa"/>
              <w:left w:w="115" w:type="dxa"/>
              <w:bottom w:w="0" w:type="dxa"/>
              <w:right w:w="115" w:type="dxa"/>
            </w:tcMar>
          </w:tcPr>
          <w:p w14:paraId="41C03BFE" w14:textId="77777777" w:rsidR="00D0589B" w:rsidRPr="00F7351C" w:rsidRDefault="00D0589B" w:rsidP="001C69C8">
            <w:pPr>
              <w:pStyle w:val="TableText0"/>
            </w:pPr>
            <w:r w:rsidRPr="00F7351C">
              <w:t>System Shall send email to notify approved Teaming Partner(s)/CTA Member(s), Enlightened Team Members, subcontractors with notification of BID/NO BID decision response due date and time.</w:t>
            </w:r>
          </w:p>
        </w:tc>
        <w:tc>
          <w:tcPr>
            <w:tcW w:w="1062" w:type="dxa"/>
          </w:tcPr>
          <w:p w14:paraId="06CA4FC0" w14:textId="77777777" w:rsidR="00D0589B" w:rsidRPr="00F7351C" w:rsidRDefault="00D0589B" w:rsidP="001C69C8">
            <w:pPr>
              <w:pStyle w:val="TableText0"/>
            </w:pPr>
            <w:r w:rsidRPr="00F7351C">
              <w:t>Mandatory</w:t>
            </w:r>
          </w:p>
        </w:tc>
      </w:tr>
    </w:tbl>
    <w:p w14:paraId="43C03950" w14:textId="0BC0F64E" w:rsidR="00025E71" w:rsidRPr="004D4A52" w:rsidRDefault="00025E71" w:rsidP="00393BEA">
      <w:pPr>
        <w:pStyle w:val="EnlightenedBodyTextIndent0"/>
      </w:pPr>
    </w:p>
    <w:p w14:paraId="406377D2" w14:textId="3578D2A8" w:rsidR="001F2BC0" w:rsidRDefault="00C03851" w:rsidP="00393BEA">
      <w:pPr>
        <w:pStyle w:val="EnlightenedBodyTextIndent0"/>
        <w:rPr>
          <w:rStyle w:val="Strong"/>
        </w:rPr>
      </w:pPr>
      <w:r>
        <mc:AlternateContent>
          <mc:Choice Requires="wps">
            <w:drawing>
              <wp:anchor distT="45720" distB="45720" distL="114300" distR="114300" simplePos="0" relativeHeight="251666432" behindDoc="0" locked="0" layoutInCell="1" allowOverlap="1" wp14:anchorId="21DBD73C" wp14:editId="1890F1F1">
                <wp:simplePos x="0" y="0"/>
                <wp:positionH relativeFrom="column">
                  <wp:posOffset>6350</wp:posOffset>
                </wp:positionH>
                <wp:positionV relativeFrom="paragraph">
                  <wp:posOffset>261620</wp:posOffset>
                </wp:positionV>
                <wp:extent cx="5932805" cy="3404870"/>
                <wp:effectExtent l="0" t="0" r="10795" b="2413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3404870"/>
                        </a:xfrm>
                        <a:prstGeom prst="rect">
                          <a:avLst/>
                        </a:prstGeom>
                        <a:solidFill>
                          <a:schemeClr val="accent1">
                            <a:lumMod val="20000"/>
                            <a:lumOff val="80000"/>
                          </a:schemeClr>
                        </a:solidFill>
                        <a:ln w="9525">
                          <a:solidFill>
                            <a:srgbClr val="000000"/>
                          </a:solidFill>
                          <a:miter lim="800000"/>
                          <a:headEnd/>
                          <a:tailEnd/>
                        </a:ln>
                      </wps:spPr>
                      <wps:txbx>
                        <w:txbxContent>
                          <w:p w14:paraId="0C9ED251" w14:textId="77777777" w:rsidR="00981B74" w:rsidRPr="002A72C6" w:rsidRDefault="00981B74" w:rsidP="001707D8">
                            <w:pPr>
                              <w:pStyle w:val="EnlightenedBodyTextIndent0"/>
                              <w:rPr>
                                <w:sz w:val="21"/>
                                <w:szCs w:val="21"/>
                              </w:rPr>
                            </w:pPr>
                            <w:r w:rsidRPr="002A72C6">
                              <w:rPr>
                                <w:sz w:val="21"/>
                                <w:szCs w:val="21"/>
                              </w:rPr>
                              <w:t xml:space="preserve">Create automatic Email distributions when Task Order 'State'/’Status’ changes. Each Task Order 'State' can have its own email distribution list that is defined through the </w:t>
                            </w:r>
                            <w:r w:rsidRPr="002A72C6">
                              <w:rPr>
                                <w:b/>
                                <w:sz w:val="21"/>
                                <w:szCs w:val="21"/>
                                <w:u w:val="single"/>
                              </w:rPr>
                              <w:t>Email Group Management</w:t>
                            </w:r>
                            <w:r w:rsidRPr="002A72C6">
                              <w:rPr>
                                <w:sz w:val="21"/>
                                <w:szCs w:val="21"/>
                              </w:rPr>
                              <w:t xml:space="preserve"> page.  When the state of a Task Order changes, compare the new state to the ‘</w:t>
                            </w:r>
                            <w:r w:rsidRPr="002A72C6">
                              <w:rPr>
                                <w:i/>
                                <w:sz w:val="21"/>
                                <w:szCs w:val="21"/>
                              </w:rPr>
                              <w:t>Task Order State</w:t>
                            </w:r>
                            <w:r w:rsidRPr="002A72C6">
                              <w:rPr>
                                <w:sz w:val="21"/>
                                <w:szCs w:val="21"/>
                              </w:rPr>
                              <w:t>’ stored in the Email Group Management records to see if there is a match. If so, TOMS creates an email using the ‘</w:t>
                            </w:r>
                            <w:r w:rsidRPr="002A72C6">
                              <w:rPr>
                                <w:i/>
                                <w:sz w:val="21"/>
                                <w:szCs w:val="21"/>
                              </w:rPr>
                              <w:t>Email Content’</w:t>
                            </w:r>
                            <w:r w:rsidRPr="002A72C6">
                              <w:rPr>
                                <w:sz w:val="21"/>
                                <w:szCs w:val="21"/>
                              </w:rPr>
                              <w:t xml:space="preserve"> and ‘</w:t>
                            </w:r>
                            <w:r w:rsidRPr="002A72C6">
                              <w:rPr>
                                <w:i/>
                                <w:sz w:val="21"/>
                                <w:szCs w:val="21"/>
                              </w:rPr>
                              <w:t>Email Group</w:t>
                            </w:r>
                            <w:r w:rsidRPr="002A72C6">
                              <w:rPr>
                                <w:sz w:val="21"/>
                                <w:szCs w:val="21"/>
                              </w:rPr>
                              <w:t>’ list from the matching Email Group record and sends out the email. Example Task Order States: [‘Open’, ‘EOI Assessment’, 'Bid', 'No-Bid', ‘Proposal Development’, 'Submitted', ‘Not Submitted’, ‘Cancelled’, 'Selected', 'Not Selected'].</w:t>
                            </w:r>
                          </w:p>
                          <w:p w14:paraId="43F71D3B" w14:textId="77777777" w:rsidR="00981B74" w:rsidRPr="002A72C6" w:rsidRDefault="00981B74" w:rsidP="001707D8">
                            <w:pPr>
                              <w:pStyle w:val="EnlightenedBodyTextIndent0"/>
                              <w:rPr>
                                <w:sz w:val="21"/>
                                <w:szCs w:val="21"/>
                              </w:rPr>
                            </w:pPr>
                          </w:p>
                          <w:p w14:paraId="7A2935EC" w14:textId="77777777" w:rsidR="00981B74" w:rsidRPr="002A72C6" w:rsidRDefault="00981B74" w:rsidP="001707D8">
                            <w:pPr>
                              <w:pStyle w:val="EnlightenedBodyTextIndent0"/>
                              <w:rPr>
                                <w:sz w:val="21"/>
                                <w:szCs w:val="21"/>
                              </w:rPr>
                            </w:pPr>
                            <w:r w:rsidRPr="002A72C6">
                              <w:rPr>
                                <w:sz w:val="21"/>
                                <w:szCs w:val="21"/>
                              </w:rPr>
                              <w:t>Create automatic email distributions when a new Task Order is entered into ‘</w:t>
                            </w:r>
                            <w:r w:rsidRPr="002A72C6">
                              <w:rPr>
                                <w:b/>
                                <w:sz w:val="21"/>
                                <w:szCs w:val="21"/>
                                <w:u w:val="single"/>
                              </w:rPr>
                              <w:t>Create Task Order’</w:t>
                            </w:r>
                            <w:r w:rsidRPr="002A72C6">
                              <w:rPr>
                                <w:sz w:val="21"/>
                                <w:szCs w:val="21"/>
                              </w:rPr>
                              <w:t xml:space="preserve"> page and the selected task order ‘Contract Vehicle Name’ matches a record stored in Email Group Management. If so, TOMS creates an email using the ‘</w:t>
                            </w:r>
                            <w:r w:rsidRPr="002A72C6">
                              <w:rPr>
                                <w:i/>
                                <w:sz w:val="21"/>
                                <w:szCs w:val="21"/>
                              </w:rPr>
                              <w:t>Email Content’</w:t>
                            </w:r>
                            <w:r w:rsidRPr="002A72C6">
                              <w:rPr>
                                <w:sz w:val="21"/>
                                <w:szCs w:val="21"/>
                              </w:rPr>
                              <w:t xml:space="preserve"> and ‘</w:t>
                            </w:r>
                            <w:r w:rsidRPr="002A72C6">
                              <w:rPr>
                                <w:i/>
                                <w:sz w:val="21"/>
                                <w:szCs w:val="21"/>
                              </w:rPr>
                              <w:t>Email Group</w:t>
                            </w:r>
                            <w:r w:rsidRPr="002A72C6">
                              <w:rPr>
                                <w:sz w:val="21"/>
                                <w:szCs w:val="21"/>
                              </w:rPr>
                              <w:t xml:space="preserve">’ list from the matching Email Group record and sends out the email. For example, a new task order is entered into TOMS with a </w:t>
                            </w:r>
                            <w:r w:rsidRPr="002A72C6">
                              <w:rPr>
                                <w:i/>
                                <w:sz w:val="21"/>
                                <w:szCs w:val="21"/>
                              </w:rPr>
                              <w:t>Contract Vehicle Name</w:t>
                            </w:r>
                            <w:r w:rsidRPr="002A72C6">
                              <w:rPr>
                                <w:sz w:val="21"/>
                                <w:szCs w:val="21"/>
                              </w:rPr>
                              <w:t xml:space="preserve"> of ‘CMS-SPARC’. There is a ‘CMS-SPARC’ Email Group record that exists with the </w:t>
                            </w:r>
                            <w:r w:rsidRPr="002A72C6">
                              <w:rPr>
                                <w:i/>
                                <w:sz w:val="21"/>
                                <w:szCs w:val="21"/>
                              </w:rPr>
                              <w:t>Contract Vehicle Name</w:t>
                            </w:r>
                            <w:r w:rsidRPr="002A72C6">
                              <w:rPr>
                                <w:sz w:val="21"/>
                                <w:szCs w:val="21"/>
                              </w:rPr>
                              <w:t xml:space="preserve"> of ‘CMS-SPARC’. TOMS will create the automatic email using the </w:t>
                            </w:r>
                            <w:r w:rsidRPr="002A72C6">
                              <w:rPr>
                                <w:i/>
                                <w:sz w:val="21"/>
                                <w:szCs w:val="21"/>
                              </w:rPr>
                              <w:t>Email Content</w:t>
                            </w:r>
                            <w:r w:rsidRPr="002A72C6">
                              <w:rPr>
                                <w:sz w:val="21"/>
                                <w:szCs w:val="21"/>
                              </w:rPr>
                              <w:t xml:space="preserve"> and sending the email out to all of the email addresses listed out in the associated </w:t>
                            </w:r>
                            <w:r w:rsidRPr="002A72C6">
                              <w:rPr>
                                <w:i/>
                                <w:sz w:val="21"/>
                                <w:szCs w:val="21"/>
                              </w:rPr>
                              <w:t>Email Group</w:t>
                            </w:r>
                            <w:r w:rsidRPr="002A72C6">
                              <w:rPr>
                                <w:sz w:val="21"/>
                                <w:szCs w:val="21"/>
                              </w:rPr>
                              <w:t>.</w:t>
                            </w:r>
                          </w:p>
                          <w:p w14:paraId="1A06A89B" w14:textId="58EC22EA" w:rsidR="00981B74" w:rsidRPr="002A72C6" w:rsidRDefault="00981B74" w:rsidP="001707D8">
                            <w:pPr>
                              <w:pStyle w:val="BodyText"/>
                              <w:ind w:firstLine="0"/>
                              <w:jc w:val="left"/>
                              <w:rPr>
                                <w:rFonts w:ascii="Arial" w:hAnsi="Arial" w:cs="Arial"/>
                                <w:sz w:val="21"/>
                                <w:szCs w:val="21"/>
                              </w:rPr>
                            </w:pPr>
                            <w:r w:rsidRPr="002A72C6">
                              <w:rPr>
                                <w:rFonts w:ascii="Arial" w:hAnsi="Arial" w:cs="Arial"/>
                                <w:sz w:val="21"/>
                                <w:szCs w:val="21"/>
                              </w:rPr>
                              <w:t>The following TOMS State Diagram illustrates all the status/states that TOMS will go through (for now) and the transition flow from one state to the next. If you look at one of the states from the diagram, then you can tell what are the potential next states that TOMS can transition 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DBD73C" id="Text Box 153" o:spid="_x0000_s1034" type="#_x0000_t202" style="position:absolute;margin-left:.5pt;margin-top:20.6pt;width:467.15pt;height:268.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" fillcolor="#dbe5f1 [660]">
                <v:textbox>
                  <w:txbxContent>
                    <w:p w14:paraId="0C9ED251" w14:textId="77777777" w:rsidR="00981B74" w:rsidRPr="002A72C6" w:rsidRDefault="00981B74" w:rsidP="001707D8">
                      <w:pPr>
                        <w:pStyle w:val="EnlightenedBodyTextIndent0"/>
                        <w:rPr>
                          <w:sz w:val="21"/>
                          <w:szCs w:val="21"/>
                        </w:rPr>
                      </w:pPr>
                      <w:r w:rsidRPr="002A72C6">
                        <w:rPr>
                          <w:sz w:val="21"/>
                          <w:szCs w:val="21"/>
                        </w:rPr>
                        <w:t xml:space="preserve">Create automatic Email distributions when Task Order 'State'/’Status’ changes. Each Task Order 'State' can have its own email distribution list that is defined through the </w:t>
                      </w:r>
                      <w:r w:rsidRPr="002A72C6">
                        <w:rPr>
                          <w:b/>
                          <w:sz w:val="21"/>
                          <w:szCs w:val="21"/>
                          <w:u w:val="single"/>
                        </w:rPr>
                        <w:t>Email Group Management</w:t>
                      </w:r>
                      <w:r w:rsidRPr="002A72C6">
                        <w:rPr>
                          <w:sz w:val="21"/>
                          <w:szCs w:val="21"/>
                        </w:rPr>
                        <w:t xml:space="preserve"> page.  When the state of a Task Order changes, compare the new state to the ‘</w:t>
                      </w:r>
                      <w:r w:rsidRPr="002A72C6">
                        <w:rPr>
                          <w:i/>
                          <w:sz w:val="21"/>
                          <w:szCs w:val="21"/>
                        </w:rPr>
                        <w:t>Task Order State</w:t>
                      </w:r>
                      <w:r w:rsidRPr="002A72C6">
                        <w:rPr>
                          <w:sz w:val="21"/>
                          <w:szCs w:val="21"/>
                        </w:rPr>
                        <w:t>’ stored in the Email Group Management records to see if there is a match. If so, TOMS creates an email using the ‘</w:t>
                      </w:r>
                      <w:r w:rsidRPr="002A72C6">
                        <w:rPr>
                          <w:i/>
                          <w:sz w:val="21"/>
                          <w:szCs w:val="21"/>
                        </w:rPr>
                        <w:t>Email Content’</w:t>
                      </w:r>
                      <w:r w:rsidRPr="002A72C6">
                        <w:rPr>
                          <w:sz w:val="21"/>
                          <w:szCs w:val="21"/>
                        </w:rPr>
                        <w:t xml:space="preserve"> and ‘</w:t>
                      </w:r>
                      <w:r w:rsidRPr="002A72C6">
                        <w:rPr>
                          <w:i/>
                          <w:sz w:val="21"/>
                          <w:szCs w:val="21"/>
                        </w:rPr>
                        <w:t>Email Group</w:t>
                      </w:r>
                      <w:r w:rsidRPr="002A72C6">
                        <w:rPr>
                          <w:sz w:val="21"/>
                          <w:szCs w:val="21"/>
                        </w:rPr>
                        <w:t>’ list from the matching Email Group record and sends out the email. Example Task Order States: [‘Open’, ‘EOI Assessment’, 'Bid', 'No-Bid', ‘Proposal Development’, 'Submitted', ‘Not Submitted’, ‘Cancelled’, 'Selected', 'Not Selected'].</w:t>
                      </w:r>
                    </w:p>
                    <w:p w14:paraId="43F71D3B" w14:textId="77777777" w:rsidR="00981B74" w:rsidRPr="002A72C6" w:rsidRDefault="00981B74" w:rsidP="001707D8">
                      <w:pPr>
                        <w:pStyle w:val="EnlightenedBodyTextIndent0"/>
                        <w:rPr>
                          <w:sz w:val="21"/>
                          <w:szCs w:val="21"/>
                        </w:rPr>
                      </w:pPr>
                    </w:p>
                    <w:p w14:paraId="7A2935EC" w14:textId="77777777" w:rsidR="00981B74" w:rsidRPr="002A72C6" w:rsidRDefault="00981B74" w:rsidP="001707D8">
                      <w:pPr>
                        <w:pStyle w:val="EnlightenedBodyTextIndent0"/>
                        <w:rPr>
                          <w:sz w:val="21"/>
                          <w:szCs w:val="21"/>
                        </w:rPr>
                      </w:pPr>
                      <w:r w:rsidRPr="002A72C6">
                        <w:rPr>
                          <w:sz w:val="21"/>
                          <w:szCs w:val="21"/>
                        </w:rPr>
                        <w:t>Create automatic email distributions when a new Task Order is entered into ‘</w:t>
                      </w:r>
                      <w:r w:rsidRPr="002A72C6">
                        <w:rPr>
                          <w:b/>
                          <w:sz w:val="21"/>
                          <w:szCs w:val="21"/>
                          <w:u w:val="single"/>
                        </w:rPr>
                        <w:t>Create Task Order’</w:t>
                      </w:r>
                      <w:r w:rsidRPr="002A72C6">
                        <w:rPr>
                          <w:sz w:val="21"/>
                          <w:szCs w:val="21"/>
                        </w:rPr>
                        <w:t xml:space="preserve"> page and the selected task order ‘Contract Vehicle Name’ matches a record stored in Email Group Management. If so, TOMS creates an email using the ‘</w:t>
                      </w:r>
                      <w:r w:rsidRPr="002A72C6">
                        <w:rPr>
                          <w:i/>
                          <w:sz w:val="21"/>
                          <w:szCs w:val="21"/>
                        </w:rPr>
                        <w:t>Email Content’</w:t>
                      </w:r>
                      <w:r w:rsidRPr="002A72C6">
                        <w:rPr>
                          <w:sz w:val="21"/>
                          <w:szCs w:val="21"/>
                        </w:rPr>
                        <w:t xml:space="preserve"> and ‘</w:t>
                      </w:r>
                      <w:r w:rsidRPr="002A72C6">
                        <w:rPr>
                          <w:i/>
                          <w:sz w:val="21"/>
                          <w:szCs w:val="21"/>
                        </w:rPr>
                        <w:t>Email Group</w:t>
                      </w:r>
                      <w:r w:rsidRPr="002A72C6">
                        <w:rPr>
                          <w:sz w:val="21"/>
                          <w:szCs w:val="21"/>
                        </w:rPr>
                        <w:t xml:space="preserve">’ list from the matching Email Group record and sends out the email. For example, a new task order is entered into TOMS with a </w:t>
                      </w:r>
                      <w:r w:rsidRPr="002A72C6">
                        <w:rPr>
                          <w:i/>
                          <w:sz w:val="21"/>
                          <w:szCs w:val="21"/>
                        </w:rPr>
                        <w:t>Contract Vehicle Name</w:t>
                      </w:r>
                      <w:r w:rsidRPr="002A72C6">
                        <w:rPr>
                          <w:sz w:val="21"/>
                          <w:szCs w:val="21"/>
                        </w:rPr>
                        <w:t xml:space="preserve"> of ‘CMS-SPARC’. There is a ‘CMS-SPARC’ Email Group record that exists with the </w:t>
                      </w:r>
                      <w:r w:rsidRPr="002A72C6">
                        <w:rPr>
                          <w:i/>
                          <w:sz w:val="21"/>
                          <w:szCs w:val="21"/>
                        </w:rPr>
                        <w:t>Contract Vehicle Name</w:t>
                      </w:r>
                      <w:r w:rsidRPr="002A72C6">
                        <w:rPr>
                          <w:sz w:val="21"/>
                          <w:szCs w:val="21"/>
                        </w:rPr>
                        <w:t xml:space="preserve"> of ‘CMS-SPARC’. TOMS will create the automatic email using the </w:t>
                      </w:r>
                      <w:r w:rsidRPr="002A72C6">
                        <w:rPr>
                          <w:i/>
                          <w:sz w:val="21"/>
                          <w:szCs w:val="21"/>
                        </w:rPr>
                        <w:t>Email Content</w:t>
                      </w:r>
                      <w:r w:rsidRPr="002A72C6">
                        <w:rPr>
                          <w:sz w:val="21"/>
                          <w:szCs w:val="21"/>
                        </w:rPr>
                        <w:t xml:space="preserve"> and sending the email out to all of the email addresses listed out in the associated </w:t>
                      </w:r>
                      <w:r w:rsidRPr="002A72C6">
                        <w:rPr>
                          <w:i/>
                          <w:sz w:val="21"/>
                          <w:szCs w:val="21"/>
                        </w:rPr>
                        <w:t>Email Group</w:t>
                      </w:r>
                      <w:r w:rsidRPr="002A72C6">
                        <w:rPr>
                          <w:sz w:val="21"/>
                          <w:szCs w:val="21"/>
                        </w:rPr>
                        <w:t>.</w:t>
                      </w:r>
                    </w:p>
                    <w:p w14:paraId="1A06A89B" w14:textId="58EC22EA" w:rsidR="00981B74" w:rsidRPr="002A72C6" w:rsidRDefault="00981B74" w:rsidP="001707D8">
                      <w:pPr>
                        <w:pStyle w:val="BodyText"/>
                        <w:ind w:firstLine="0"/>
                        <w:jc w:val="left"/>
                        <w:rPr>
                          <w:rFonts w:ascii="Arial" w:hAnsi="Arial" w:cs="Arial"/>
                          <w:sz w:val="21"/>
                          <w:szCs w:val="21"/>
                        </w:rPr>
                      </w:pPr>
                      <w:r w:rsidRPr="002A72C6">
                        <w:rPr>
                          <w:rFonts w:ascii="Arial" w:hAnsi="Arial" w:cs="Arial"/>
                          <w:sz w:val="21"/>
                          <w:szCs w:val="21"/>
                        </w:rPr>
                        <w:t>The following TOMS State Diagram illustrates all the status/states that TOMS will go through (for now) and the transition flow from one state to the next. If you look at one of the states from the diagram, then you can tell what are the potential next states that TOMS can transition to.</w:t>
                      </w:r>
                    </w:p>
                  </w:txbxContent>
                </v:textbox>
                <w10:wrap type="square"/>
              </v:shape>
            </w:pict>
          </mc:Fallback>
        </mc:AlternateContent>
      </w:r>
      <w:r w:rsidR="00025E71">
        <w:rPr>
          <w:rStyle w:val="Strong"/>
        </w:rPr>
        <w:t>Design Solution Notes</w:t>
      </w:r>
    </w:p>
    <w:p w14:paraId="54E9158C" w14:textId="26405798" w:rsidR="00802C40" w:rsidRDefault="00ED5E88" w:rsidP="00ED5E88">
      <w:pPr>
        <w:pStyle w:val="Heading2"/>
        <w:numPr>
          <w:ilvl w:val="0"/>
          <w:numId w:val="0"/>
        </w:numPr>
      </w:pPr>
      <w:bookmarkStart w:id="26" w:name="_Toc493163645"/>
      <w:r>
        <w:lastRenderedPageBreak/>
        <w:t xml:space="preserve">2.12 </w:t>
      </w:r>
      <w:r w:rsidR="00802C40">
        <w:t xml:space="preserve">Sprint Cycle Task </w:t>
      </w:r>
      <w:bookmarkEnd w:id="26"/>
      <w:r w:rsidR="00004715">
        <w:t>10</w:t>
      </w:r>
    </w:p>
    <w:p w14:paraId="0CEC78C6" w14:textId="77777777" w:rsidR="00765A96" w:rsidRPr="000A4677" w:rsidRDefault="00765A96" w:rsidP="00393BEA">
      <w:pPr>
        <w:pStyle w:val="EnlightenedBodyTextIndent0"/>
        <w:rPr>
          <w:b/>
          <w:bCs w:val="0"/>
        </w:rPr>
      </w:pPr>
      <w:r>
        <w:rPr>
          <w:rStyle w:val="Strong"/>
        </w:rPr>
        <w:t>Task Overview</w:t>
      </w:r>
    </w:p>
    <w:tbl>
      <w:tblPr>
        <w:tblStyle w:val="TableGrid"/>
        <w:tblW w:w="0" w:type="auto"/>
        <w:tblInd w:w="108" w:type="dxa"/>
        <w:tblLook w:val="04A0" w:firstRow="1" w:lastRow="0" w:firstColumn="1" w:lastColumn="0" w:noHBand="0" w:noVBand="1"/>
      </w:tblPr>
      <w:tblGrid>
        <w:gridCol w:w="3708"/>
        <w:gridCol w:w="1980"/>
      </w:tblGrid>
      <w:tr w:rsidR="00DF6D3D" w14:paraId="40813869" w14:textId="77777777" w:rsidTr="00765A96">
        <w:tc>
          <w:tcPr>
            <w:tcW w:w="3708" w:type="dxa"/>
            <w:shd w:val="clear" w:color="auto" w:fill="8DB3E2" w:themeFill="text2" w:themeFillTint="66"/>
          </w:tcPr>
          <w:p w14:paraId="66E20065" w14:textId="77777777" w:rsidR="00DF6D3D" w:rsidRPr="008B05D6" w:rsidRDefault="00DF6D3D" w:rsidP="00765A96">
            <w:pPr>
              <w:jc w:val="center"/>
              <w:rPr>
                <w:b/>
              </w:rPr>
            </w:pPr>
            <w:r>
              <w:rPr>
                <w:b/>
              </w:rPr>
              <w:t>Task Summary</w:t>
            </w:r>
          </w:p>
        </w:tc>
        <w:tc>
          <w:tcPr>
            <w:tcW w:w="1980" w:type="dxa"/>
            <w:shd w:val="clear" w:color="auto" w:fill="8DB3E2" w:themeFill="text2" w:themeFillTint="66"/>
          </w:tcPr>
          <w:p w14:paraId="073612F0" w14:textId="77777777" w:rsidR="00DF6D3D" w:rsidRPr="008B05D6" w:rsidRDefault="00DF6D3D" w:rsidP="00765A96">
            <w:pPr>
              <w:jc w:val="center"/>
              <w:rPr>
                <w:b/>
              </w:rPr>
            </w:pPr>
            <w:r>
              <w:rPr>
                <w:b/>
              </w:rPr>
              <w:t>Value</w:t>
            </w:r>
          </w:p>
        </w:tc>
      </w:tr>
      <w:tr w:rsidR="00DF6D3D" w14:paraId="0EDDBD10" w14:textId="77777777" w:rsidTr="00765A96">
        <w:tc>
          <w:tcPr>
            <w:tcW w:w="3708" w:type="dxa"/>
          </w:tcPr>
          <w:p w14:paraId="385DE8F7" w14:textId="77777777" w:rsidR="00DF6D3D" w:rsidRDefault="00DF6D3D" w:rsidP="00765A96">
            <w:r>
              <w:t>TOMS Functional Category</w:t>
            </w:r>
          </w:p>
        </w:tc>
        <w:tc>
          <w:tcPr>
            <w:tcW w:w="1980" w:type="dxa"/>
          </w:tcPr>
          <w:p w14:paraId="05BF16E3" w14:textId="5B6CB303" w:rsidR="00DF6D3D" w:rsidRDefault="00182F38" w:rsidP="00765A96">
            <w:r>
              <w:t>Dashboards</w:t>
            </w:r>
          </w:p>
        </w:tc>
      </w:tr>
      <w:tr w:rsidR="00DF6D3D" w14:paraId="519AD492" w14:textId="77777777" w:rsidTr="00765A96">
        <w:tc>
          <w:tcPr>
            <w:tcW w:w="3708" w:type="dxa"/>
          </w:tcPr>
          <w:p w14:paraId="6BAAC3EF" w14:textId="54E62B96" w:rsidR="00DF6D3D" w:rsidRDefault="00DF6D3D" w:rsidP="00765A96">
            <w:r>
              <w:t>Task Priority</w:t>
            </w:r>
            <w:r w:rsidR="00311855">
              <w:t xml:space="preserve">               </w:t>
            </w:r>
            <w:r w:rsidR="00C30F06">
              <w:t xml:space="preserve">  [</w:t>
            </w:r>
            <w:r w:rsidR="00311855">
              <w:t>1=Highest]</w:t>
            </w:r>
          </w:p>
        </w:tc>
        <w:tc>
          <w:tcPr>
            <w:tcW w:w="1980" w:type="dxa"/>
          </w:tcPr>
          <w:p w14:paraId="112B9FB6" w14:textId="77777777" w:rsidR="00DF6D3D" w:rsidRDefault="00D52C15" w:rsidP="00765A96">
            <w:r>
              <w:t>2</w:t>
            </w:r>
          </w:p>
        </w:tc>
      </w:tr>
      <w:tr w:rsidR="00DF6D3D" w14:paraId="0235EB75" w14:textId="77777777" w:rsidTr="00765A96">
        <w:tc>
          <w:tcPr>
            <w:tcW w:w="3708" w:type="dxa"/>
          </w:tcPr>
          <w:p w14:paraId="3BD9BB82" w14:textId="77777777" w:rsidR="00DF6D3D" w:rsidRDefault="00DF6D3D" w:rsidP="00765A96">
            <w:r>
              <w:t>Task Complexity Level [1=Highest]</w:t>
            </w:r>
          </w:p>
        </w:tc>
        <w:tc>
          <w:tcPr>
            <w:tcW w:w="1980" w:type="dxa"/>
          </w:tcPr>
          <w:p w14:paraId="2AFB353B" w14:textId="77777777" w:rsidR="00DF6D3D" w:rsidRDefault="00D52C15" w:rsidP="00765A96">
            <w:r>
              <w:t>1</w:t>
            </w:r>
          </w:p>
        </w:tc>
      </w:tr>
    </w:tbl>
    <w:p w14:paraId="6996A4DE" w14:textId="77777777" w:rsidR="00DF6D3D" w:rsidRDefault="00DF6D3D" w:rsidP="00393BEA">
      <w:pPr>
        <w:pStyle w:val="EnlightenedBodyTextIndent0"/>
      </w:pPr>
    </w:p>
    <w:p w14:paraId="533FCFC9" w14:textId="77777777" w:rsidR="00DF6D3D" w:rsidRDefault="00DF6D3D" w:rsidP="00393BEA">
      <w:pPr>
        <w:pStyle w:val="EnlightenedBodyTextIndent0"/>
        <w:rPr>
          <w:rStyle w:val="Strong"/>
        </w:rPr>
      </w:pPr>
      <w:r>
        <w:rPr>
          <w:rStyle w:val="Strong"/>
        </w:rPr>
        <w:t>Task Description</w:t>
      </w:r>
    </w:p>
    <w:p w14:paraId="52133B85" w14:textId="3B5F653B" w:rsidR="00B73934" w:rsidRDefault="004D4A52" w:rsidP="004D4A52">
      <w:pPr>
        <w:pStyle w:val="BodyText"/>
        <w:ind w:firstLine="0"/>
        <w:rPr>
          <w:rFonts w:ascii="Arial" w:hAnsi="Arial" w:cs="Arial"/>
          <w:szCs w:val="22"/>
        </w:rPr>
      </w:pPr>
      <w:r>
        <w:rPr>
          <w:rFonts w:ascii="Arial" w:hAnsi="Arial" w:cs="Arial"/>
          <w:szCs w:val="22"/>
        </w:rPr>
        <w:t>Create</w:t>
      </w:r>
      <w:r w:rsidRPr="004D4A52">
        <w:rPr>
          <w:rFonts w:ascii="Arial" w:hAnsi="Arial" w:cs="Arial"/>
          <w:szCs w:val="22"/>
        </w:rPr>
        <w:t xml:space="preserve"> </w:t>
      </w:r>
      <w:r w:rsidR="00182F38">
        <w:rPr>
          <w:rFonts w:ascii="Arial" w:hAnsi="Arial" w:cs="Arial"/>
          <w:szCs w:val="22"/>
        </w:rPr>
        <w:t>Dashboards: Create a dashboard where the partners can view the status of different task orders related to the contract vehicles they are associated with.</w:t>
      </w:r>
    </w:p>
    <w:p w14:paraId="46DF2D91" w14:textId="77777777" w:rsidR="009412B1" w:rsidRDefault="009412B1" w:rsidP="00393BEA">
      <w:pPr>
        <w:pStyle w:val="EnlightenedBodyTextIndent0"/>
      </w:pPr>
      <w:r>
        <w:rPr>
          <w:rStyle w:val="Strong"/>
        </w:rPr>
        <w:t>TOMS Functional Requirements</w:t>
      </w:r>
    </w:p>
    <w:tbl>
      <w:tblPr>
        <w:tblW w:w="9360" w:type="dxa"/>
        <w:tblInd w:w="10" w:type="dxa"/>
        <w:tblCellMar>
          <w:left w:w="0" w:type="dxa"/>
          <w:right w:w="0" w:type="dxa"/>
        </w:tblCellMar>
        <w:tblLook w:val="04A0" w:firstRow="1" w:lastRow="0" w:firstColumn="1" w:lastColumn="0" w:noHBand="0" w:noVBand="1"/>
      </w:tblPr>
      <w:tblGrid>
        <w:gridCol w:w="898"/>
        <w:gridCol w:w="7382"/>
        <w:gridCol w:w="1080"/>
      </w:tblGrid>
      <w:tr w:rsidR="00042029" w14:paraId="2E2870BA" w14:textId="77777777" w:rsidTr="00981B74">
        <w:trPr>
          <w:trHeight w:val="64"/>
        </w:trPr>
        <w:tc>
          <w:tcPr>
            <w:tcW w:w="898" w:type="dxa"/>
            <w:tcBorders>
              <w:top w:val="single" w:sz="8" w:space="0" w:color="auto"/>
              <w:left w:val="single" w:sz="8" w:space="0" w:color="auto"/>
              <w:bottom w:val="single" w:sz="8" w:space="0" w:color="auto"/>
              <w:right w:val="single" w:sz="8" w:space="0" w:color="auto"/>
            </w:tcBorders>
            <w:shd w:val="clear" w:color="auto" w:fill="8EAADB"/>
            <w:hideMark/>
          </w:tcPr>
          <w:p w14:paraId="092E09D5" w14:textId="77777777" w:rsidR="00042029" w:rsidRDefault="00042029" w:rsidP="00981B74">
            <w:pPr>
              <w:pStyle w:val="NormalWeb"/>
              <w:spacing w:line="252" w:lineRule="auto"/>
              <w:jc w:val="center"/>
              <w:rPr>
                <w:rFonts w:eastAsiaTheme="minorHAnsi"/>
                <w:color w:val="auto"/>
              </w:rPr>
            </w:pPr>
            <w:r>
              <w:rPr>
                <w:rFonts w:ascii="Arial" w:hAnsi="Arial" w:cs="Arial"/>
                <w:b/>
                <w:bCs/>
                <w:color w:val="FFFFFF"/>
              </w:rPr>
              <w:t> </w:t>
            </w:r>
          </w:p>
        </w:tc>
        <w:tc>
          <w:tcPr>
            <w:tcW w:w="7382" w:type="dxa"/>
            <w:tcBorders>
              <w:top w:val="single" w:sz="8" w:space="0" w:color="auto"/>
              <w:left w:val="nil"/>
              <w:bottom w:val="single" w:sz="8" w:space="0" w:color="auto"/>
              <w:right w:val="single" w:sz="8" w:space="0" w:color="auto"/>
            </w:tcBorders>
            <w:shd w:val="clear" w:color="auto" w:fill="8EAADB"/>
            <w:tcMar>
              <w:top w:w="0" w:type="dxa"/>
              <w:left w:w="115" w:type="dxa"/>
              <w:bottom w:w="0" w:type="dxa"/>
              <w:right w:w="115" w:type="dxa"/>
            </w:tcMar>
            <w:hideMark/>
          </w:tcPr>
          <w:p w14:paraId="463BF71C" w14:textId="77777777" w:rsidR="00042029" w:rsidRDefault="00042029" w:rsidP="00981B74">
            <w:pPr>
              <w:pStyle w:val="NormalWeb"/>
              <w:spacing w:line="252" w:lineRule="auto"/>
              <w:jc w:val="center"/>
            </w:pPr>
            <w:r>
              <w:rPr>
                <w:rFonts w:ascii="Arial" w:hAnsi="Arial" w:cs="Arial"/>
                <w:b/>
                <w:bCs/>
                <w:color w:val="FFFFFF"/>
              </w:rPr>
              <w:t>BID/NO BID Functionality</w:t>
            </w:r>
          </w:p>
        </w:tc>
        <w:tc>
          <w:tcPr>
            <w:tcW w:w="1080" w:type="dxa"/>
            <w:tcBorders>
              <w:top w:val="single" w:sz="8" w:space="0" w:color="auto"/>
              <w:left w:val="nil"/>
              <w:bottom w:val="single" w:sz="8" w:space="0" w:color="auto"/>
              <w:right w:val="single" w:sz="8" w:space="0" w:color="auto"/>
            </w:tcBorders>
            <w:shd w:val="clear" w:color="auto" w:fill="8EAADB"/>
            <w:hideMark/>
          </w:tcPr>
          <w:p w14:paraId="0583D8FF" w14:textId="77777777" w:rsidR="00042029" w:rsidRDefault="00042029" w:rsidP="00981B74">
            <w:pPr>
              <w:pStyle w:val="NormalWeb"/>
              <w:spacing w:line="252" w:lineRule="auto"/>
              <w:jc w:val="center"/>
            </w:pPr>
            <w:r>
              <w:rPr>
                <w:rFonts w:ascii="Arial" w:hAnsi="Arial" w:cs="Arial"/>
                <w:b/>
                <w:bCs/>
              </w:rPr>
              <w:t> </w:t>
            </w:r>
          </w:p>
        </w:tc>
      </w:tr>
      <w:tr w:rsidR="00042029" w14:paraId="256A2054" w14:textId="77777777" w:rsidTr="00981B74">
        <w:trPr>
          <w:trHeight w:val="64"/>
        </w:trPr>
        <w:tc>
          <w:tcPr>
            <w:tcW w:w="898" w:type="dxa"/>
            <w:tcBorders>
              <w:top w:val="nil"/>
              <w:left w:val="single" w:sz="8" w:space="0" w:color="auto"/>
              <w:bottom w:val="single" w:sz="8" w:space="0" w:color="auto"/>
              <w:right w:val="single" w:sz="8" w:space="0" w:color="auto"/>
            </w:tcBorders>
          </w:tcPr>
          <w:p w14:paraId="60794AFD" w14:textId="77777777" w:rsidR="00042029" w:rsidRDefault="00042029" w:rsidP="00981B74">
            <w:pPr>
              <w:pStyle w:val="NormalWeb"/>
              <w:spacing w:line="252" w:lineRule="auto"/>
              <w:rPr>
                <w:rFonts w:ascii="Arial" w:hAnsi="Arial" w:cs="Arial"/>
              </w:rPr>
            </w:pPr>
            <w:r>
              <w:rPr>
                <w:rFonts w:ascii="Arial" w:hAnsi="Arial" w:cs="Arial"/>
              </w:rPr>
              <w:t>4.5.1</w:t>
            </w:r>
          </w:p>
        </w:tc>
        <w:tc>
          <w:tcPr>
            <w:tcW w:w="7382" w:type="dxa"/>
            <w:tcBorders>
              <w:top w:val="nil"/>
              <w:left w:val="nil"/>
              <w:bottom w:val="single" w:sz="8" w:space="0" w:color="auto"/>
              <w:right w:val="single" w:sz="8" w:space="0" w:color="auto"/>
            </w:tcBorders>
            <w:tcMar>
              <w:top w:w="0" w:type="dxa"/>
              <w:left w:w="115" w:type="dxa"/>
              <w:bottom w:w="0" w:type="dxa"/>
              <w:right w:w="115" w:type="dxa"/>
            </w:tcMar>
          </w:tcPr>
          <w:p w14:paraId="283EA753" w14:textId="443B7210" w:rsidR="00042029" w:rsidRDefault="00042029" w:rsidP="00981B74">
            <w:pPr>
              <w:pStyle w:val="NormalWeb"/>
              <w:spacing w:line="252" w:lineRule="auto"/>
              <w:rPr>
                <w:rFonts w:ascii="Arial" w:hAnsi="Arial" w:cs="Arial"/>
              </w:rPr>
            </w:pPr>
            <w:r>
              <w:rPr>
                <w:rFonts w:ascii="Arial" w:hAnsi="Arial" w:cs="Arial"/>
              </w:rPr>
              <w:t xml:space="preserve">Create a dashboard that displays the details of the </w:t>
            </w:r>
            <w:r w:rsidR="00901D63">
              <w:rPr>
                <w:rFonts w:ascii="Arial" w:hAnsi="Arial" w:cs="Arial"/>
              </w:rPr>
              <w:t>task orders associated with different contract vehicles.</w:t>
            </w:r>
          </w:p>
        </w:tc>
        <w:tc>
          <w:tcPr>
            <w:tcW w:w="1080" w:type="dxa"/>
            <w:tcBorders>
              <w:top w:val="nil"/>
              <w:left w:val="nil"/>
              <w:bottom w:val="single" w:sz="8" w:space="0" w:color="auto"/>
              <w:right w:val="single" w:sz="8" w:space="0" w:color="auto"/>
            </w:tcBorders>
          </w:tcPr>
          <w:p w14:paraId="06A5E5B6" w14:textId="77777777" w:rsidR="00042029" w:rsidRDefault="00042029" w:rsidP="00981B74">
            <w:pPr>
              <w:pStyle w:val="NormalWeb"/>
              <w:spacing w:line="252" w:lineRule="auto"/>
              <w:rPr>
                <w:rFonts w:ascii="Arial" w:hAnsi="Arial" w:cs="Arial"/>
              </w:rPr>
            </w:pPr>
            <w:r>
              <w:rPr>
                <w:rFonts w:ascii="Arial" w:hAnsi="Arial" w:cs="Arial"/>
              </w:rPr>
              <w:t>Mandatory</w:t>
            </w:r>
          </w:p>
        </w:tc>
      </w:tr>
      <w:tr w:rsidR="00042029" w14:paraId="3610FB3D" w14:textId="77777777" w:rsidTr="00901D63">
        <w:trPr>
          <w:trHeight w:val="64"/>
        </w:trPr>
        <w:tc>
          <w:tcPr>
            <w:tcW w:w="898" w:type="dxa"/>
            <w:tcBorders>
              <w:top w:val="nil"/>
              <w:left w:val="single" w:sz="8" w:space="0" w:color="auto"/>
              <w:bottom w:val="single" w:sz="4" w:space="0" w:color="auto"/>
              <w:right w:val="single" w:sz="8" w:space="0" w:color="auto"/>
            </w:tcBorders>
            <w:hideMark/>
          </w:tcPr>
          <w:p w14:paraId="73670C9B" w14:textId="77777777" w:rsidR="00042029" w:rsidRDefault="00042029" w:rsidP="00981B74">
            <w:pPr>
              <w:pStyle w:val="NormalWeb"/>
              <w:spacing w:line="252" w:lineRule="auto"/>
            </w:pPr>
            <w:r>
              <w:rPr>
                <w:rFonts w:ascii="Arial" w:hAnsi="Arial" w:cs="Arial"/>
              </w:rPr>
              <w:t>4.5.2</w:t>
            </w:r>
          </w:p>
        </w:tc>
        <w:tc>
          <w:tcPr>
            <w:tcW w:w="7382" w:type="dxa"/>
            <w:tcBorders>
              <w:top w:val="nil"/>
              <w:left w:val="nil"/>
              <w:bottom w:val="single" w:sz="4" w:space="0" w:color="auto"/>
              <w:right w:val="single" w:sz="8" w:space="0" w:color="auto"/>
            </w:tcBorders>
            <w:tcMar>
              <w:top w:w="0" w:type="dxa"/>
              <w:left w:w="115" w:type="dxa"/>
              <w:bottom w:w="0" w:type="dxa"/>
              <w:right w:w="115" w:type="dxa"/>
            </w:tcMar>
            <w:hideMark/>
          </w:tcPr>
          <w:p w14:paraId="535B8B32" w14:textId="3B1E309A" w:rsidR="00042029" w:rsidRDefault="00901D63" w:rsidP="00981B74">
            <w:pPr>
              <w:pStyle w:val="NormalWeb"/>
              <w:spacing w:line="252" w:lineRule="auto"/>
            </w:pPr>
            <w:r>
              <w:rPr>
                <w:rFonts w:ascii="Arial" w:hAnsi="Arial" w:cs="Arial"/>
              </w:rPr>
              <w:t>For Enlightened Contract Manager, display all the Contract Vehicles and associated task orders.</w:t>
            </w:r>
          </w:p>
        </w:tc>
        <w:tc>
          <w:tcPr>
            <w:tcW w:w="1080" w:type="dxa"/>
            <w:tcBorders>
              <w:top w:val="nil"/>
              <w:left w:val="nil"/>
              <w:bottom w:val="single" w:sz="4" w:space="0" w:color="auto"/>
              <w:right w:val="single" w:sz="8" w:space="0" w:color="auto"/>
            </w:tcBorders>
            <w:hideMark/>
          </w:tcPr>
          <w:p w14:paraId="79F7E4C9" w14:textId="77777777" w:rsidR="00042029" w:rsidRDefault="00042029" w:rsidP="00981B74">
            <w:pPr>
              <w:pStyle w:val="NormalWeb"/>
              <w:spacing w:line="252" w:lineRule="auto"/>
            </w:pPr>
            <w:r>
              <w:rPr>
                <w:rFonts w:ascii="Arial" w:hAnsi="Arial" w:cs="Arial"/>
              </w:rPr>
              <w:t>Mandatory</w:t>
            </w:r>
          </w:p>
        </w:tc>
      </w:tr>
      <w:tr w:rsidR="00901D63" w14:paraId="00A77BF0" w14:textId="77777777" w:rsidTr="00901D63">
        <w:trPr>
          <w:trHeight w:val="64"/>
        </w:trPr>
        <w:tc>
          <w:tcPr>
            <w:tcW w:w="898" w:type="dxa"/>
            <w:tcBorders>
              <w:top w:val="single" w:sz="4" w:space="0" w:color="auto"/>
              <w:left w:val="single" w:sz="4" w:space="0" w:color="auto"/>
              <w:bottom w:val="single" w:sz="4" w:space="0" w:color="auto"/>
              <w:right w:val="single" w:sz="4" w:space="0" w:color="auto"/>
            </w:tcBorders>
          </w:tcPr>
          <w:p w14:paraId="57BC1209" w14:textId="1A2C0958" w:rsidR="00901D63" w:rsidRDefault="00901D63" w:rsidP="00981B74">
            <w:pPr>
              <w:pStyle w:val="NormalWeb"/>
              <w:spacing w:line="252" w:lineRule="auto"/>
              <w:rPr>
                <w:rFonts w:ascii="Arial" w:hAnsi="Arial" w:cs="Arial"/>
              </w:rPr>
            </w:pPr>
            <w:r>
              <w:rPr>
                <w:rFonts w:ascii="Arial" w:hAnsi="Arial" w:cs="Arial"/>
              </w:rPr>
              <w:t>4.5.3</w:t>
            </w:r>
          </w:p>
        </w:tc>
        <w:tc>
          <w:tcPr>
            <w:tcW w:w="738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50CD2FC" w14:textId="1065B61E" w:rsidR="00901D63" w:rsidRDefault="00901D63" w:rsidP="00981B74">
            <w:pPr>
              <w:pStyle w:val="NormalWeb"/>
              <w:spacing w:line="252" w:lineRule="auto"/>
              <w:rPr>
                <w:rFonts w:ascii="Arial" w:hAnsi="Arial" w:cs="Arial"/>
              </w:rPr>
            </w:pPr>
            <w:r>
              <w:rPr>
                <w:rFonts w:ascii="Arial" w:hAnsi="Arial" w:cs="Arial"/>
              </w:rPr>
              <w:t>For the partners, display only the task orders related to Contract Vehicles they are associated with.</w:t>
            </w:r>
          </w:p>
        </w:tc>
        <w:tc>
          <w:tcPr>
            <w:tcW w:w="1080" w:type="dxa"/>
            <w:tcBorders>
              <w:top w:val="single" w:sz="4" w:space="0" w:color="auto"/>
              <w:left w:val="single" w:sz="4" w:space="0" w:color="auto"/>
              <w:bottom w:val="single" w:sz="4" w:space="0" w:color="auto"/>
              <w:right w:val="single" w:sz="4" w:space="0" w:color="auto"/>
            </w:tcBorders>
          </w:tcPr>
          <w:p w14:paraId="38070715" w14:textId="7F09CB58" w:rsidR="00901D63" w:rsidRDefault="00901D63" w:rsidP="00981B74">
            <w:pPr>
              <w:pStyle w:val="NormalWeb"/>
              <w:spacing w:line="252" w:lineRule="auto"/>
              <w:rPr>
                <w:rFonts w:ascii="Arial" w:hAnsi="Arial" w:cs="Arial"/>
              </w:rPr>
            </w:pPr>
            <w:r>
              <w:rPr>
                <w:rFonts w:ascii="Arial" w:hAnsi="Arial" w:cs="Arial"/>
              </w:rPr>
              <w:t>Mandatory</w:t>
            </w:r>
          </w:p>
        </w:tc>
      </w:tr>
    </w:tbl>
    <w:p w14:paraId="7AE3DBC1" w14:textId="1D1259D7" w:rsidR="009412B1" w:rsidRDefault="009412B1" w:rsidP="004D4A52">
      <w:pPr>
        <w:pStyle w:val="BodyText"/>
        <w:ind w:firstLine="0"/>
        <w:rPr>
          <w:rFonts w:ascii="Arial" w:hAnsi="Arial" w:cs="Arial"/>
          <w:szCs w:val="22"/>
        </w:rPr>
      </w:pPr>
    </w:p>
    <w:p w14:paraId="12727147" w14:textId="77777777" w:rsidR="00906518" w:rsidRPr="00AD6D9B" w:rsidRDefault="003D4BF2" w:rsidP="00AD6D9B">
      <w:pPr>
        <w:pStyle w:val="EnlightenedBodyTextIndent0"/>
      </w:pPr>
      <w:r>
        <w:rPr>
          <w:rStyle w:val="Strong"/>
        </w:rPr>
        <w:t>Design Solution Notes</w:t>
      </w:r>
      <w:r w:rsidR="00AD6D9B">
        <mc:AlternateContent>
          <mc:Choice Requires="wps">
            <w:drawing>
              <wp:anchor distT="45720" distB="45720" distL="114300" distR="114300" simplePos="0" relativeHeight="251668480" behindDoc="0" locked="0" layoutInCell="1" allowOverlap="1" wp14:anchorId="3EF8E91E" wp14:editId="6E13F664">
                <wp:simplePos x="0" y="0"/>
                <wp:positionH relativeFrom="margin">
                  <wp:posOffset>-1574</wp:posOffset>
                </wp:positionH>
                <wp:positionV relativeFrom="paragraph">
                  <wp:posOffset>261206</wp:posOffset>
                </wp:positionV>
                <wp:extent cx="5932805" cy="2332990"/>
                <wp:effectExtent l="0" t="0" r="10795"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2332990"/>
                        </a:xfrm>
                        <a:prstGeom prst="rect">
                          <a:avLst/>
                        </a:prstGeom>
                        <a:solidFill>
                          <a:schemeClr val="accent1">
                            <a:lumMod val="20000"/>
                            <a:lumOff val="80000"/>
                          </a:schemeClr>
                        </a:solidFill>
                        <a:ln w="9525">
                          <a:solidFill>
                            <a:srgbClr val="000000"/>
                          </a:solidFill>
                          <a:miter lim="800000"/>
                          <a:headEnd/>
                          <a:tailEnd/>
                        </a:ln>
                      </wps:spPr>
                      <wps:txbx>
                        <w:txbxContent>
                          <w:p w14:paraId="38C316C2" w14:textId="54D7B8AA" w:rsidR="00981B74" w:rsidRDefault="00981B74" w:rsidP="00337EFD">
                            <w:pPr>
                              <w:pStyle w:val="BodyText"/>
                              <w:shd w:val="clear" w:color="auto" w:fill="DBE5F1" w:themeFill="accent1" w:themeFillTint="33"/>
                              <w:ind w:firstLine="0"/>
                              <w:rPr>
                                <w:rFonts w:ascii="Arial" w:hAnsi="Arial" w:cs="Arial"/>
                                <w:color w:val="000000"/>
                              </w:rPr>
                            </w:pPr>
                            <w:r>
                              <w:rPr>
                                <w:rFonts w:ascii="Arial" w:hAnsi="Arial" w:cs="Arial"/>
                                <w:color w:val="000000"/>
                              </w:rPr>
                              <w:t>This task creates a dashboard for the Contract Vehicles, which allows the Enlightened Contract Manager to manage different task orders related to different contract vehicles and sort them by their due dates. The dashboards also enable the partners to track the status of the contracts on which they are bidding, and which are due for submission.</w:t>
                            </w:r>
                          </w:p>
                          <w:p w14:paraId="72D44645" w14:textId="549D1530" w:rsidR="00981B74" w:rsidRDefault="00981B74" w:rsidP="005978FF">
                            <w:pPr>
                              <w:pStyle w:val="BodyText"/>
                              <w:numPr>
                                <w:ilvl w:val="0"/>
                                <w:numId w:val="11"/>
                              </w:numPr>
                              <w:shd w:val="clear" w:color="auto" w:fill="DBE5F1" w:themeFill="accent1" w:themeFillTint="33"/>
                              <w:rPr>
                                <w:rFonts w:ascii="Arial" w:hAnsi="Arial" w:cs="Arial"/>
                                <w:color w:val="000000"/>
                              </w:rPr>
                            </w:pPr>
                            <w:r>
                              <w:rPr>
                                <w:rFonts w:ascii="Arial" w:hAnsi="Arial" w:cs="Arial"/>
                                <w:color w:val="000000"/>
                              </w:rPr>
                              <w:t>Enable role-based login to view dashboards</w:t>
                            </w:r>
                          </w:p>
                          <w:p w14:paraId="2942C634" w14:textId="37A53137" w:rsidR="00981B74" w:rsidRDefault="00981B74" w:rsidP="005978FF">
                            <w:pPr>
                              <w:pStyle w:val="BodyText"/>
                              <w:numPr>
                                <w:ilvl w:val="0"/>
                                <w:numId w:val="11"/>
                              </w:numPr>
                              <w:shd w:val="clear" w:color="auto" w:fill="DBE5F1" w:themeFill="accent1" w:themeFillTint="33"/>
                              <w:rPr>
                                <w:rFonts w:ascii="Arial" w:hAnsi="Arial" w:cs="Arial"/>
                                <w:color w:val="000000"/>
                              </w:rPr>
                            </w:pPr>
                            <w:r>
                              <w:rPr>
                                <w:rFonts w:ascii="Arial" w:hAnsi="Arial" w:cs="Arial"/>
                                <w:color w:val="000000"/>
                              </w:rPr>
                              <w:t>For users with role admin/Contract Manager, display all Contract Vehicles and task orders related to them</w:t>
                            </w:r>
                          </w:p>
                          <w:p w14:paraId="575DD5FC" w14:textId="30FA77EA" w:rsidR="00981B74" w:rsidRPr="004872E6" w:rsidRDefault="00981B74" w:rsidP="00EE1304">
                            <w:pPr>
                              <w:pStyle w:val="BodyText"/>
                              <w:numPr>
                                <w:ilvl w:val="0"/>
                                <w:numId w:val="11"/>
                              </w:numPr>
                              <w:shd w:val="clear" w:color="auto" w:fill="DBE5F1" w:themeFill="accent1" w:themeFillTint="33"/>
                              <w:rPr>
                                <w:rFonts w:ascii="Arial" w:hAnsi="Arial" w:cs="Arial"/>
                                <w:color w:val="000000"/>
                              </w:rPr>
                            </w:pPr>
                            <w:r>
                              <w:rPr>
                                <w:rFonts w:ascii="Arial" w:hAnsi="Arial" w:cs="Arial"/>
                                <w:color w:val="000000"/>
                              </w:rPr>
                              <w:t>For users with role partner/user, display only the Contract Vehicles and task orders that they are bidding on, or have bid on in the past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F8E91E" id="_x0000_s1035" type="#_x0000_t202" style="position:absolute;margin-left:-.1pt;margin-top:20.55pt;width:467.15pt;height:183.7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" fillcolor="#dbe5f1 [660]">
                <v:textbox style="mso-fit-shape-to-text:t">
                  <w:txbxContent>
                    <w:p w14:paraId="38C316C2" w14:textId="54D7B8AA" w:rsidR="00981B74" w:rsidRDefault="00981B74" w:rsidP="00337EFD">
                      <w:pPr>
                        <w:pStyle w:val="BodyText"/>
                        <w:shd w:val="clear" w:color="auto" w:fill="DBE5F1" w:themeFill="accent1" w:themeFillTint="33"/>
                        <w:ind w:firstLine="0"/>
                        <w:rPr>
                          <w:rFonts w:ascii="Arial" w:hAnsi="Arial" w:cs="Arial"/>
                          <w:color w:val="000000"/>
                        </w:rPr>
                      </w:pPr>
                      <w:r>
                        <w:rPr>
                          <w:rFonts w:ascii="Arial" w:hAnsi="Arial" w:cs="Arial"/>
                          <w:color w:val="000000"/>
                        </w:rPr>
                        <w:t>This task creates a dashboard for the Contract Vehicles, which allows the Enlightened Contract Manager to manage different task orders related to different contract vehicles and sort them by their due dates. The dashboards also enable the partners to track the status of the contracts on which they are bidding, and which are due for submission.</w:t>
                      </w:r>
                    </w:p>
                    <w:p w14:paraId="72D44645" w14:textId="549D1530" w:rsidR="00981B74" w:rsidRDefault="00981B74" w:rsidP="005978FF">
                      <w:pPr>
                        <w:pStyle w:val="BodyText"/>
                        <w:numPr>
                          <w:ilvl w:val="0"/>
                          <w:numId w:val="11"/>
                        </w:numPr>
                        <w:shd w:val="clear" w:color="auto" w:fill="DBE5F1" w:themeFill="accent1" w:themeFillTint="33"/>
                        <w:rPr>
                          <w:rFonts w:ascii="Arial" w:hAnsi="Arial" w:cs="Arial"/>
                          <w:color w:val="000000"/>
                        </w:rPr>
                      </w:pPr>
                      <w:r>
                        <w:rPr>
                          <w:rFonts w:ascii="Arial" w:hAnsi="Arial" w:cs="Arial"/>
                          <w:color w:val="000000"/>
                        </w:rPr>
                        <w:t>Enable role-based login to view dashboards</w:t>
                      </w:r>
                    </w:p>
                    <w:p w14:paraId="2942C634" w14:textId="37A53137" w:rsidR="00981B74" w:rsidRDefault="00981B74" w:rsidP="005978FF">
                      <w:pPr>
                        <w:pStyle w:val="BodyText"/>
                        <w:numPr>
                          <w:ilvl w:val="0"/>
                          <w:numId w:val="11"/>
                        </w:numPr>
                        <w:shd w:val="clear" w:color="auto" w:fill="DBE5F1" w:themeFill="accent1" w:themeFillTint="33"/>
                        <w:rPr>
                          <w:rFonts w:ascii="Arial" w:hAnsi="Arial" w:cs="Arial"/>
                          <w:color w:val="000000"/>
                        </w:rPr>
                      </w:pPr>
                      <w:r>
                        <w:rPr>
                          <w:rFonts w:ascii="Arial" w:hAnsi="Arial" w:cs="Arial"/>
                          <w:color w:val="000000"/>
                        </w:rPr>
                        <w:t>For users with role admin/Contract Manager, display all Contract Vehicles and task orders related to them</w:t>
                      </w:r>
                    </w:p>
                    <w:p w14:paraId="575DD5FC" w14:textId="30FA77EA" w:rsidR="00981B74" w:rsidRPr="004872E6" w:rsidRDefault="00981B74" w:rsidP="00EE1304">
                      <w:pPr>
                        <w:pStyle w:val="BodyText"/>
                        <w:numPr>
                          <w:ilvl w:val="0"/>
                          <w:numId w:val="11"/>
                        </w:numPr>
                        <w:shd w:val="clear" w:color="auto" w:fill="DBE5F1" w:themeFill="accent1" w:themeFillTint="33"/>
                        <w:rPr>
                          <w:rFonts w:ascii="Arial" w:hAnsi="Arial" w:cs="Arial"/>
                          <w:color w:val="000000"/>
                        </w:rPr>
                      </w:pPr>
                      <w:r>
                        <w:rPr>
                          <w:rFonts w:ascii="Arial" w:hAnsi="Arial" w:cs="Arial"/>
                          <w:color w:val="000000"/>
                        </w:rPr>
                        <w:t>For users with role partner/user, display only the Contract Vehicles and task orders that they are bidding on, or have bid on in the past</w:t>
                      </w:r>
                    </w:p>
                  </w:txbxContent>
                </v:textbox>
                <w10:wrap type="square" anchorx="margin"/>
              </v:shape>
            </w:pict>
          </mc:Fallback>
        </mc:AlternateContent>
      </w:r>
    </w:p>
    <w:p w14:paraId="4B707580" w14:textId="6951B11F" w:rsidR="00AD6D9B" w:rsidRDefault="00AD6D9B" w:rsidP="00AD6D9B">
      <w:pPr>
        <w:pStyle w:val="BodyText"/>
        <w:ind w:firstLine="0"/>
      </w:pPr>
    </w:p>
    <w:p w14:paraId="139ACA94" w14:textId="77777777" w:rsidR="00A40E5E" w:rsidRDefault="00A40E5E" w:rsidP="00AD6D9B">
      <w:pPr>
        <w:pStyle w:val="BodyText"/>
        <w:ind w:firstLine="0"/>
      </w:pPr>
    </w:p>
    <w:p w14:paraId="7E04EF17" w14:textId="52E418DD" w:rsidR="00560C5B" w:rsidRPr="00B73934" w:rsidRDefault="00560C5B" w:rsidP="00AD6D9B">
      <w:pPr>
        <w:pStyle w:val="BodyText"/>
        <w:ind w:firstLine="0"/>
      </w:pPr>
      <w:r>
        <w:rPr>
          <w:noProof/>
        </w:rPr>
        <w:lastRenderedPageBreak/>
        <mc:AlternateContent>
          <mc:Choice Requires="wps">
            <w:drawing>
              <wp:anchor distT="45720" distB="45720" distL="114300" distR="114300" simplePos="0" relativeHeight="251678720" behindDoc="0" locked="0" layoutInCell="1" allowOverlap="1" wp14:anchorId="4B92A3E7" wp14:editId="53A6C310">
                <wp:simplePos x="0" y="0"/>
                <wp:positionH relativeFrom="column">
                  <wp:posOffset>0</wp:posOffset>
                </wp:positionH>
                <wp:positionV relativeFrom="paragraph">
                  <wp:posOffset>277495</wp:posOffset>
                </wp:positionV>
                <wp:extent cx="5932805" cy="7854315"/>
                <wp:effectExtent l="9525" t="9525" r="10795" b="13335"/>
                <wp:wrapSquare wrapText="bothSides"/>
                <wp:docPr id="1"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7854315"/>
                        </a:xfrm>
                        <a:prstGeom prst="rect">
                          <a:avLst/>
                        </a:prstGeom>
                        <a:solidFill>
                          <a:schemeClr val="accent1">
                            <a:lumMod val="20000"/>
                            <a:lumOff val="80000"/>
                          </a:schemeClr>
                        </a:solidFill>
                        <a:ln w="9525">
                          <a:solidFill>
                            <a:srgbClr val="000000"/>
                          </a:solidFill>
                          <a:miter lim="800000"/>
                          <a:headEnd/>
                          <a:tailEnd/>
                        </a:ln>
                      </wps:spPr>
                      <wps:txbx>
                        <w:txbxContent>
                          <w:p w14:paraId="7C8A757E" w14:textId="77777777" w:rsidR="00981B74" w:rsidRPr="00BA3D60" w:rsidRDefault="00981B74" w:rsidP="00560C5B">
                            <w:pPr>
                              <w:pStyle w:val="BodyText"/>
                              <w:ind w:firstLine="0"/>
                              <w:jc w:val="center"/>
                              <w:rPr>
                                <w:rFonts w:ascii="Arial" w:hAnsi="Arial" w:cs="Arial"/>
                                <w:szCs w:val="22"/>
                              </w:rPr>
                            </w:pPr>
                            <w:r>
                              <w:rPr>
                                <w:noProof/>
                              </w:rPr>
                              <w:drawing>
                                <wp:inline distT="0" distB="0" distL="0" distR="0" wp14:anchorId="66CA54AA" wp14:editId="7B1EDB31">
                                  <wp:extent cx="4521010" cy="7600950"/>
                                  <wp:effectExtent l="0" t="0" r="0" b="0"/>
                                  <wp:docPr id="18" name="Picture 18" descr="C:\Users\jmccue.ENLIGHTENED\Documents\OneDrive - Enlightened, Inc\TOMS\TOMS-StateDiagram-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mccue.ENLIGHTENED\Documents\OneDrive - Enlightened, Inc\TOMS\TOMS-StateDiagram-Simpl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1010" cy="76009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92A3E7" id="Text Box 147" o:spid="_x0000_s1036" type="#_x0000_t202" style="position:absolute;left:0;text-align:left;margin-left:0;margin-top:21.85pt;width:467.15pt;height:618.45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" fillcolor="#dbe5f1 [660]">
                <v:textbox style="mso-fit-shape-to-text:t">
                  <w:txbxContent>
                    <w:p w14:paraId="7C8A757E" w14:textId="77777777" w:rsidR="00981B74" w:rsidRPr="00BA3D60" w:rsidRDefault="00981B74" w:rsidP="00560C5B">
                      <w:pPr>
                        <w:pStyle w:val="BodyText"/>
                        <w:ind w:firstLine="0"/>
                        <w:jc w:val="center"/>
                        <w:rPr>
                          <w:rFonts w:ascii="Arial" w:hAnsi="Arial" w:cs="Arial"/>
                          <w:szCs w:val="22"/>
                        </w:rPr>
                      </w:pPr>
                      <w:r>
                        <w:rPr>
                          <w:noProof/>
                        </w:rPr>
                        <w:drawing>
                          <wp:inline distT="0" distB="0" distL="0" distR="0" wp14:anchorId="66CA54AA" wp14:editId="7B1EDB31">
                            <wp:extent cx="4521010" cy="7600950"/>
                            <wp:effectExtent l="0" t="0" r="0" b="0"/>
                            <wp:docPr id="18" name="Picture 18" descr="C:\Users\jmccue.ENLIGHTENED\Documents\OneDrive - Enlightened, Inc\TOMS\TOMS-StateDiagram-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mccue.ENLIGHTENED\Documents\OneDrive - Enlightened, Inc\TOMS\TOMS-StateDiagram-Simpl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1010" cy="7600950"/>
                                    </a:xfrm>
                                    <a:prstGeom prst="rect">
                                      <a:avLst/>
                                    </a:prstGeom>
                                    <a:noFill/>
                                    <a:ln>
                                      <a:noFill/>
                                    </a:ln>
                                  </pic:spPr>
                                </pic:pic>
                              </a:graphicData>
                            </a:graphic>
                          </wp:inline>
                        </w:drawing>
                      </w:r>
                    </w:p>
                  </w:txbxContent>
                </v:textbox>
                <w10:wrap type="square"/>
              </v:shape>
            </w:pict>
          </mc:Fallback>
        </mc:AlternateContent>
      </w:r>
    </w:p>
    <w:p w14:paraId="24E7AE9E" w14:textId="77777777" w:rsidR="00530A0E" w:rsidRDefault="00A40E5E" w:rsidP="00530A0E">
      <w:pPr>
        <w:pStyle w:val="Heading2"/>
        <w:numPr>
          <w:ilvl w:val="0"/>
          <w:numId w:val="0"/>
        </w:numPr>
        <w:jc w:val="center"/>
      </w:pPr>
      <w:bookmarkStart w:id="27" w:name="_Toc493163646"/>
      <w:r>
        <w:rPr>
          <w:noProof/>
        </w:rPr>
        <w:lastRenderedPageBreak/>
        <w:drawing>
          <wp:inline distT="0" distB="0" distL="0" distR="0" wp14:anchorId="486643CD" wp14:editId="12043A65">
            <wp:extent cx="5943600" cy="7007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007860"/>
                    </a:xfrm>
                    <a:prstGeom prst="rect">
                      <a:avLst/>
                    </a:prstGeom>
                    <a:noFill/>
                    <a:ln>
                      <a:noFill/>
                    </a:ln>
                  </pic:spPr>
                </pic:pic>
              </a:graphicData>
            </a:graphic>
          </wp:inline>
        </w:drawing>
      </w:r>
    </w:p>
    <w:p w14:paraId="2330E79A" w14:textId="0EB44842" w:rsidR="00A40E5E" w:rsidRDefault="00530A0E" w:rsidP="00530A0E">
      <w:pPr>
        <w:pStyle w:val="Caption"/>
      </w:pPr>
      <w:bookmarkStart w:id="28" w:name="OLE_LINK2"/>
      <w:r>
        <w:t xml:space="preserve">Figure </w:t>
      </w:r>
      <w:r>
        <w:fldChar w:fldCharType="begin"/>
      </w:r>
      <w:r>
        <w:instrText xml:space="preserve"> SEQ Figure \* ARABIC </w:instrText>
      </w:r>
      <w:r>
        <w:fldChar w:fldCharType="separate"/>
      </w:r>
      <w:r>
        <w:rPr>
          <w:noProof/>
        </w:rPr>
        <w:t>4</w:t>
      </w:r>
      <w:r>
        <w:fldChar w:fldCharType="end"/>
      </w:r>
      <w:r>
        <w:t>: Flowchart for ETOMS as per changes discussed</w:t>
      </w:r>
    </w:p>
    <w:bookmarkEnd w:id="28"/>
    <w:p w14:paraId="7ECDA0A5" w14:textId="77777777" w:rsidR="00F2467F" w:rsidRDefault="00F2467F" w:rsidP="00BF1A20">
      <w:pPr>
        <w:pStyle w:val="Heading2"/>
        <w:numPr>
          <w:ilvl w:val="0"/>
          <w:numId w:val="0"/>
        </w:numPr>
      </w:pPr>
    </w:p>
    <w:p w14:paraId="51B5FB03" w14:textId="77777777" w:rsidR="00F2467F" w:rsidRDefault="00F2467F" w:rsidP="00BF1A20">
      <w:pPr>
        <w:pStyle w:val="Heading2"/>
        <w:numPr>
          <w:ilvl w:val="0"/>
          <w:numId w:val="0"/>
        </w:numPr>
      </w:pPr>
    </w:p>
    <w:p w14:paraId="34589EFF" w14:textId="4D6B8BBD" w:rsidR="00802C40" w:rsidRDefault="00BF1A20" w:rsidP="00BF1A20">
      <w:pPr>
        <w:pStyle w:val="Heading2"/>
        <w:numPr>
          <w:ilvl w:val="0"/>
          <w:numId w:val="0"/>
        </w:numPr>
      </w:pPr>
      <w:r>
        <w:lastRenderedPageBreak/>
        <w:t xml:space="preserve">2.13 </w:t>
      </w:r>
      <w:r w:rsidR="00B73934">
        <w:t>Sprint Cycle Testing</w:t>
      </w:r>
      <w:bookmarkEnd w:id="20"/>
      <w:r w:rsidR="004813C6">
        <w:t xml:space="preserve"> Plan</w:t>
      </w:r>
      <w:bookmarkEnd w:id="27"/>
    </w:p>
    <w:p w14:paraId="46D85AE7" w14:textId="77777777" w:rsidR="00765A96" w:rsidRPr="00210933" w:rsidRDefault="00765A96" w:rsidP="00393BEA">
      <w:pPr>
        <w:pStyle w:val="EnlightenedBodyTextIndent0"/>
        <w:rPr>
          <w:rStyle w:val="Strong"/>
        </w:rPr>
      </w:pPr>
      <w:r>
        <w:rPr>
          <w:rStyle w:val="Strong"/>
        </w:rPr>
        <w:t>New Test Cases</w:t>
      </w:r>
    </w:p>
    <w:p w14:paraId="75242795" w14:textId="77777777" w:rsidR="000238EC" w:rsidRDefault="00765A96" w:rsidP="00393BEA">
      <w:pPr>
        <w:pStyle w:val="EnlightenedBodyTextIndent0"/>
      </w:pPr>
      <w:r>
        <w:t>The following Test cases a</w:t>
      </w:r>
      <w:r w:rsidR="002E38EF">
        <w:t xml:space="preserve">re being added to the existing </w:t>
      </w:r>
      <w:r w:rsidR="004D4A52">
        <w:t xml:space="preserve">TOMS Regresion </w:t>
      </w:r>
      <w:r w:rsidR="002E38EF">
        <w:t xml:space="preserve">Functional </w:t>
      </w:r>
      <w:r>
        <w:t xml:space="preserve">Test Cases that are </w:t>
      </w:r>
      <w:r w:rsidR="000238EC">
        <w:t>documented</w:t>
      </w:r>
      <w:r>
        <w:t xml:space="preserve"> in the file “TOMS-FunctionalTestPlan</w:t>
      </w:r>
      <w:r w:rsidR="000238EC">
        <w:t>.xlsx” located at:</w:t>
      </w:r>
    </w:p>
    <w:p w14:paraId="070F6CE7" w14:textId="77777777" w:rsidR="000238EC" w:rsidRDefault="000238EC" w:rsidP="00393BEA">
      <w:pPr>
        <w:pStyle w:val="EnlightenedBodyTextIndent0"/>
      </w:pPr>
      <w:r w:rsidRPr="000238EC">
        <w:t>P:\TOMs\6. Test</w:t>
      </w:r>
      <w:r>
        <w:t>\TOMS-FunctionalTestPlan.xlsx</w:t>
      </w:r>
    </w:p>
    <w:p w14:paraId="75D19170" w14:textId="77777777" w:rsidR="002E38EF" w:rsidRDefault="002E38EF" w:rsidP="00393BEA">
      <w:pPr>
        <w:pStyle w:val="EnlightenedBodyTextIndent0"/>
      </w:pPr>
    </w:p>
    <w:tbl>
      <w:tblPr>
        <w:tblW w:w="9355" w:type="dxa"/>
        <w:tblInd w:w="113" w:type="dxa"/>
        <w:tblLook w:val="04A0" w:firstRow="1" w:lastRow="0" w:firstColumn="1" w:lastColumn="0" w:noHBand="0" w:noVBand="1"/>
      </w:tblPr>
      <w:tblGrid>
        <w:gridCol w:w="2065"/>
        <w:gridCol w:w="3600"/>
        <w:gridCol w:w="3690"/>
      </w:tblGrid>
      <w:tr w:rsidR="00B63B8D" w:rsidRPr="00B63B8D" w14:paraId="5D59CF14" w14:textId="77777777" w:rsidTr="00B63B8D">
        <w:trPr>
          <w:trHeight w:val="522"/>
        </w:trPr>
        <w:tc>
          <w:tcPr>
            <w:tcW w:w="2065" w:type="dxa"/>
            <w:tcBorders>
              <w:top w:val="nil"/>
              <w:left w:val="single" w:sz="4" w:space="0" w:color="auto"/>
              <w:bottom w:val="single" w:sz="4" w:space="0" w:color="auto"/>
              <w:right w:val="single" w:sz="4" w:space="0" w:color="auto"/>
            </w:tcBorders>
            <w:shd w:val="clear" w:color="000000" w:fill="305496"/>
            <w:hideMark/>
          </w:tcPr>
          <w:p w14:paraId="03C56662" w14:textId="77777777" w:rsidR="00B63B8D" w:rsidRPr="00B63B8D" w:rsidRDefault="00B63B8D" w:rsidP="00B63B8D">
            <w:pPr>
              <w:jc w:val="center"/>
              <w:rPr>
                <w:rFonts w:ascii="Calibri" w:hAnsi="Calibri"/>
                <w:b/>
                <w:bCs/>
                <w:color w:val="FFFFFF"/>
                <w:szCs w:val="22"/>
              </w:rPr>
            </w:pPr>
            <w:r w:rsidRPr="00B63B8D">
              <w:rPr>
                <w:rFonts w:ascii="Calibri" w:hAnsi="Calibri"/>
                <w:b/>
                <w:bCs/>
                <w:color w:val="FFFFFF"/>
                <w:szCs w:val="22"/>
              </w:rPr>
              <w:t>APPLICTION PAGE</w:t>
            </w:r>
          </w:p>
        </w:tc>
        <w:tc>
          <w:tcPr>
            <w:tcW w:w="3600" w:type="dxa"/>
            <w:tcBorders>
              <w:top w:val="nil"/>
              <w:left w:val="nil"/>
              <w:bottom w:val="single" w:sz="4" w:space="0" w:color="auto"/>
              <w:right w:val="single" w:sz="4" w:space="0" w:color="auto"/>
            </w:tcBorders>
            <w:shd w:val="clear" w:color="000000" w:fill="305496"/>
            <w:hideMark/>
          </w:tcPr>
          <w:p w14:paraId="46F57845" w14:textId="77777777" w:rsidR="00B63B8D" w:rsidRPr="00B63B8D" w:rsidRDefault="00B63B8D" w:rsidP="00B63B8D">
            <w:pPr>
              <w:jc w:val="center"/>
              <w:rPr>
                <w:rFonts w:ascii="Calibri" w:hAnsi="Calibri"/>
                <w:b/>
                <w:bCs/>
                <w:color w:val="FFFFFF"/>
                <w:szCs w:val="22"/>
              </w:rPr>
            </w:pPr>
            <w:r w:rsidRPr="00B63B8D">
              <w:rPr>
                <w:rFonts w:ascii="Calibri" w:hAnsi="Calibri"/>
                <w:b/>
                <w:bCs/>
                <w:color w:val="FFFFFF"/>
                <w:szCs w:val="22"/>
              </w:rPr>
              <w:t>ACTION TAKEN</w:t>
            </w:r>
          </w:p>
        </w:tc>
        <w:tc>
          <w:tcPr>
            <w:tcW w:w="3690" w:type="dxa"/>
            <w:tcBorders>
              <w:top w:val="nil"/>
              <w:left w:val="nil"/>
              <w:bottom w:val="single" w:sz="4" w:space="0" w:color="auto"/>
              <w:right w:val="single" w:sz="4" w:space="0" w:color="auto"/>
            </w:tcBorders>
            <w:shd w:val="clear" w:color="000000" w:fill="305496"/>
            <w:hideMark/>
          </w:tcPr>
          <w:p w14:paraId="5213D185" w14:textId="77777777" w:rsidR="00B63B8D" w:rsidRPr="00B63B8D" w:rsidRDefault="00B63B8D" w:rsidP="00B63B8D">
            <w:pPr>
              <w:jc w:val="center"/>
              <w:rPr>
                <w:rFonts w:ascii="Calibri" w:hAnsi="Calibri"/>
                <w:b/>
                <w:bCs/>
                <w:color w:val="FFFFFF"/>
                <w:szCs w:val="22"/>
              </w:rPr>
            </w:pPr>
            <w:r w:rsidRPr="00B63B8D">
              <w:rPr>
                <w:rFonts w:ascii="Calibri" w:hAnsi="Calibri"/>
                <w:b/>
                <w:bCs/>
                <w:color w:val="FFFFFF"/>
                <w:szCs w:val="22"/>
              </w:rPr>
              <w:t>EXPECTED RESULT</w:t>
            </w:r>
          </w:p>
        </w:tc>
      </w:tr>
      <w:tr w:rsidR="00B63B8D" w:rsidRPr="00B63B8D" w14:paraId="5CD76206" w14:textId="77777777" w:rsidTr="00B63B8D">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hideMark/>
          </w:tcPr>
          <w:p w14:paraId="596A2475" w14:textId="77777777" w:rsidR="00B63B8D" w:rsidRPr="00B63B8D" w:rsidRDefault="00B63B8D" w:rsidP="00B63B8D">
            <w:pPr>
              <w:rPr>
                <w:rFonts w:ascii="Calibri" w:hAnsi="Calibri"/>
                <w:color w:val="0563C1"/>
                <w:szCs w:val="22"/>
                <w:u w:val="single"/>
              </w:rPr>
            </w:pPr>
          </w:p>
        </w:tc>
        <w:tc>
          <w:tcPr>
            <w:tcW w:w="3600" w:type="dxa"/>
            <w:tcBorders>
              <w:top w:val="single" w:sz="4" w:space="0" w:color="auto"/>
              <w:left w:val="nil"/>
              <w:bottom w:val="single" w:sz="4" w:space="0" w:color="auto"/>
              <w:right w:val="single" w:sz="4" w:space="0" w:color="auto"/>
            </w:tcBorders>
            <w:shd w:val="clear" w:color="auto" w:fill="auto"/>
            <w:hideMark/>
          </w:tcPr>
          <w:p w14:paraId="58056F73" w14:textId="77777777" w:rsidR="00B63B8D" w:rsidRPr="00B63B8D" w:rsidRDefault="00B63B8D" w:rsidP="00B63B8D">
            <w:pPr>
              <w:rPr>
                <w:rFonts w:ascii="Calibri" w:hAnsi="Calibri"/>
                <w:color w:val="000000"/>
                <w:szCs w:val="22"/>
              </w:rPr>
            </w:pPr>
          </w:p>
        </w:tc>
        <w:tc>
          <w:tcPr>
            <w:tcW w:w="3690" w:type="dxa"/>
            <w:tcBorders>
              <w:top w:val="single" w:sz="4" w:space="0" w:color="auto"/>
              <w:left w:val="nil"/>
              <w:bottom w:val="single" w:sz="4" w:space="0" w:color="auto"/>
              <w:right w:val="single" w:sz="4" w:space="0" w:color="auto"/>
            </w:tcBorders>
            <w:shd w:val="clear" w:color="auto" w:fill="auto"/>
            <w:hideMark/>
          </w:tcPr>
          <w:p w14:paraId="63916B89" w14:textId="77777777" w:rsidR="00B63B8D" w:rsidRPr="00B63B8D" w:rsidRDefault="00B63B8D" w:rsidP="00B63B8D">
            <w:pPr>
              <w:rPr>
                <w:rFonts w:ascii="Calibri" w:hAnsi="Calibri"/>
                <w:color w:val="000000"/>
                <w:szCs w:val="22"/>
              </w:rPr>
            </w:pPr>
          </w:p>
        </w:tc>
      </w:tr>
      <w:tr w:rsidR="00B63B8D" w:rsidRPr="00B63B8D" w14:paraId="14C608A2" w14:textId="77777777" w:rsidTr="00B63B8D">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tcPr>
          <w:p w14:paraId="4DD878AA" w14:textId="77777777" w:rsidR="00B63B8D" w:rsidRPr="00B63B8D" w:rsidRDefault="00B63B8D" w:rsidP="00B63B8D">
            <w:pPr>
              <w:rPr>
                <w:rFonts w:ascii="Calibri" w:hAnsi="Calibri"/>
                <w:color w:val="0563C1"/>
                <w:szCs w:val="22"/>
                <w:u w:val="single"/>
              </w:rPr>
            </w:pPr>
          </w:p>
        </w:tc>
        <w:tc>
          <w:tcPr>
            <w:tcW w:w="3600" w:type="dxa"/>
            <w:tcBorders>
              <w:top w:val="single" w:sz="4" w:space="0" w:color="auto"/>
              <w:left w:val="nil"/>
              <w:bottom w:val="single" w:sz="4" w:space="0" w:color="auto"/>
              <w:right w:val="single" w:sz="4" w:space="0" w:color="auto"/>
            </w:tcBorders>
            <w:shd w:val="clear" w:color="auto" w:fill="auto"/>
          </w:tcPr>
          <w:p w14:paraId="0499EE99" w14:textId="77777777" w:rsidR="00B63B8D" w:rsidRPr="00B63B8D" w:rsidRDefault="00B63B8D" w:rsidP="00B63B8D">
            <w:pPr>
              <w:rPr>
                <w:rFonts w:ascii="Calibri" w:hAnsi="Calibri"/>
                <w:color w:val="000000"/>
                <w:szCs w:val="22"/>
              </w:rPr>
            </w:pPr>
          </w:p>
        </w:tc>
        <w:tc>
          <w:tcPr>
            <w:tcW w:w="3690" w:type="dxa"/>
            <w:tcBorders>
              <w:top w:val="single" w:sz="4" w:space="0" w:color="auto"/>
              <w:left w:val="nil"/>
              <w:bottom w:val="single" w:sz="4" w:space="0" w:color="auto"/>
              <w:right w:val="single" w:sz="4" w:space="0" w:color="auto"/>
            </w:tcBorders>
            <w:shd w:val="clear" w:color="auto" w:fill="auto"/>
          </w:tcPr>
          <w:p w14:paraId="20631915" w14:textId="77777777" w:rsidR="00B63B8D" w:rsidRPr="00B63B8D" w:rsidRDefault="00B63B8D" w:rsidP="00B63B8D">
            <w:pPr>
              <w:rPr>
                <w:rFonts w:ascii="Calibri" w:hAnsi="Calibri"/>
                <w:color w:val="000000"/>
                <w:szCs w:val="22"/>
              </w:rPr>
            </w:pPr>
          </w:p>
        </w:tc>
      </w:tr>
      <w:tr w:rsidR="00B63B8D" w:rsidRPr="00B63B8D" w14:paraId="3C026084" w14:textId="77777777" w:rsidTr="00B63B8D">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tcPr>
          <w:p w14:paraId="0C45E5B4" w14:textId="77777777" w:rsidR="00B63B8D" w:rsidRPr="00B63B8D" w:rsidRDefault="00B63B8D" w:rsidP="00B63B8D">
            <w:pPr>
              <w:rPr>
                <w:rFonts w:ascii="Calibri" w:hAnsi="Calibri"/>
                <w:color w:val="0563C1"/>
                <w:szCs w:val="22"/>
                <w:u w:val="single"/>
              </w:rPr>
            </w:pPr>
          </w:p>
        </w:tc>
        <w:tc>
          <w:tcPr>
            <w:tcW w:w="3600" w:type="dxa"/>
            <w:tcBorders>
              <w:top w:val="single" w:sz="4" w:space="0" w:color="auto"/>
              <w:left w:val="nil"/>
              <w:bottom w:val="single" w:sz="4" w:space="0" w:color="auto"/>
              <w:right w:val="single" w:sz="4" w:space="0" w:color="auto"/>
            </w:tcBorders>
            <w:shd w:val="clear" w:color="auto" w:fill="auto"/>
          </w:tcPr>
          <w:p w14:paraId="7089DC5D" w14:textId="77777777" w:rsidR="00B63B8D" w:rsidRPr="00B63B8D" w:rsidRDefault="00B63B8D" w:rsidP="00B63B8D">
            <w:pPr>
              <w:rPr>
                <w:rFonts w:ascii="Calibri" w:hAnsi="Calibri"/>
                <w:color w:val="000000"/>
                <w:szCs w:val="22"/>
              </w:rPr>
            </w:pPr>
          </w:p>
        </w:tc>
        <w:tc>
          <w:tcPr>
            <w:tcW w:w="3690" w:type="dxa"/>
            <w:tcBorders>
              <w:top w:val="single" w:sz="4" w:space="0" w:color="auto"/>
              <w:left w:val="nil"/>
              <w:bottom w:val="single" w:sz="4" w:space="0" w:color="auto"/>
              <w:right w:val="single" w:sz="4" w:space="0" w:color="auto"/>
            </w:tcBorders>
            <w:shd w:val="clear" w:color="auto" w:fill="auto"/>
          </w:tcPr>
          <w:p w14:paraId="73D7E1E7" w14:textId="77777777" w:rsidR="00B63B8D" w:rsidRPr="00B63B8D" w:rsidRDefault="00B63B8D" w:rsidP="00B63B8D">
            <w:pPr>
              <w:rPr>
                <w:rFonts w:ascii="Calibri" w:hAnsi="Calibri"/>
                <w:color w:val="000000"/>
                <w:szCs w:val="22"/>
              </w:rPr>
            </w:pPr>
          </w:p>
        </w:tc>
      </w:tr>
      <w:tr w:rsidR="00B63B8D" w:rsidRPr="00B63B8D" w14:paraId="4CD30EC7" w14:textId="77777777" w:rsidTr="00B63B8D">
        <w:trPr>
          <w:trHeight w:val="710"/>
        </w:trPr>
        <w:tc>
          <w:tcPr>
            <w:tcW w:w="2065" w:type="dxa"/>
            <w:tcBorders>
              <w:top w:val="single" w:sz="4" w:space="0" w:color="auto"/>
              <w:left w:val="single" w:sz="4" w:space="0" w:color="auto"/>
              <w:bottom w:val="single" w:sz="4" w:space="0" w:color="auto"/>
              <w:right w:val="single" w:sz="4" w:space="0" w:color="auto"/>
            </w:tcBorders>
            <w:shd w:val="clear" w:color="auto" w:fill="auto"/>
          </w:tcPr>
          <w:p w14:paraId="423D7CB2" w14:textId="77777777" w:rsidR="00B63B8D" w:rsidRPr="00B63B8D" w:rsidRDefault="00B63B8D" w:rsidP="00B63B8D">
            <w:pPr>
              <w:rPr>
                <w:rFonts w:ascii="Calibri" w:hAnsi="Calibri"/>
                <w:color w:val="0563C1"/>
                <w:szCs w:val="22"/>
                <w:u w:val="single"/>
              </w:rPr>
            </w:pPr>
          </w:p>
        </w:tc>
        <w:tc>
          <w:tcPr>
            <w:tcW w:w="3600" w:type="dxa"/>
            <w:tcBorders>
              <w:top w:val="single" w:sz="4" w:space="0" w:color="auto"/>
              <w:left w:val="nil"/>
              <w:bottom w:val="single" w:sz="4" w:space="0" w:color="auto"/>
              <w:right w:val="single" w:sz="4" w:space="0" w:color="auto"/>
            </w:tcBorders>
            <w:shd w:val="clear" w:color="auto" w:fill="auto"/>
          </w:tcPr>
          <w:p w14:paraId="4BE5A336" w14:textId="77777777" w:rsidR="00B63B8D" w:rsidRPr="00B63B8D" w:rsidRDefault="00B63B8D" w:rsidP="00B63B8D">
            <w:pPr>
              <w:rPr>
                <w:rFonts w:ascii="Calibri" w:hAnsi="Calibri"/>
                <w:color w:val="000000"/>
                <w:szCs w:val="22"/>
              </w:rPr>
            </w:pPr>
          </w:p>
        </w:tc>
        <w:tc>
          <w:tcPr>
            <w:tcW w:w="3690" w:type="dxa"/>
            <w:tcBorders>
              <w:top w:val="single" w:sz="4" w:space="0" w:color="auto"/>
              <w:left w:val="nil"/>
              <w:bottom w:val="single" w:sz="4" w:space="0" w:color="auto"/>
              <w:right w:val="single" w:sz="4" w:space="0" w:color="auto"/>
            </w:tcBorders>
            <w:shd w:val="clear" w:color="auto" w:fill="auto"/>
          </w:tcPr>
          <w:p w14:paraId="43B333B2" w14:textId="77777777" w:rsidR="00B63B8D" w:rsidRPr="00B63B8D" w:rsidRDefault="00B63B8D" w:rsidP="00B63B8D">
            <w:pPr>
              <w:rPr>
                <w:rFonts w:ascii="Calibri" w:hAnsi="Calibri"/>
                <w:color w:val="000000"/>
                <w:szCs w:val="22"/>
              </w:rPr>
            </w:pPr>
          </w:p>
        </w:tc>
      </w:tr>
    </w:tbl>
    <w:p w14:paraId="57EABD56" w14:textId="568C9DE0" w:rsidR="00765A96" w:rsidRPr="00765A96" w:rsidRDefault="00765A96" w:rsidP="00B63B8D"/>
    <w:sectPr w:rsidR="00765A96" w:rsidRPr="00765A96" w:rsidSect="006563BA">
      <w:headerReference w:type="default" r:id="rId32"/>
      <w:footerReference w:type="default" r:id="rId33"/>
      <w:pgSz w:w="12240" w:h="15840" w:code="1"/>
      <w:pgMar w:top="1170" w:right="1440" w:bottom="1260" w:left="1440" w:header="432"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6A80A" w14:textId="77777777" w:rsidR="00184ED2" w:rsidRDefault="00184ED2">
      <w:r>
        <w:separator/>
      </w:r>
    </w:p>
  </w:endnote>
  <w:endnote w:type="continuationSeparator" w:id="0">
    <w:p w14:paraId="163CFF0C" w14:textId="77777777" w:rsidR="00184ED2" w:rsidRDefault="0018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686B9" w14:textId="77777777" w:rsidR="00981B74" w:rsidRPr="007150AC" w:rsidRDefault="00981B74" w:rsidP="00056878">
    <w:pPr>
      <w:pStyle w:val="EnlightenedFooterText"/>
      <w:pBdr>
        <w:top w:val="single" w:sz="8" w:space="1" w:color="808080"/>
      </w:pBdr>
      <w:spacing w:before="0"/>
      <w:rPr>
        <w:rFonts w:ascii="Arial" w:hAnsi="Arial" w:cs="Arial"/>
        <w:sz w:val="18"/>
        <w:szCs w:val="18"/>
      </w:rPr>
    </w:pPr>
    <w:r w:rsidRPr="007150AC">
      <w:rPr>
        <w:rFonts w:ascii="Arial" w:hAnsi="Arial" w:cs="Arial"/>
        <w:sz w:val="18"/>
        <w:szCs w:val="18"/>
      </w:rPr>
      <w:t>Enlightened, Inc.</w:t>
    </w:r>
    <w:r w:rsidRPr="007150AC">
      <w:rPr>
        <w:rFonts w:ascii="Arial" w:hAnsi="Arial" w:cs="Arial"/>
        <w:sz w:val="18"/>
        <w:szCs w:val="18"/>
      </w:rPr>
      <w:tab/>
      <w:t xml:space="preserve">Page </w:t>
    </w:r>
    <w:r w:rsidRPr="007150AC">
      <w:rPr>
        <w:rStyle w:val="PageNumber"/>
        <w:rFonts w:ascii="Arial" w:hAnsi="Arial" w:cs="Arial"/>
        <w:sz w:val="18"/>
        <w:szCs w:val="18"/>
      </w:rPr>
      <w:fldChar w:fldCharType="begin"/>
    </w:r>
    <w:r w:rsidRPr="007150AC">
      <w:rPr>
        <w:rStyle w:val="PageNumber"/>
        <w:rFonts w:ascii="Arial" w:hAnsi="Arial" w:cs="Arial"/>
        <w:sz w:val="18"/>
        <w:szCs w:val="18"/>
      </w:rPr>
      <w:instrText xml:space="preserve"> PAGE </w:instrText>
    </w:r>
    <w:r w:rsidRPr="007150AC">
      <w:rPr>
        <w:rStyle w:val="PageNumber"/>
        <w:rFonts w:ascii="Arial" w:hAnsi="Arial" w:cs="Arial"/>
        <w:sz w:val="18"/>
        <w:szCs w:val="18"/>
      </w:rPr>
      <w:fldChar w:fldCharType="separate"/>
    </w:r>
    <w:r>
      <w:rPr>
        <w:rStyle w:val="PageNumber"/>
        <w:rFonts w:ascii="Arial" w:hAnsi="Arial" w:cs="Arial"/>
        <w:noProof/>
        <w:sz w:val="18"/>
        <w:szCs w:val="18"/>
      </w:rPr>
      <w:t>ii</w:t>
    </w:r>
    <w:r w:rsidRPr="007150A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0197" w14:textId="77777777" w:rsidR="00981B74" w:rsidRPr="00DA30FD" w:rsidRDefault="00981B74" w:rsidP="005B3918">
    <w:pPr>
      <w:pStyle w:val="EnlightenedFooterText"/>
      <w:pBdr>
        <w:top w:val="single" w:sz="8" w:space="1" w:color="808080"/>
      </w:pBdr>
      <w:spacing w:before="0"/>
      <w:rPr>
        <w:rFonts w:ascii="Arial" w:hAnsi="Arial" w:cs="Arial"/>
        <w:sz w:val="18"/>
        <w:szCs w:val="18"/>
      </w:rPr>
    </w:pPr>
    <w:r w:rsidRPr="007150AC">
      <w:rPr>
        <w:rFonts w:ascii="Arial" w:hAnsi="Arial" w:cs="Arial"/>
        <w:sz w:val="18"/>
        <w:szCs w:val="18"/>
      </w:rPr>
      <w:t>Enlightened, Inc.</w:t>
    </w:r>
    <w:r w:rsidRPr="007150AC">
      <w:rPr>
        <w:rFonts w:ascii="Arial" w:hAnsi="Arial" w:cs="Arial"/>
        <w:sz w:val="18"/>
        <w:szCs w:val="18"/>
      </w:rPr>
      <w:tab/>
    </w:r>
    <w:r>
      <w:rPr>
        <w:rFonts w:ascii="Arial" w:hAnsi="Arial" w:cs="Arial"/>
        <w:sz w:val="18"/>
        <w:szCs w:val="18"/>
      </w:rPr>
      <w:t xml:space="preserve">Page </w:t>
    </w:r>
    <w:r w:rsidRPr="007150AC">
      <w:rPr>
        <w:rStyle w:val="PageNumber"/>
        <w:rFonts w:ascii="Arial" w:hAnsi="Arial" w:cs="Arial"/>
        <w:sz w:val="18"/>
        <w:szCs w:val="18"/>
      </w:rPr>
      <w:fldChar w:fldCharType="begin"/>
    </w:r>
    <w:r w:rsidRPr="007150AC">
      <w:rPr>
        <w:rStyle w:val="PageNumber"/>
        <w:rFonts w:ascii="Arial" w:hAnsi="Arial" w:cs="Arial"/>
        <w:sz w:val="18"/>
        <w:szCs w:val="18"/>
      </w:rPr>
      <w:instrText xml:space="preserve"> PAGE </w:instrText>
    </w:r>
    <w:r w:rsidRPr="007150AC">
      <w:rPr>
        <w:rStyle w:val="PageNumber"/>
        <w:rFonts w:ascii="Arial" w:hAnsi="Arial" w:cs="Arial"/>
        <w:sz w:val="18"/>
        <w:szCs w:val="18"/>
      </w:rPr>
      <w:fldChar w:fldCharType="separate"/>
    </w:r>
    <w:r>
      <w:rPr>
        <w:rStyle w:val="PageNumber"/>
        <w:rFonts w:ascii="Arial" w:hAnsi="Arial" w:cs="Arial"/>
        <w:noProof/>
        <w:sz w:val="18"/>
        <w:szCs w:val="18"/>
      </w:rPr>
      <w:t>9</w:t>
    </w:r>
    <w:r w:rsidRPr="007150AC">
      <w:rPr>
        <w:rStyle w:val="PageNumbe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B0F3F" w14:textId="77777777" w:rsidR="00981B74" w:rsidRPr="00DA30FD" w:rsidRDefault="00981B74" w:rsidP="005B3918">
    <w:pPr>
      <w:pStyle w:val="EnlightenedFooterText"/>
      <w:pBdr>
        <w:top w:val="single" w:sz="8" w:space="1" w:color="808080"/>
      </w:pBdr>
      <w:spacing w:before="0"/>
      <w:rPr>
        <w:rFonts w:ascii="Arial" w:hAnsi="Arial" w:cs="Arial"/>
        <w:sz w:val="18"/>
        <w:szCs w:val="18"/>
      </w:rPr>
    </w:pPr>
    <w:r w:rsidRPr="007150AC">
      <w:rPr>
        <w:rFonts w:ascii="Arial" w:hAnsi="Arial" w:cs="Arial"/>
        <w:sz w:val="18"/>
        <w:szCs w:val="18"/>
      </w:rPr>
      <w:t>Enlightened, Inc.</w:t>
    </w:r>
    <w:r w:rsidRPr="007150AC">
      <w:rPr>
        <w:rFonts w:ascii="Arial" w:hAnsi="Arial" w:cs="Arial"/>
        <w:sz w:val="18"/>
        <w:szCs w:val="18"/>
      </w:rPr>
      <w:tab/>
    </w:r>
    <w:r>
      <w:rPr>
        <w:rFonts w:ascii="Arial" w:hAnsi="Arial" w:cs="Arial"/>
        <w:sz w:val="18"/>
        <w:szCs w:val="18"/>
      </w:rPr>
      <w:t xml:space="preserve">Page </w:t>
    </w:r>
    <w:r w:rsidRPr="007150AC">
      <w:rPr>
        <w:rStyle w:val="PageNumber"/>
        <w:rFonts w:ascii="Arial" w:hAnsi="Arial" w:cs="Arial"/>
        <w:sz w:val="18"/>
        <w:szCs w:val="18"/>
      </w:rPr>
      <w:fldChar w:fldCharType="begin"/>
    </w:r>
    <w:r w:rsidRPr="007150AC">
      <w:rPr>
        <w:rStyle w:val="PageNumber"/>
        <w:rFonts w:ascii="Arial" w:hAnsi="Arial" w:cs="Arial"/>
        <w:sz w:val="18"/>
        <w:szCs w:val="18"/>
      </w:rPr>
      <w:instrText xml:space="preserve"> PAGE </w:instrText>
    </w:r>
    <w:r w:rsidRPr="007150AC">
      <w:rPr>
        <w:rStyle w:val="PageNumber"/>
        <w:rFonts w:ascii="Arial" w:hAnsi="Arial" w:cs="Arial"/>
        <w:sz w:val="18"/>
        <w:szCs w:val="18"/>
      </w:rPr>
      <w:fldChar w:fldCharType="separate"/>
    </w:r>
    <w:r>
      <w:rPr>
        <w:rStyle w:val="PageNumber"/>
        <w:rFonts w:ascii="Arial" w:hAnsi="Arial" w:cs="Arial"/>
        <w:noProof/>
        <w:sz w:val="18"/>
        <w:szCs w:val="18"/>
      </w:rPr>
      <w:t>i</w:t>
    </w:r>
    <w:r w:rsidRPr="007150AC">
      <w:rPr>
        <w:rStyle w:val="PageNumber"/>
        <w:rFonts w:ascii="Arial" w:hAnsi="Arial"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F0857" w14:textId="77777777" w:rsidR="00981B74" w:rsidRPr="00DA30FD" w:rsidRDefault="00981B74" w:rsidP="005B3918">
    <w:pPr>
      <w:pStyle w:val="EnlightenedFooterText"/>
      <w:pBdr>
        <w:top w:val="single" w:sz="8" w:space="1" w:color="808080"/>
      </w:pBdr>
      <w:spacing w:before="0"/>
      <w:rPr>
        <w:rFonts w:ascii="Arial" w:hAnsi="Arial" w:cs="Arial"/>
        <w:sz w:val="18"/>
        <w:szCs w:val="18"/>
      </w:rPr>
    </w:pPr>
    <w:r w:rsidRPr="007150AC">
      <w:rPr>
        <w:rFonts w:ascii="Arial" w:hAnsi="Arial" w:cs="Arial"/>
        <w:sz w:val="18"/>
        <w:szCs w:val="18"/>
      </w:rPr>
      <w:t>Enlightened, Inc.</w:t>
    </w:r>
    <w:r w:rsidRPr="007150AC">
      <w:rPr>
        <w:rFonts w:ascii="Arial" w:hAnsi="Arial" w:cs="Arial"/>
        <w:sz w:val="18"/>
        <w:szCs w:val="18"/>
      </w:rPr>
      <w:tab/>
    </w:r>
    <w:r>
      <w:rPr>
        <w:rFonts w:ascii="Arial" w:hAnsi="Arial" w:cs="Arial"/>
        <w:sz w:val="18"/>
        <w:szCs w:val="18"/>
      </w:rPr>
      <w:t xml:space="preserve">Page </w:t>
    </w:r>
    <w:r w:rsidRPr="007150AC">
      <w:rPr>
        <w:rStyle w:val="PageNumber"/>
        <w:rFonts w:ascii="Arial" w:hAnsi="Arial" w:cs="Arial"/>
        <w:sz w:val="18"/>
        <w:szCs w:val="18"/>
      </w:rPr>
      <w:fldChar w:fldCharType="begin"/>
    </w:r>
    <w:r w:rsidRPr="007150AC">
      <w:rPr>
        <w:rStyle w:val="PageNumber"/>
        <w:rFonts w:ascii="Arial" w:hAnsi="Arial" w:cs="Arial"/>
        <w:sz w:val="18"/>
        <w:szCs w:val="18"/>
      </w:rPr>
      <w:instrText xml:space="preserve"> PAGE </w:instrText>
    </w:r>
    <w:r w:rsidRPr="007150AC">
      <w:rPr>
        <w:rStyle w:val="PageNumber"/>
        <w:rFonts w:ascii="Arial" w:hAnsi="Arial" w:cs="Arial"/>
        <w:sz w:val="18"/>
        <w:szCs w:val="18"/>
      </w:rPr>
      <w:fldChar w:fldCharType="separate"/>
    </w:r>
    <w:r>
      <w:rPr>
        <w:rStyle w:val="PageNumber"/>
        <w:rFonts w:ascii="Arial" w:hAnsi="Arial" w:cs="Arial"/>
        <w:noProof/>
        <w:sz w:val="18"/>
        <w:szCs w:val="18"/>
      </w:rPr>
      <w:t>20</w:t>
    </w:r>
    <w:r w:rsidRPr="007150AC">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CD062" w14:textId="77777777" w:rsidR="00184ED2" w:rsidRDefault="00184ED2">
      <w:r>
        <w:separator/>
      </w:r>
    </w:p>
  </w:footnote>
  <w:footnote w:type="continuationSeparator" w:id="0">
    <w:p w14:paraId="24B866CC" w14:textId="77777777" w:rsidR="00184ED2" w:rsidRDefault="00184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9EB30" w14:textId="77777777" w:rsidR="00981B74" w:rsidRPr="004572F4" w:rsidRDefault="00981B74" w:rsidP="00393BEA">
    <w:pPr>
      <w:pStyle w:val="EnlightenedBodyTextIndent0"/>
      <w:rPr>
        <w:caps/>
        <w:smallCaps/>
      </w:rPr>
    </w:pPr>
    <w:r w:rsidRPr="00F66E69">
      <w:rPr>
        <w:highlight w:val="yellow"/>
      </w:rPr>
      <w:t>Deliverable No.: 2.7.1.1.2</w:t>
    </w:r>
    <w:r w:rsidRPr="004572F4">
      <w:tab/>
    </w:r>
    <w:r w:rsidRPr="004572F4">
      <w:tab/>
    </w:r>
    <w:r w:rsidRPr="004572F4">
      <w:tab/>
      <w:t xml:space="preserve">                   </w:t>
    </w:r>
    <w:r>
      <w:tab/>
    </w:r>
    <w:r w:rsidRPr="004572F4">
      <w:t xml:space="preserve">   </w:t>
    </w:r>
    <w:r w:rsidRPr="004572F4">
      <w:rPr>
        <w:snapToGrid w:val="0"/>
      </w:rPr>
      <w:t>Children and Youth Investment Trust Corporation (CYITC)</w:t>
    </w:r>
  </w:p>
  <w:p w14:paraId="1AD06569" w14:textId="77777777" w:rsidR="00981B74" w:rsidRPr="004572F4" w:rsidRDefault="00981B74" w:rsidP="00056878">
    <w:pPr>
      <w:pStyle w:val="Header"/>
      <w:pBdr>
        <w:bottom w:val="single" w:sz="36" w:space="1" w:color="F08819"/>
      </w:pBdr>
      <w:tabs>
        <w:tab w:val="clear" w:pos="9000"/>
        <w:tab w:val="right" w:pos="9360"/>
      </w:tabs>
      <w:rPr>
        <w:rFonts w:asciiTheme="minorHAnsi" w:hAnsiTheme="minorHAnsi" w:cstheme="minorHAnsi"/>
        <w:caps/>
        <w:smallCaps/>
        <w:color w:val="808080"/>
        <w:sz w:val="18"/>
        <w:szCs w:val="18"/>
      </w:rPr>
    </w:pPr>
    <w:r>
      <w:rPr>
        <w:rFonts w:asciiTheme="minorHAnsi" w:hAnsiTheme="minorHAnsi" w:cstheme="minorHAnsi"/>
        <w:color w:val="808080"/>
        <w:sz w:val="18"/>
        <w:szCs w:val="18"/>
      </w:rPr>
      <w:t>Requirements Specification</w:t>
    </w:r>
    <w:r w:rsidRPr="004572F4">
      <w:rPr>
        <w:rFonts w:asciiTheme="minorHAnsi" w:hAnsiTheme="minorHAnsi" w:cstheme="minorHAnsi"/>
        <w:color w:val="808080"/>
        <w:sz w:val="18"/>
        <w:szCs w:val="18"/>
      </w:rPr>
      <w:tab/>
    </w:r>
    <w:r w:rsidRPr="004572F4">
      <w:rPr>
        <w:rFonts w:asciiTheme="minorHAnsi" w:hAnsiTheme="minorHAnsi" w:cstheme="minorHAnsi"/>
        <w:color w:val="808080"/>
        <w:sz w:val="18"/>
        <w:szCs w:val="18"/>
      </w:rPr>
      <w:tab/>
    </w:r>
    <w:r>
      <w:rPr>
        <w:rFonts w:asciiTheme="minorHAnsi" w:hAnsiTheme="minorHAnsi" w:cstheme="minorHAnsi"/>
        <w:color w:val="808080"/>
        <w:sz w:val="18"/>
        <w:szCs w:val="18"/>
      </w:rPr>
      <w:t xml:space="preserve">             </w:t>
    </w:r>
    <w:r w:rsidRPr="00F66E69">
      <w:rPr>
        <w:rFonts w:asciiTheme="minorHAnsi" w:hAnsiTheme="minorHAnsi" w:cstheme="minorHAnsi"/>
        <w:color w:val="808080"/>
        <w:sz w:val="18"/>
        <w:szCs w:val="18"/>
        <w:highlight w:val="yellow"/>
      </w:rPr>
      <w:t>September 13, 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4C1" w14:textId="77777777" w:rsidR="00981B74" w:rsidRDefault="00981B74" w:rsidP="005B3918">
    <w:pPr>
      <w:pStyle w:val="ENLHeaderText"/>
      <w:pBdr>
        <w:bottom w:val="none" w:sz="0" w:space="0" w:color="auto"/>
      </w:pBdr>
      <w:rPr>
        <w:noProof/>
      </w:rPr>
    </w:pPr>
    <w:r>
      <w:rPr>
        <w:noProof/>
      </w:rPr>
      <w:drawing>
        <wp:inline distT="0" distB="0" distL="0" distR="0" wp14:anchorId="164BA942" wp14:editId="6FA8F58E">
          <wp:extent cx="180975" cy="180975"/>
          <wp:effectExtent l="19050" t="0" r="9525" b="0"/>
          <wp:docPr id="302" name="Picture 1" descr="Enlightened bug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ightened bug edit"/>
                  <pic:cNvPicPr>
                    <a:picLocks noChangeAspect="1" noChangeArrowheads="1"/>
                  </pic:cNvPicPr>
                </pic:nvPicPr>
                <pic:blipFill>
                  <a:blip r:embed="rId1"/>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TOMS Sprint Cycle Design Notes</w:t>
    </w:r>
    <w:r>
      <w:rPr>
        <w:noProof/>
      </w:rPr>
      <w:tab/>
      <w:t>August 2017</w:t>
    </w:r>
  </w:p>
  <w:p w14:paraId="1FA85FB0" w14:textId="77777777" w:rsidR="00981B74" w:rsidRPr="00286BD4" w:rsidRDefault="00981B74" w:rsidP="005B3918">
    <w:pPr>
      <w:pStyle w:val="Header"/>
      <w:pBdr>
        <w:bottom w:val="single" w:sz="36" w:space="1" w:color="F08819"/>
      </w:pBdr>
      <w:tabs>
        <w:tab w:val="clear" w:pos="9000"/>
        <w:tab w:val="right" w:pos="9360"/>
      </w:tabs>
      <w:rPr>
        <w:rFonts w:ascii="Arial" w:hAnsi="Arial" w:cs="Arial"/>
        <w:caps/>
        <w:smallCaps/>
        <w:color w:val="808080"/>
        <w:sz w:val="18"/>
        <w:szCs w:val="18"/>
      </w:rPr>
    </w:pPr>
  </w:p>
  <w:p w14:paraId="196BB908" w14:textId="77777777" w:rsidR="00981B74" w:rsidRPr="00593D18" w:rsidRDefault="00981B74" w:rsidP="00593D18">
    <w:pPr>
      <w:pStyle w:val="Header"/>
      <w:rPr>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36DB7" w14:textId="77777777" w:rsidR="00981B74" w:rsidRPr="004317CE" w:rsidRDefault="00981B74" w:rsidP="006429AF">
    <w:pPr>
      <w:pStyle w:val="Header"/>
      <w:jc w:val="center"/>
      <w:rPr>
        <w:rFonts w:asciiTheme="majorHAnsi" w:hAnsiTheme="majorHAnsi" w:cs="Tahoma"/>
        <w:i/>
      </w:rPr>
    </w:pPr>
    <w:r w:rsidRPr="004317CE">
      <w:rPr>
        <w:rFonts w:asciiTheme="majorHAnsi" w:hAnsiTheme="majorHAnsi" w:cs="Tahoma"/>
        <w:i/>
      </w:rPr>
      <w:t>CSSA Proprietary – Do not use without permission from CSSA, Inc.</w:t>
    </w:r>
  </w:p>
  <w:p w14:paraId="3704CBEA" w14:textId="77777777" w:rsidR="00981B74" w:rsidRDefault="00981B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84C93" w14:textId="77777777" w:rsidR="00981B74" w:rsidRDefault="00981B74" w:rsidP="005B3918">
    <w:pPr>
      <w:pStyle w:val="ENLHeaderText"/>
      <w:pBdr>
        <w:bottom w:val="none" w:sz="0" w:space="0" w:color="auto"/>
      </w:pBdr>
      <w:rPr>
        <w:noProof/>
      </w:rPr>
    </w:pPr>
    <w:r>
      <w:rPr>
        <w:noProof/>
      </w:rPr>
      <w:drawing>
        <wp:inline distT="0" distB="0" distL="0" distR="0" wp14:anchorId="3FE14BB6" wp14:editId="41225A29">
          <wp:extent cx="180975" cy="180975"/>
          <wp:effectExtent l="19050" t="0" r="9525" b="0"/>
          <wp:docPr id="303" name="Picture 1" descr="Enlightened bug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ightened bug edit"/>
                  <pic:cNvPicPr>
                    <a:picLocks noChangeAspect="1" noChangeArrowheads="1"/>
                  </pic:cNvPicPr>
                </pic:nvPicPr>
                <pic:blipFill>
                  <a:blip r:embed="rId1"/>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TOMS Design Document</w:t>
    </w:r>
    <w:r>
      <w:rPr>
        <w:noProof/>
      </w:rPr>
      <w:tab/>
      <w:t>August 2017</w:t>
    </w:r>
  </w:p>
  <w:p w14:paraId="4A1E83AF" w14:textId="77777777" w:rsidR="00981B74" w:rsidRPr="00286BD4" w:rsidRDefault="00981B74" w:rsidP="00576B66">
    <w:pPr>
      <w:pStyle w:val="Header"/>
      <w:pBdr>
        <w:bottom w:val="single" w:sz="36" w:space="1" w:color="F08819"/>
      </w:pBdr>
      <w:tabs>
        <w:tab w:val="clear" w:pos="9000"/>
        <w:tab w:val="right" w:pos="9360"/>
      </w:tabs>
      <w:rPr>
        <w:rFonts w:ascii="Arial" w:hAnsi="Arial" w:cs="Arial"/>
        <w:caps/>
        <w:smallCaps/>
        <w:color w:val="808080"/>
        <w:sz w:val="18"/>
        <w:szCs w:val="18"/>
      </w:rPr>
    </w:pPr>
  </w:p>
  <w:p w14:paraId="0FAEBA14" w14:textId="77777777" w:rsidR="00981B74" w:rsidRDefault="00981B7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DE95C" w14:textId="77777777" w:rsidR="00981B74" w:rsidRDefault="00981B74" w:rsidP="005B3918">
    <w:pPr>
      <w:pStyle w:val="ENLHeaderText"/>
      <w:pBdr>
        <w:bottom w:val="none" w:sz="0" w:space="0" w:color="auto"/>
      </w:pBdr>
      <w:rPr>
        <w:noProof/>
      </w:rPr>
    </w:pPr>
    <w:r>
      <w:rPr>
        <w:noProof/>
      </w:rPr>
      <w:drawing>
        <wp:inline distT="0" distB="0" distL="0" distR="0" wp14:anchorId="5DE9B6F3" wp14:editId="6A1C833C">
          <wp:extent cx="180975" cy="180975"/>
          <wp:effectExtent l="19050" t="0" r="9525" b="0"/>
          <wp:docPr id="83" name="Picture 1" descr="Enlightened bug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ightened bug edit"/>
                  <pic:cNvPicPr>
                    <a:picLocks noChangeAspect="1" noChangeArrowheads="1"/>
                  </pic:cNvPicPr>
                </pic:nvPicPr>
                <pic:blipFill>
                  <a:blip r:embed="rId1"/>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noProof/>
      </w:rPr>
      <w:t>TOMS Sprint Cycle Design Notes</w:t>
    </w:r>
    <w:r>
      <w:rPr>
        <w:noProof/>
      </w:rPr>
      <w:tab/>
      <w:t>August 2017</w:t>
    </w:r>
  </w:p>
  <w:p w14:paraId="00BE3096" w14:textId="77777777" w:rsidR="00981B74" w:rsidRPr="00286BD4" w:rsidRDefault="00981B74" w:rsidP="005B3918">
    <w:pPr>
      <w:pStyle w:val="Header"/>
      <w:pBdr>
        <w:bottom w:val="single" w:sz="36" w:space="1" w:color="F08819"/>
      </w:pBdr>
      <w:tabs>
        <w:tab w:val="clear" w:pos="9000"/>
        <w:tab w:val="right" w:pos="9360"/>
      </w:tabs>
      <w:rPr>
        <w:rFonts w:ascii="Arial" w:hAnsi="Arial" w:cs="Arial"/>
        <w:caps/>
        <w:smallCaps/>
        <w:color w:val="808080"/>
        <w:sz w:val="18"/>
        <w:szCs w:val="18"/>
      </w:rPr>
    </w:pPr>
  </w:p>
  <w:p w14:paraId="1B5AACE2" w14:textId="77777777" w:rsidR="00981B74" w:rsidRPr="00593D18" w:rsidRDefault="00981B74" w:rsidP="00593D18">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42A66"/>
    <w:multiLevelType w:val="hybridMultilevel"/>
    <w:tmpl w:val="70BC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54978"/>
    <w:multiLevelType w:val="hybridMultilevel"/>
    <w:tmpl w:val="8C726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338C3"/>
    <w:multiLevelType w:val="hybridMultilevel"/>
    <w:tmpl w:val="B634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75B58"/>
    <w:multiLevelType w:val="multilevel"/>
    <w:tmpl w:val="F0F8ED5E"/>
    <w:lvl w:ilvl="0">
      <w:start w:val="1"/>
      <w:numFmt w:val="decimal"/>
      <w:pStyle w:val="NumberedList"/>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CB60119"/>
    <w:multiLevelType w:val="hybridMultilevel"/>
    <w:tmpl w:val="B2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5618D"/>
    <w:multiLevelType w:val="hybridMultilevel"/>
    <w:tmpl w:val="6F5E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2806"/>
    <w:multiLevelType w:val="hybridMultilevel"/>
    <w:tmpl w:val="74DA3C66"/>
    <w:lvl w:ilvl="0" w:tplc="E4506728">
      <w:numFmt w:val="bullet"/>
      <w:lvlText w:val=""/>
      <w:lvlJc w:val="left"/>
      <w:pPr>
        <w:ind w:left="825" w:hanging="405"/>
      </w:pPr>
      <w:rPr>
        <w:rFonts w:ascii="Symbol" w:eastAsia="Times New Roman" w:hAnsi="Symbol" w:cs="Times New Roman" w:hint="default"/>
        <w:sz w:val="20"/>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88E27B6"/>
    <w:multiLevelType w:val="hybridMultilevel"/>
    <w:tmpl w:val="489E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373A83"/>
    <w:multiLevelType w:val="hybridMultilevel"/>
    <w:tmpl w:val="D3E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A1E4A"/>
    <w:multiLevelType w:val="hybridMultilevel"/>
    <w:tmpl w:val="64B0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800AC"/>
    <w:multiLevelType w:val="hybridMultilevel"/>
    <w:tmpl w:val="0F42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C03BC"/>
    <w:multiLevelType w:val="hybridMultilevel"/>
    <w:tmpl w:val="F14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25DDC"/>
    <w:multiLevelType w:val="multilevel"/>
    <w:tmpl w:val="111A89D8"/>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i w: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2"/>
  </w:num>
  <w:num w:numId="3">
    <w:abstractNumId w:val="6"/>
  </w:num>
  <w:num w:numId="4">
    <w:abstractNumId w:val="0"/>
  </w:num>
  <w:num w:numId="5">
    <w:abstractNumId w:val="9"/>
  </w:num>
  <w:num w:numId="6">
    <w:abstractNumId w:val="8"/>
  </w:num>
  <w:num w:numId="7">
    <w:abstractNumId w:val="4"/>
  </w:num>
  <w:num w:numId="8">
    <w:abstractNumId w:val="11"/>
  </w:num>
  <w:num w:numId="9">
    <w:abstractNumId w:val="2"/>
  </w:num>
  <w:num w:numId="10">
    <w:abstractNumId w:val="5"/>
  </w:num>
  <w:num w:numId="11">
    <w:abstractNumId w:val="10"/>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7"/>
    <w:lvlOverride w:ilvl="0"/>
    <w:lvlOverride w:ilvl="1"/>
    <w:lvlOverride w:ilvl="2"/>
    <w:lvlOverride w:ilvl="3"/>
    <w:lvlOverride w:ilvl="4"/>
    <w:lvlOverride w:ilvl="5"/>
    <w:lvlOverride w:ilvl="6"/>
    <w:lvlOverride w:ilvl="7"/>
    <w:lvlOverride w:ilvl="8"/>
  </w:num>
  <w:num w:numId="22">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garwal, Aarohi B">
    <w15:presenceInfo w15:providerId="AD" w15:userId="S::aagarwal14@gwu.edu::e92f91d7-b064-4046-bd6d-95fd2a11ad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AF"/>
    <w:rsid w:val="00000F9C"/>
    <w:rsid w:val="000013F6"/>
    <w:rsid w:val="00001442"/>
    <w:rsid w:val="00001467"/>
    <w:rsid w:val="0000146F"/>
    <w:rsid w:val="0000151C"/>
    <w:rsid w:val="000027BF"/>
    <w:rsid w:val="00002B1E"/>
    <w:rsid w:val="0000384C"/>
    <w:rsid w:val="00003DD9"/>
    <w:rsid w:val="00003DF9"/>
    <w:rsid w:val="00004715"/>
    <w:rsid w:val="0000544C"/>
    <w:rsid w:val="00005802"/>
    <w:rsid w:val="000065A6"/>
    <w:rsid w:val="00006B74"/>
    <w:rsid w:val="00006C57"/>
    <w:rsid w:val="00006CCC"/>
    <w:rsid w:val="00006DA3"/>
    <w:rsid w:val="00006E81"/>
    <w:rsid w:val="000073EC"/>
    <w:rsid w:val="00007CA9"/>
    <w:rsid w:val="0001055D"/>
    <w:rsid w:val="00010771"/>
    <w:rsid w:val="0001137A"/>
    <w:rsid w:val="00011F8E"/>
    <w:rsid w:val="0001204D"/>
    <w:rsid w:val="00012A2D"/>
    <w:rsid w:val="00012E97"/>
    <w:rsid w:val="0001304D"/>
    <w:rsid w:val="000134A3"/>
    <w:rsid w:val="00013ABB"/>
    <w:rsid w:val="000140C2"/>
    <w:rsid w:val="000147D8"/>
    <w:rsid w:val="00014FC1"/>
    <w:rsid w:val="000152DD"/>
    <w:rsid w:val="000153EB"/>
    <w:rsid w:val="000163B3"/>
    <w:rsid w:val="000171F3"/>
    <w:rsid w:val="00017ABC"/>
    <w:rsid w:val="0002104A"/>
    <w:rsid w:val="0002186E"/>
    <w:rsid w:val="000220A0"/>
    <w:rsid w:val="0002258F"/>
    <w:rsid w:val="00022D3E"/>
    <w:rsid w:val="00023031"/>
    <w:rsid w:val="0002321C"/>
    <w:rsid w:val="000238EC"/>
    <w:rsid w:val="00023EA0"/>
    <w:rsid w:val="00024991"/>
    <w:rsid w:val="0002525F"/>
    <w:rsid w:val="00025E71"/>
    <w:rsid w:val="00025EB0"/>
    <w:rsid w:val="00026DDA"/>
    <w:rsid w:val="00027151"/>
    <w:rsid w:val="0002734F"/>
    <w:rsid w:val="000274F4"/>
    <w:rsid w:val="00027773"/>
    <w:rsid w:val="00027845"/>
    <w:rsid w:val="00030684"/>
    <w:rsid w:val="00031703"/>
    <w:rsid w:val="00031B82"/>
    <w:rsid w:val="00031DE8"/>
    <w:rsid w:val="00032778"/>
    <w:rsid w:val="00032E20"/>
    <w:rsid w:val="000334F3"/>
    <w:rsid w:val="000338B0"/>
    <w:rsid w:val="0003395B"/>
    <w:rsid w:val="00033AAB"/>
    <w:rsid w:val="00034C4A"/>
    <w:rsid w:val="00034D89"/>
    <w:rsid w:val="0003520A"/>
    <w:rsid w:val="000353B9"/>
    <w:rsid w:val="00035936"/>
    <w:rsid w:val="00036301"/>
    <w:rsid w:val="00037354"/>
    <w:rsid w:val="000375D7"/>
    <w:rsid w:val="000405F4"/>
    <w:rsid w:val="00040B5B"/>
    <w:rsid w:val="00041547"/>
    <w:rsid w:val="00041639"/>
    <w:rsid w:val="00042029"/>
    <w:rsid w:val="00042098"/>
    <w:rsid w:val="00042A1E"/>
    <w:rsid w:val="00042CE1"/>
    <w:rsid w:val="00042CED"/>
    <w:rsid w:val="000433CA"/>
    <w:rsid w:val="000435F2"/>
    <w:rsid w:val="000437D5"/>
    <w:rsid w:val="0004514C"/>
    <w:rsid w:val="00046347"/>
    <w:rsid w:val="000463CF"/>
    <w:rsid w:val="000464F1"/>
    <w:rsid w:val="00046732"/>
    <w:rsid w:val="00046A47"/>
    <w:rsid w:val="000471D6"/>
    <w:rsid w:val="000473FD"/>
    <w:rsid w:val="000477E7"/>
    <w:rsid w:val="0005099C"/>
    <w:rsid w:val="00050B3F"/>
    <w:rsid w:val="00050E8E"/>
    <w:rsid w:val="000519AC"/>
    <w:rsid w:val="00051A6C"/>
    <w:rsid w:val="0005215A"/>
    <w:rsid w:val="00052230"/>
    <w:rsid w:val="00052480"/>
    <w:rsid w:val="00052A69"/>
    <w:rsid w:val="00052F55"/>
    <w:rsid w:val="00053382"/>
    <w:rsid w:val="00053472"/>
    <w:rsid w:val="00053F33"/>
    <w:rsid w:val="00053F40"/>
    <w:rsid w:val="000543BF"/>
    <w:rsid w:val="0005473D"/>
    <w:rsid w:val="00054EA0"/>
    <w:rsid w:val="00055305"/>
    <w:rsid w:val="00055511"/>
    <w:rsid w:val="000563CC"/>
    <w:rsid w:val="000565DE"/>
    <w:rsid w:val="00056878"/>
    <w:rsid w:val="00057B51"/>
    <w:rsid w:val="0006052E"/>
    <w:rsid w:val="00060942"/>
    <w:rsid w:val="00061536"/>
    <w:rsid w:val="00061660"/>
    <w:rsid w:val="00061C10"/>
    <w:rsid w:val="00061D17"/>
    <w:rsid w:val="00062FF7"/>
    <w:rsid w:val="00063D72"/>
    <w:rsid w:val="00064381"/>
    <w:rsid w:val="00064758"/>
    <w:rsid w:val="0006534B"/>
    <w:rsid w:val="00066D1E"/>
    <w:rsid w:val="00067134"/>
    <w:rsid w:val="0006740B"/>
    <w:rsid w:val="00070FB8"/>
    <w:rsid w:val="00071720"/>
    <w:rsid w:val="00071CD6"/>
    <w:rsid w:val="0007221C"/>
    <w:rsid w:val="00074044"/>
    <w:rsid w:val="000743DC"/>
    <w:rsid w:val="00074BF7"/>
    <w:rsid w:val="00075B21"/>
    <w:rsid w:val="00075CE5"/>
    <w:rsid w:val="000761FD"/>
    <w:rsid w:val="000763BE"/>
    <w:rsid w:val="000764E3"/>
    <w:rsid w:val="000775AB"/>
    <w:rsid w:val="00077707"/>
    <w:rsid w:val="00077E8E"/>
    <w:rsid w:val="00080329"/>
    <w:rsid w:val="000803F6"/>
    <w:rsid w:val="00081037"/>
    <w:rsid w:val="00081B86"/>
    <w:rsid w:val="00082395"/>
    <w:rsid w:val="00083684"/>
    <w:rsid w:val="0008444B"/>
    <w:rsid w:val="0008528B"/>
    <w:rsid w:val="000858AD"/>
    <w:rsid w:val="00085C94"/>
    <w:rsid w:val="000869EE"/>
    <w:rsid w:val="00086AC0"/>
    <w:rsid w:val="00086B20"/>
    <w:rsid w:val="00086F95"/>
    <w:rsid w:val="0008725A"/>
    <w:rsid w:val="0008754D"/>
    <w:rsid w:val="000877AA"/>
    <w:rsid w:val="00087961"/>
    <w:rsid w:val="0009098B"/>
    <w:rsid w:val="00090E14"/>
    <w:rsid w:val="000912E0"/>
    <w:rsid w:val="00091D86"/>
    <w:rsid w:val="0009228F"/>
    <w:rsid w:val="00092892"/>
    <w:rsid w:val="000928C6"/>
    <w:rsid w:val="00093269"/>
    <w:rsid w:val="000933DF"/>
    <w:rsid w:val="00093F34"/>
    <w:rsid w:val="00095EC1"/>
    <w:rsid w:val="00095F90"/>
    <w:rsid w:val="000960E9"/>
    <w:rsid w:val="000964F0"/>
    <w:rsid w:val="0009665D"/>
    <w:rsid w:val="00096781"/>
    <w:rsid w:val="00096865"/>
    <w:rsid w:val="00097543"/>
    <w:rsid w:val="00097F37"/>
    <w:rsid w:val="000A0AB4"/>
    <w:rsid w:val="000A1929"/>
    <w:rsid w:val="000A1EEA"/>
    <w:rsid w:val="000A2978"/>
    <w:rsid w:val="000A2C91"/>
    <w:rsid w:val="000A2D42"/>
    <w:rsid w:val="000A4072"/>
    <w:rsid w:val="000A4677"/>
    <w:rsid w:val="000A48BA"/>
    <w:rsid w:val="000A4D2E"/>
    <w:rsid w:val="000A56DC"/>
    <w:rsid w:val="000A5C5F"/>
    <w:rsid w:val="000A63A9"/>
    <w:rsid w:val="000A6680"/>
    <w:rsid w:val="000A6EAF"/>
    <w:rsid w:val="000A7589"/>
    <w:rsid w:val="000A77FF"/>
    <w:rsid w:val="000A7913"/>
    <w:rsid w:val="000B0604"/>
    <w:rsid w:val="000B0B45"/>
    <w:rsid w:val="000B1048"/>
    <w:rsid w:val="000B182F"/>
    <w:rsid w:val="000B19AA"/>
    <w:rsid w:val="000B224D"/>
    <w:rsid w:val="000B26F8"/>
    <w:rsid w:val="000B4F36"/>
    <w:rsid w:val="000B5770"/>
    <w:rsid w:val="000B6670"/>
    <w:rsid w:val="000B6BD6"/>
    <w:rsid w:val="000B6FC0"/>
    <w:rsid w:val="000B7A56"/>
    <w:rsid w:val="000C0596"/>
    <w:rsid w:val="000C05D3"/>
    <w:rsid w:val="000C0E12"/>
    <w:rsid w:val="000C1601"/>
    <w:rsid w:val="000C220E"/>
    <w:rsid w:val="000C2272"/>
    <w:rsid w:val="000C2918"/>
    <w:rsid w:val="000C320F"/>
    <w:rsid w:val="000C3671"/>
    <w:rsid w:val="000C3CB1"/>
    <w:rsid w:val="000C3DFF"/>
    <w:rsid w:val="000C43DB"/>
    <w:rsid w:val="000C4AC3"/>
    <w:rsid w:val="000C4CFD"/>
    <w:rsid w:val="000C4F06"/>
    <w:rsid w:val="000C5168"/>
    <w:rsid w:val="000C5387"/>
    <w:rsid w:val="000C5FAB"/>
    <w:rsid w:val="000C6201"/>
    <w:rsid w:val="000C67BB"/>
    <w:rsid w:val="000C71B6"/>
    <w:rsid w:val="000C7B50"/>
    <w:rsid w:val="000C7BF5"/>
    <w:rsid w:val="000C7FCF"/>
    <w:rsid w:val="000D063C"/>
    <w:rsid w:val="000D0E8B"/>
    <w:rsid w:val="000D109D"/>
    <w:rsid w:val="000D1407"/>
    <w:rsid w:val="000D2DFA"/>
    <w:rsid w:val="000D333B"/>
    <w:rsid w:val="000D387B"/>
    <w:rsid w:val="000D4890"/>
    <w:rsid w:val="000D4ED2"/>
    <w:rsid w:val="000D522D"/>
    <w:rsid w:val="000D52EC"/>
    <w:rsid w:val="000D620D"/>
    <w:rsid w:val="000D6361"/>
    <w:rsid w:val="000D6498"/>
    <w:rsid w:val="000D6BB8"/>
    <w:rsid w:val="000D7F22"/>
    <w:rsid w:val="000E0826"/>
    <w:rsid w:val="000E15C1"/>
    <w:rsid w:val="000E1728"/>
    <w:rsid w:val="000E1767"/>
    <w:rsid w:val="000E1E6A"/>
    <w:rsid w:val="000E1F2C"/>
    <w:rsid w:val="000E26CF"/>
    <w:rsid w:val="000E2B08"/>
    <w:rsid w:val="000E2C42"/>
    <w:rsid w:val="000E3090"/>
    <w:rsid w:val="000E32DB"/>
    <w:rsid w:val="000E3692"/>
    <w:rsid w:val="000E3719"/>
    <w:rsid w:val="000E39CF"/>
    <w:rsid w:val="000E39DD"/>
    <w:rsid w:val="000E6C92"/>
    <w:rsid w:val="000E7364"/>
    <w:rsid w:val="000E783F"/>
    <w:rsid w:val="000E7DF6"/>
    <w:rsid w:val="000E7F9F"/>
    <w:rsid w:val="000F1C1E"/>
    <w:rsid w:val="000F1C69"/>
    <w:rsid w:val="000F21BF"/>
    <w:rsid w:val="000F21C3"/>
    <w:rsid w:val="000F25B7"/>
    <w:rsid w:val="000F2701"/>
    <w:rsid w:val="000F2F94"/>
    <w:rsid w:val="000F31DA"/>
    <w:rsid w:val="000F33D3"/>
    <w:rsid w:val="000F3595"/>
    <w:rsid w:val="000F37C7"/>
    <w:rsid w:val="000F526B"/>
    <w:rsid w:val="000F5DB4"/>
    <w:rsid w:val="000F6880"/>
    <w:rsid w:val="000F78D4"/>
    <w:rsid w:val="000F7D9C"/>
    <w:rsid w:val="000F7E14"/>
    <w:rsid w:val="000F7EB7"/>
    <w:rsid w:val="0010001A"/>
    <w:rsid w:val="001003DE"/>
    <w:rsid w:val="001003E8"/>
    <w:rsid w:val="00100AEE"/>
    <w:rsid w:val="00100DEB"/>
    <w:rsid w:val="001014CF"/>
    <w:rsid w:val="001019A8"/>
    <w:rsid w:val="001019C9"/>
    <w:rsid w:val="00101FEF"/>
    <w:rsid w:val="001022AE"/>
    <w:rsid w:val="001033C3"/>
    <w:rsid w:val="00104759"/>
    <w:rsid w:val="00105038"/>
    <w:rsid w:val="001054F8"/>
    <w:rsid w:val="001059B6"/>
    <w:rsid w:val="00105EAC"/>
    <w:rsid w:val="00107585"/>
    <w:rsid w:val="0010760F"/>
    <w:rsid w:val="00107C56"/>
    <w:rsid w:val="00110FC9"/>
    <w:rsid w:val="001114A9"/>
    <w:rsid w:val="00111F1B"/>
    <w:rsid w:val="001129F0"/>
    <w:rsid w:val="00113219"/>
    <w:rsid w:val="0011369D"/>
    <w:rsid w:val="00113B74"/>
    <w:rsid w:val="00113C8E"/>
    <w:rsid w:val="00113D5D"/>
    <w:rsid w:val="00113FE5"/>
    <w:rsid w:val="00114E5E"/>
    <w:rsid w:val="00115996"/>
    <w:rsid w:val="00115B75"/>
    <w:rsid w:val="001167F7"/>
    <w:rsid w:val="00117443"/>
    <w:rsid w:val="0011787C"/>
    <w:rsid w:val="00117AF4"/>
    <w:rsid w:val="00117DA4"/>
    <w:rsid w:val="001208D3"/>
    <w:rsid w:val="00120E53"/>
    <w:rsid w:val="00123231"/>
    <w:rsid w:val="00123EEC"/>
    <w:rsid w:val="00124297"/>
    <w:rsid w:val="00124C59"/>
    <w:rsid w:val="00124C6E"/>
    <w:rsid w:val="0012568E"/>
    <w:rsid w:val="00125985"/>
    <w:rsid w:val="001262FB"/>
    <w:rsid w:val="00126360"/>
    <w:rsid w:val="0012688F"/>
    <w:rsid w:val="001268B4"/>
    <w:rsid w:val="00126B02"/>
    <w:rsid w:val="00126F0E"/>
    <w:rsid w:val="00127016"/>
    <w:rsid w:val="00127772"/>
    <w:rsid w:val="001277EB"/>
    <w:rsid w:val="00127834"/>
    <w:rsid w:val="00127964"/>
    <w:rsid w:val="001279EC"/>
    <w:rsid w:val="00127A23"/>
    <w:rsid w:val="0013046F"/>
    <w:rsid w:val="0013060C"/>
    <w:rsid w:val="00130E6B"/>
    <w:rsid w:val="001311C0"/>
    <w:rsid w:val="001318F8"/>
    <w:rsid w:val="0013239B"/>
    <w:rsid w:val="00132A51"/>
    <w:rsid w:val="00132B78"/>
    <w:rsid w:val="00132E59"/>
    <w:rsid w:val="00134063"/>
    <w:rsid w:val="001341AB"/>
    <w:rsid w:val="001344A7"/>
    <w:rsid w:val="001344EE"/>
    <w:rsid w:val="00134A57"/>
    <w:rsid w:val="00134C40"/>
    <w:rsid w:val="00135089"/>
    <w:rsid w:val="00135AAD"/>
    <w:rsid w:val="00135D29"/>
    <w:rsid w:val="001364D5"/>
    <w:rsid w:val="00136721"/>
    <w:rsid w:val="00136936"/>
    <w:rsid w:val="0013778A"/>
    <w:rsid w:val="00140129"/>
    <w:rsid w:val="00140291"/>
    <w:rsid w:val="00140BB8"/>
    <w:rsid w:val="00140C4B"/>
    <w:rsid w:val="001416BC"/>
    <w:rsid w:val="00142F1F"/>
    <w:rsid w:val="0014304E"/>
    <w:rsid w:val="0014316D"/>
    <w:rsid w:val="001437C2"/>
    <w:rsid w:val="00144802"/>
    <w:rsid w:val="001448FB"/>
    <w:rsid w:val="0014495E"/>
    <w:rsid w:val="00146250"/>
    <w:rsid w:val="001463B3"/>
    <w:rsid w:val="001463FD"/>
    <w:rsid w:val="00146713"/>
    <w:rsid w:val="001468B9"/>
    <w:rsid w:val="001470A8"/>
    <w:rsid w:val="001472C5"/>
    <w:rsid w:val="0014764F"/>
    <w:rsid w:val="00150903"/>
    <w:rsid w:val="00150DD1"/>
    <w:rsid w:val="00151307"/>
    <w:rsid w:val="00151492"/>
    <w:rsid w:val="0015172D"/>
    <w:rsid w:val="00151ADD"/>
    <w:rsid w:val="00151B9D"/>
    <w:rsid w:val="0015212D"/>
    <w:rsid w:val="001527F8"/>
    <w:rsid w:val="00152A16"/>
    <w:rsid w:val="00152F9A"/>
    <w:rsid w:val="001538C7"/>
    <w:rsid w:val="00153AD7"/>
    <w:rsid w:val="00154883"/>
    <w:rsid w:val="00154BFA"/>
    <w:rsid w:val="00155485"/>
    <w:rsid w:val="00155A2B"/>
    <w:rsid w:val="00155A54"/>
    <w:rsid w:val="00155DA6"/>
    <w:rsid w:val="001563BF"/>
    <w:rsid w:val="001563EA"/>
    <w:rsid w:val="001567C3"/>
    <w:rsid w:val="001569DE"/>
    <w:rsid w:val="00156B61"/>
    <w:rsid w:val="00157F9E"/>
    <w:rsid w:val="00157FF9"/>
    <w:rsid w:val="00160A52"/>
    <w:rsid w:val="00160FF7"/>
    <w:rsid w:val="00162A29"/>
    <w:rsid w:val="00163CCE"/>
    <w:rsid w:val="001640AF"/>
    <w:rsid w:val="001652D3"/>
    <w:rsid w:val="001658CC"/>
    <w:rsid w:val="001660EF"/>
    <w:rsid w:val="001665F5"/>
    <w:rsid w:val="001671AE"/>
    <w:rsid w:val="00167404"/>
    <w:rsid w:val="00167530"/>
    <w:rsid w:val="001676BB"/>
    <w:rsid w:val="001702A9"/>
    <w:rsid w:val="001707D8"/>
    <w:rsid w:val="00170F53"/>
    <w:rsid w:val="00170FFE"/>
    <w:rsid w:val="001714C2"/>
    <w:rsid w:val="0017171F"/>
    <w:rsid w:val="001719AE"/>
    <w:rsid w:val="00171F20"/>
    <w:rsid w:val="0017381E"/>
    <w:rsid w:val="00173886"/>
    <w:rsid w:val="001738CD"/>
    <w:rsid w:val="00173929"/>
    <w:rsid w:val="0017408A"/>
    <w:rsid w:val="00174258"/>
    <w:rsid w:val="001742DF"/>
    <w:rsid w:val="00174C0B"/>
    <w:rsid w:val="00174EF1"/>
    <w:rsid w:val="00175530"/>
    <w:rsid w:val="00175DF6"/>
    <w:rsid w:val="00176000"/>
    <w:rsid w:val="0018084B"/>
    <w:rsid w:val="0018094C"/>
    <w:rsid w:val="00181D05"/>
    <w:rsid w:val="00181D1B"/>
    <w:rsid w:val="00182428"/>
    <w:rsid w:val="00182F38"/>
    <w:rsid w:val="0018359A"/>
    <w:rsid w:val="00183DF5"/>
    <w:rsid w:val="00184C76"/>
    <w:rsid w:val="00184ED2"/>
    <w:rsid w:val="001854A0"/>
    <w:rsid w:val="001868F1"/>
    <w:rsid w:val="0018750C"/>
    <w:rsid w:val="00187A6D"/>
    <w:rsid w:val="00187B4A"/>
    <w:rsid w:val="00187D13"/>
    <w:rsid w:val="00191AD3"/>
    <w:rsid w:val="00192738"/>
    <w:rsid w:val="001927E7"/>
    <w:rsid w:val="00192A39"/>
    <w:rsid w:val="0019359E"/>
    <w:rsid w:val="001954D4"/>
    <w:rsid w:val="00195E2C"/>
    <w:rsid w:val="00195E3C"/>
    <w:rsid w:val="001967FF"/>
    <w:rsid w:val="00196A10"/>
    <w:rsid w:val="00197033"/>
    <w:rsid w:val="00197A2F"/>
    <w:rsid w:val="001A0A5A"/>
    <w:rsid w:val="001A0FAA"/>
    <w:rsid w:val="001A0FF1"/>
    <w:rsid w:val="001A1D13"/>
    <w:rsid w:val="001A2485"/>
    <w:rsid w:val="001A2C91"/>
    <w:rsid w:val="001A2D3C"/>
    <w:rsid w:val="001A3892"/>
    <w:rsid w:val="001A400A"/>
    <w:rsid w:val="001A4576"/>
    <w:rsid w:val="001A4592"/>
    <w:rsid w:val="001A466F"/>
    <w:rsid w:val="001A4BA8"/>
    <w:rsid w:val="001A4FF4"/>
    <w:rsid w:val="001A59F4"/>
    <w:rsid w:val="001A5CF1"/>
    <w:rsid w:val="001A734C"/>
    <w:rsid w:val="001B054D"/>
    <w:rsid w:val="001B1004"/>
    <w:rsid w:val="001B1A72"/>
    <w:rsid w:val="001B1ECE"/>
    <w:rsid w:val="001B1FB5"/>
    <w:rsid w:val="001B251E"/>
    <w:rsid w:val="001B283F"/>
    <w:rsid w:val="001B29C6"/>
    <w:rsid w:val="001B2ADC"/>
    <w:rsid w:val="001B3975"/>
    <w:rsid w:val="001B3DCC"/>
    <w:rsid w:val="001B3F9F"/>
    <w:rsid w:val="001B4D1A"/>
    <w:rsid w:val="001B57EC"/>
    <w:rsid w:val="001B5E0A"/>
    <w:rsid w:val="001B67E0"/>
    <w:rsid w:val="001B6C7C"/>
    <w:rsid w:val="001C0255"/>
    <w:rsid w:val="001C08DA"/>
    <w:rsid w:val="001C11F0"/>
    <w:rsid w:val="001C1371"/>
    <w:rsid w:val="001C1BDC"/>
    <w:rsid w:val="001C1CB9"/>
    <w:rsid w:val="001C26B8"/>
    <w:rsid w:val="001C2BF8"/>
    <w:rsid w:val="001C3138"/>
    <w:rsid w:val="001C3B8E"/>
    <w:rsid w:val="001C437E"/>
    <w:rsid w:val="001C4B2D"/>
    <w:rsid w:val="001C5411"/>
    <w:rsid w:val="001C5663"/>
    <w:rsid w:val="001C5E46"/>
    <w:rsid w:val="001C6012"/>
    <w:rsid w:val="001C69C8"/>
    <w:rsid w:val="001C6A56"/>
    <w:rsid w:val="001C6BBB"/>
    <w:rsid w:val="001C72B2"/>
    <w:rsid w:val="001C734F"/>
    <w:rsid w:val="001C7B70"/>
    <w:rsid w:val="001C7EA5"/>
    <w:rsid w:val="001C7EB9"/>
    <w:rsid w:val="001D033D"/>
    <w:rsid w:val="001D164D"/>
    <w:rsid w:val="001D1A58"/>
    <w:rsid w:val="001D1D0F"/>
    <w:rsid w:val="001D1EDD"/>
    <w:rsid w:val="001D1F16"/>
    <w:rsid w:val="001D2023"/>
    <w:rsid w:val="001D2F39"/>
    <w:rsid w:val="001D3B7F"/>
    <w:rsid w:val="001D46C9"/>
    <w:rsid w:val="001D4AC0"/>
    <w:rsid w:val="001D543B"/>
    <w:rsid w:val="001D5DDE"/>
    <w:rsid w:val="001D74F5"/>
    <w:rsid w:val="001E03D4"/>
    <w:rsid w:val="001E03F3"/>
    <w:rsid w:val="001E0631"/>
    <w:rsid w:val="001E0670"/>
    <w:rsid w:val="001E073B"/>
    <w:rsid w:val="001E1979"/>
    <w:rsid w:val="001E2D24"/>
    <w:rsid w:val="001E2EB0"/>
    <w:rsid w:val="001E3237"/>
    <w:rsid w:val="001E32D0"/>
    <w:rsid w:val="001E33EE"/>
    <w:rsid w:val="001E3709"/>
    <w:rsid w:val="001E4381"/>
    <w:rsid w:val="001E4646"/>
    <w:rsid w:val="001E536F"/>
    <w:rsid w:val="001E6817"/>
    <w:rsid w:val="001E6984"/>
    <w:rsid w:val="001E7454"/>
    <w:rsid w:val="001E7B4F"/>
    <w:rsid w:val="001F0CA6"/>
    <w:rsid w:val="001F191E"/>
    <w:rsid w:val="001F1C8D"/>
    <w:rsid w:val="001F1D09"/>
    <w:rsid w:val="001F220A"/>
    <w:rsid w:val="001F2BC0"/>
    <w:rsid w:val="001F329B"/>
    <w:rsid w:val="001F32B2"/>
    <w:rsid w:val="001F3439"/>
    <w:rsid w:val="001F43BC"/>
    <w:rsid w:val="001F4E91"/>
    <w:rsid w:val="001F50A9"/>
    <w:rsid w:val="001F5A5A"/>
    <w:rsid w:val="001F5BD1"/>
    <w:rsid w:val="001F5C29"/>
    <w:rsid w:val="001F6000"/>
    <w:rsid w:val="001F6542"/>
    <w:rsid w:val="001F65E5"/>
    <w:rsid w:val="001F6DD3"/>
    <w:rsid w:val="001F73F9"/>
    <w:rsid w:val="001F7C83"/>
    <w:rsid w:val="001F7C98"/>
    <w:rsid w:val="001F7ED1"/>
    <w:rsid w:val="00200760"/>
    <w:rsid w:val="0020118E"/>
    <w:rsid w:val="00202A5E"/>
    <w:rsid w:val="0020361C"/>
    <w:rsid w:val="00203649"/>
    <w:rsid w:val="00203720"/>
    <w:rsid w:val="002040FA"/>
    <w:rsid w:val="002059A6"/>
    <w:rsid w:val="00205FB1"/>
    <w:rsid w:val="0021055D"/>
    <w:rsid w:val="00210933"/>
    <w:rsid w:val="00211A99"/>
    <w:rsid w:val="00211DB7"/>
    <w:rsid w:val="00212390"/>
    <w:rsid w:val="00212CC6"/>
    <w:rsid w:val="00213115"/>
    <w:rsid w:val="00214022"/>
    <w:rsid w:val="00214075"/>
    <w:rsid w:val="002140AD"/>
    <w:rsid w:val="00214B4F"/>
    <w:rsid w:val="00214E60"/>
    <w:rsid w:val="002152FC"/>
    <w:rsid w:val="002153C5"/>
    <w:rsid w:val="00215596"/>
    <w:rsid w:val="00215D02"/>
    <w:rsid w:val="00215FC1"/>
    <w:rsid w:val="00216328"/>
    <w:rsid w:val="00216586"/>
    <w:rsid w:val="0021658A"/>
    <w:rsid w:val="002167DF"/>
    <w:rsid w:val="00216B13"/>
    <w:rsid w:val="00216F79"/>
    <w:rsid w:val="00217051"/>
    <w:rsid w:val="00217B23"/>
    <w:rsid w:val="00220534"/>
    <w:rsid w:val="00221E8C"/>
    <w:rsid w:val="002229A2"/>
    <w:rsid w:val="00222D38"/>
    <w:rsid w:val="00223BA6"/>
    <w:rsid w:val="00223BA7"/>
    <w:rsid w:val="00223EA8"/>
    <w:rsid w:val="00224621"/>
    <w:rsid w:val="002249CA"/>
    <w:rsid w:val="00225079"/>
    <w:rsid w:val="00225626"/>
    <w:rsid w:val="0022585F"/>
    <w:rsid w:val="00225C84"/>
    <w:rsid w:val="0022670F"/>
    <w:rsid w:val="0022679C"/>
    <w:rsid w:val="00226FE7"/>
    <w:rsid w:val="00227003"/>
    <w:rsid w:val="0022737A"/>
    <w:rsid w:val="00231726"/>
    <w:rsid w:val="00231BB0"/>
    <w:rsid w:val="002321A8"/>
    <w:rsid w:val="00233C00"/>
    <w:rsid w:val="00233FF3"/>
    <w:rsid w:val="0023443C"/>
    <w:rsid w:val="00234F12"/>
    <w:rsid w:val="002353F9"/>
    <w:rsid w:val="002358BE"/>
    <w:rsid w:val="00235946"/>
    <w:rsid w:val="00236FB6"/>
    <w:rsid w:val="00237BA2"/>
    <w:rsid w:val="00240100"/>
    <w:rsid w:val="002402BE"/>
    <w:rsid w:val="002403A2"/>
    <w:rsid w:val="00240FFC"/>
    <w:rsid w:val="00241745"/>
    <w:rsid w:val="0024208B"/>
    <w:rsid w:val="00242553"/>
    <w:rsid w:val="00242854"/>
    <w:rsid w:val="002430F5"/>
    <w:rsid w:val="00243A19"/>
    <w:rsid w:val="00245906"/>
    <w:rsid w:val="00245E69"/>
    <w:rsid w:val="00245F8D"/>
    <w:rsid w:val="002470BA"/>
    <w:rsid w:val="002475FB"/>
    <w:rsid w:val="00250519"/>
    <w:rsid w:val="00250653"/>
    <w:rsid w:val="002506C2"/>
    <w:rsid w:val="002509D9"/>
    <w:rsid w:val="00250F30"/>
    <w:rsid w:val="0025153F"/>
    <w:rsid w:val="00251E77"/>
    <w:rsid w:val="0025218D"/>
    <w:rsid w:val="002521CE"/>
    <w:rsid w:val="0025402F"/>
    <w:rsid w:val="0025464E"/>
    <w:rsid w:val="00255062"/>
    <w:rsid w:val="002556C6"/>
    <w:rsid w:val="002559B8"/>
    <w:rsid w:val="00255C95"/>
    <w:rsid w:val="00255E7E"/>
    <w:rsid w:val="00256376"/>
    <w:rsid w:val="0025691F"/>
    <w:rsid w:val="00257443"/>
    <w:rsid w:val="00257461"/>
    <w:rsid w:val="00257CBC"/>
    <w:rsid w:val="00260864"/>
    <w:rsid w:val="00260A2B"/>
    <w:rsid w:val="00260F46"/>
    <w:rsid w:val="0026166D"/>
    <w:rsid w:val="002616A6"/>
    <w:rsid w:val="00261EA1"/>
    <w:rsid w:val="0026295A"/>
    <w:rsid w:val="002629BA"/>
    <w:rsid w:val="00262A9A"/>
    <w:rsid w:val="00263281"/>
    <w:rsid w:val="0026356F"/>
    <w:rsid w:val="002635B6"/>
    <w:rsid w:val="002637CB"/>
    <w:rsid w:val="00265483"/>
    <w:rsid w:val="00266294"/>
    <w:rsid w:val="00266754"/>
    <w:rsid w:val="00266F95"/>
    <w:rsid w:val="002670A6"/>
    <w:rsid w:val="002670C1"/>
    <w:rsid w:val="002678F0"/>
    <w:rsid w:val="00267983"/>
    <w:rsid w:val="0027058B"/>
    <w:rsid w:val="00270CFB"/>
    <w:rsid w:val="00271830"/>
    <w:rsid w:val="0027363C"/>
    <w:rsid w:val="00273683"/>
    <w:rsid w:val="00273DCE"/>
    <w:rsid w:val="002740EB"/>
    <w:rsid w:val="00274102"/>
    <w:rsid w:val="00275495"/>
    <w:rsid w:val="00275E49"/>
    <w:rsid w:val="002762E0"/>
    <w:rsid w:val="002777B5"/>
    <w:rsid w:val="00280442"/>
    <w:rsid w:val="0028087F"/>
    <w:rsid w:val="002809BF"/>
    <w:rsid w:val="00282569"/>
    <w:rsid w:val="00283678"/>
    <w:rsid w:val="00283DA0"/>
    <w:rsid w:val="002843D5"/>
    <w:rsid w:val="00284C55"/>
    <w:rsid w:val="0028578A"/>
    <w:rsid w:val="00285884"/>
    <w:rsid w:val="002858AF"/>
    <w:rsid w:val="002858F9"/>
    <w:rsid w:val="0028669F"/>
    <w:rsid w:val="00286A06"/>
    <w:rsid w:val="00286BD4"/>
    <w:rsid w:val="002872D1"/>
    <w:rsid w:val="002901A1"/>
    <w:rsid w:val="002901A3"/>
    <w:rsid w:val="00291052"/>
    <w:rsid w:val="002910BF"/>
    <w:rsid w:val="00291222"/>
    <w:rsid w:val="002914FA"/>
    <w:rsid w:val="00291D17"/>
    <w:rsid w:val="002923C3"/>
    <w:rsid w:val="00292805"/>
    <w:rsid w:val="00292FCA"/>
    <w:rsid w:val="00293180"/>
    <w:rsid w:val="00293DDE"/>
    <w:rsid w:val="00294C84"/>
    <w:rsid w:val="00294E23"/>
    <w:rsid w:val="002959CD"/>
    <w:rsid w:val="002959EF"/>
    <w:rsid w:val="0029602B"/>
    <w:rsid w:val="00296494"/>
    <w:rsid w:val="00296BDE"/>
    <w:rsid w:val="00296EAD"/>
    <w:rsid w:val="00297406"/>
    <w:rsid w:val="002977E4"/>
    <w:rsid w:val="002A0198"/>
    <w:rsid w:val="002A076C"/>
    <w:rsid w:val="002A128E"/>
    <w:rsid w:val="002A13C6"/>
    <w:rsid w:val="002A1D44"/>
    <w:rsid w:val="002A1D66"/>
    <w:rsid w:val="002A1EF2"/>
    <w:rsid w:val="002A240D"/>
    <w:rsid w:val="002A4745"/>
    <w:rsid w:val="002A4794"/>
    <w:rsid w:val="002A4851"/>
    <w:rsid w:val="002A4FF8"/>
    <w:rsid w:val="002A5212"/>
    <w:rsid w:val="002A5980"/>
    <w:rsid w:val="002A5F90"/>
    <w:rsid w:val="002A5FC7"/>
    <w:rsid w:val="002A60B5"/>
    <w:rsid w:val="002A72C6"/>
    <w:rsid w:val="002A7484"/>
    <w:rsid w:val="002A758C"/>
    <w:rsid w:val="002A763F"/>
    <w:rsid w:val="002A7ACD"/>
    <w:rsid w:val="002A7BC7"/>
    <w:rsid w:val="002B12C9"/>
    <w:rsid w:val="002B12DE"/>
    <w:rsid w:val="002B13C5"/>
    <w:rsid w:val="002B1B7B"/>
    <w:rsid w:val="002B1DC9"/>
    <w:rsid w:val="002B22D1"/>
    <w:rsid w:val="002B29C9"/>
    <w:rsid w:val="002B2FB6"/>
    <w:rsid w:val="002B3539"/>
    <w:rsid w:val="002B3990"/>
    <w:rsid w:val="002B46E9"/>
    <w:rsid w:val="002B6541"/>
    <w:rsid w:val="002B6595"/>
    <w:rsid w:val="002B6830"/>
    <w:rsid w:val="002B68B5"/>
    <w:rsid w:val="002B7B21"/>
    <w:rsid w:val="002C01EE"/>
    <w:rsid w:val="002C07EB"/>
    <w:rsid w:val="002C0FD1"/>
    <w:rsid w:val="002C10C4"/>
    <w:rsid w:val="002C18E0"/>
    <w:rsid w:val="002C1CFF"/>
    <w:rsid w:val="002C201E"/>
    <w:rsid w:val="002C2FA1"/>
    <w:rsid w:val="002C323D"/>
    <w:rsid w:val="002C3279"/>
    <w:rsid w:val="002C3938"/>
    <w:rsid w:val="002C4C92"/>
    <w:rsid w:val="002C534F"/>
    <w:rsid w:val="002C7143"/>
    <w:rsid w:val="002C7770"/>
    <w:rsid w:val="002C7F61"/>
    <w:rsid w:val="002D001E"/>
    <w:rsid w:val="002D0D47"/>
    <w:rsid w:val="002D134B"/>
    <w:rsid w:val="002D1358"/>
    <w:rsid w:val="002D1F00"/>
    <w:rsid w:val="002D22AE"/>
    <w:rsid w:val="002D268E"/>
    <w:rsid w:val="002D2AB0"/>
    <w:rsid w:val="002D35E5"/>
    <w:rsid w:val="002D3791"/>
    <w:rsid w:val="002D3C80"/>
    <w:rsid w:val="002D4916"/>
    <w:rsid w:val="002D5788"/>
    <w:rsid w:val="002D5D3D"/>
    <w:rsid w:val="002D5E0C"/>
    <w:rsid w:val="002D61D7"/>
    <w:rsid w:val="002D7A68"/>
    <w:rsid w:val="002D7FD0"/>
    <w:rsid w:val="002E0BF3"/>
    <w:rsid w:val="002E0EBA"/>
    <w:rsid w:val="002E1474"/>
    <w:rsid w:val="002E258A"/>
    <w:rsid w:val="002E302B"/>
    <w:rsid w:val="002E31AF"/>
    <w:rsid w:val="002E32E5"/>
    <w:rsid w:val="002E3349"/>
    <w:rsid w:val="002E3795"/>
    <w:rsid w:val="002E38EF"/>
    <w:rsid w:val="002E3AFF"/>
    <w:rsid w:val="002E4699"/>
    <w:rsid w:val="002E485E"/>
    <w:rsid w:val="002E49AC"/>
    <w:rsid w:val="002E59FD"/>
    <w:rsid w:val="002E66A9"/>
    <w:rsid w:val="002E6F3F"/>
    <w:rsid w:val="002E71F2"/>
    <w:rsid w:val="002F0E50"/>
    <w:rsid w:val="002F107E"/>
    <w:rsid w:val="002F1314"/>
    <w:rsid w:val="002F2067"/>
    <w:rsid w:val="002F2BE3"/>
    <w:rsid w:val="002F2D96"/>
    <w:rsid w:val="002F3118"/>
    <w:rsid w:val="002F35EE"/>
    <w:rsid w:val="002F42CB"/>
    <w:rsid w:val="002F4581"/>
    <w:rsid w:val="002F4645"/>
    <w:rsid w:val="002F4D2D"/>
    <w:rsid w:val="002F4D5E"/>
    <w:rsid w:val="002F4FB4"/>
    <w:rsid w:val="002F54FD"/>
    <w:rsid w:val="002F5807"/>
    <w:rsid w:val="002F596C"/>
    <w:rsid w:val="002F5C12"/>
    <w:rsid w:val="002F6B29"/>
    <w:rsid w:val="002F70CC"/>
    <w:rsid w:val="002F77C3"/>
    <w:rsid w:val="00300C26"/>
    <w:rsid w:val="00300D0D"/>
    <w:rsid w:val="003010FE"/>
    <w:rsid w:val="00301A9F"/>
    <w:rsid w:val="00302904"/>
    <w:rsid w:val="00302BEC"/>
    <w:rsid w:val="003030FB"/>
    <w:rsid w:val="0030340D"/>
    <w:rsid w:val="00303F0A"/>
    <w:rsid w:val="00304132"/>
    <w:rsid w:val="00304364"/>
    <w:rsid w:val="00304B17"/>
    <w:rsid w:val="00304FE7"/>
    <w:rsid w:val="00305B1D"/>
    <w:rsid w:val="00305B6B"/>
    <w:rsid w:val="0030696D"/>
    <w:rsid w:val="00306B0C"/>
    <w:rsid w:val="00307DCC"/>
    <w:rsid w:val="0031092E"/>
    <w:rsid w:val="00310A77"/>
    <w:rsid w:val="00310F0F"/>
    <w:rsid w:val="00310F45"/>
    <w:rsid w:val="00311156"/>
    <w:rsid w:val="00311446"/>
    <w:rsid w:val="003114AD"/>
    <w:rsid w:val="00311855"/>
    <w:rsid w:val="0031234A"/>
    <w:rsid w:val="0031267B"/>
    <w:rsid w:val="00312ABA"/>
    <w:rsid w:val="00312C25"/>
    <w:rsid w:val="00312CB7"/>
    <w:rsid w:val="00313187"/>
    <w:rsid w:val="00313A3A"/>
    <w:rsid w:val="0031449C"/>
    <w:rsid w:val="00314849"/>
    <w:rsid w:val="00314DB5"/>
    <w:rsid w:val="00315A0F"/>
    <w:rsid w:val="0031605B"/>
    <w:rsid w:val="003161B3"/>
    <w:rsid w:val="00316417"/>
    <w:rsid w:val="0031656B"/>
    <w:rsid w:val="00316F70"/>
    <w:rsid w:val="00317476"/>
    <w:rsid w:val="0031779B"/>
    <w:rsid w:val="00317F6C"/>
    <w:rsid w:val="0032070F"/>
    <w:rsid w:val="00320EDC"/>
    <w:rsid w:val="003214E7"/>
    <w:rsid w:val="0032169E"/>
    <w:rsid w:val="00321E5F"/>
    <w:rsid w:val="00322CDB"/>
    <w:rsid w:val="00322D98"/>
    <w:rsid w:val="0032348C"/>
    <w:rsid w:val="00323A56"/>
    <w:rsid w:val="00324CE6"/>
    <w:rsid w:val="00324DB6"/>
    <w:rsid w:val="00325569"/>
    <w:rsid w:val="0032632B"/>
    <w:rsid w:val="0032694B"/>
    <w:rsid w:val="00327FA7"/>
    <w:rsid w:val="00327FD5"/>
    <w:rsid w:val="003307BA"/>
    <w:rsid w:val="003308ED"/>
    <w:rsid w:val="00330A28"/>
    <w:rsid w:val="003313C2"/>
    <w:rsid w:val="00332492"/>
    <w:rsid w:val="00332B15"/>
    <w:rsid w:val="00332E24"/>
    <w:rsid w:val="00332F0A"/>
    <w:rsid w:val="00333667"/>
    <w:rsid w:val="00334EC7"/>
    <w:rsid w:val="00335004"/>
    <w:rsid w:val="003352DD"/>
    <w:rsid w:val="00335337"/>
    <w:rsid w:val="00335ADA"/>
    <w:rsid w:val="00335ED9"/>
    <w:rsid w:val="00336004"/>
    <w:rsid w:val="003366F8"/>
    <w:rsid w:val="00337CD2"/>
    <w:rsid w:val="00337EFD"/>
    <w:rsid w:val="00340E76"/>
    <w:rsid w:val="00341195"/>
    <w:rsid w:val="00341A49"/>
    <w:rsid w:val="00342979"/>
    <w:rsid w:val="00342A46"/>
    <w:rsid w:val="00343748"/>
    <w:rsid w:val="00344AE6"/>
    <w:rsid w:val="00344C35"/>
    <w:rsid w:val="00345A7F"/>
    <w:rsid w:val="00346191"/>
    <w:rsid w:val="00347575"/>
    <w:rsid w:val="0034774B"/>
    <w:rsid w:val="003477D8"/>
    <w:rsid w:val="00347BF4"/>
    <w:rsid w:val="00350117"/>
    <w:rsid w:val="0035054A"/>
    <w:rsid w:val="00350AFB"/>
    <w:rsid w:val="003516B6"/>
    <w:rsid w:val="00351704"/>
    <w:rsid w:val="00352272"/>
    <w:rsid w:val="00353031"/>
    <w:rsid w:val="003531B1"/>
    <w:rsid w:val="003533D0"/>
    <w:rsid w:val="00353B20"/>
    <w:rsid w:val="00354377"/>
    <w:rsid w:val="0035439E"/>
    <w:rsid w:val="0035544E"/>
    <w:rsid w:val="0035570D"/>
    <w:rsid w:val="00355EB8"/>
    <w:rsid w:val="00355FED"/>
    <w:rsid w:val="00356103"/>
    <w:rsid w:val="00356FDD"/>
    <w:rsid w:val="003570B9"/>
    <w:rsid w:val="00361959"/>
    <w:rsid w:val="00361985"/>
    <w:rsid w:val="00361B18"/>
    <w:rsid w:val="00361F03"/>
    <w:rsid w:val="003620C8"/>
    <w:rsid w:val="00362B2F"/>
    <w:rsid w:val="00363301"/>
    <w:rsid w:val="003633B5"/>
    <w:rsid w:val="00363980"/>
    <w:rsid w:val="00363F79"/>
    <w:rsid w:val="00364BA6"/>
    <w:rsid w:val="0036613B"/>
    <w:rsid w:val="00366A71"/>
    <w:rsid w:val="00367410"/>
    <w:rsid w:val="00367CBF"/>
    <w:rsid w:val="003707ED"/>
    <w:rsid w:val="003721F7"/>
    <w:rsid w:val="003727CD"/>
    <w:rsid w:val="00373DDA"/>
    <w:rsid w:val="0037460B"/>
    <w:rsid w:val="00374F68"/>
    <w:rsid w:val="00375624"/>
    <w:rsid w:val="003757B4"/>
    <w:rsid w:val="003760B9"/>
    <w:rsid w:val="00376643"/>
    <w:rsid w:val="00376AC5"/>
    <w:rsid w:val="00376BA9"/>
    <w:rsid w:val="00376E39"/>
    <w:rsid w:val="003802C4"/>
    <w:rsid w:val="0038057B"/>
    <w:rsid w:val="00380BC7"/>
    <w:rsid w:val="00380DD2"/>
    <w:rsid w:val="00380F5D"/>
    <w:rsid w:val="0038127E"/>
    <w:rsid w:val="0038190A"/>
    <w:rsid w:val="003819ED"/>
    <w:rsid w:val="00382453"/>
    <w:rsid w:val="003826E3"/>
    <w:rsid w:val="003826EA"/>
    <w:rsid w:val="00382D8C"/>
    <w:rsid w:val="00383024"/>
    <w:rsid w:val="00383316"/>
    <w:rsid w:val="0038333C"/>
    <w:rsid w:val="00383A9E"/>
    <w:rsid w:val="003841C6"/>
    <w:rsid w:val="0038458E"/>
    <w:rsid w:val="00384E2A"/>
    <w:rsid w:val="00385649"/>
    <w:rsid w:val="00385ACD"/>
    <w:rsid w:val="00386157"/>
    <w:rsid w:val="00386B80"/>
    <w:rsid w:val="00386F6D"/>
    <w:rsid w:val="00386FE0"/>
    <w:rsid w:val="003874EE"/>
    <w:rsid w:val="00387C12"/>
    <w:rsid w:val="0039083A"/>
    <w:rsid w:val="00392155"/>
    <w:rsid w:val="00392EF5"/>
    <w:rsid w:val="003931DF"/>
    <w:rsid w:val="00393B76"/>
    <w:rsid w:val="00393BEA"/>
    <w:rsid w:val="00393CEE"/>
    <w:rsid w:val="003941E0"/>
    <w:rsid w:val="00394D72"/>
    <w:rsid w:val="00395414"/>
    <w:rsid w:val="00395846"/>
    <w:rsid w:val="003966DF"/>
    <w:rsid w:val="003A07D7"/>
    <w:rsid w:val="003A084B"/>
    <w:rsid w:val="003A0FE3"/>
    <w:rsid w:val="003A17E1"/>
    <w:rsid w:val="003A1CAA"/>
    <w:rsid w:val="003A24B3"/>
    <w:rsid w:val="003A2660"/>
    <w:rsid w:val="003A2896"/>
    <w:rsid w:val="003A2B97"/>
    <w:rsid w:val="003A30D1"/>
    <w:rsid w:val="003A3473"/>
    <w:rsid w:val="003A3A92"/>
    <w:rsid w:val="003A5298"/>
    <w:rsid w:val="003A5729"/>
    <w:rsid w:val="003A620B"/>
    <w:rsid w:val="003A64CE"/>
    <w:rsid w:val="003A6986"/>
    <w:rsid w:val="003A6BE8"/>
    <w:rsid w:val="003A6C0E"/>
    <w:rsid w:val="003A742D"/>
    <w:rsid w:val="003B06D7"/>
    <w:rsid w:val="003B0ED4"/>
    <w:rsid w:val="003B15E6"/>
    <w:rsid w:val="003B2505"/>
    <w:rsid w:val="003B2C05"/>
    <w:rsid w:val="003B3119"/>
    <w:rsid w:val="003B331A"/>
    <w:rsid w:val="003B376D"/>
    <w:rsid w:val="003B3CA8"/>
    <w:rsid w:val="003B3E03"/>
    <w:rsid w:val="003B3E44"/>
    <w:rsid w:val="003B4A38"/>
    <w:rsid w:val="003B5067"/>
    <w:rsid w:val="003B53DE"/>
    <w:rsid w:val="003B57A4"/>
    <w:rsid w:val="003B5920"/>
    <w:rsid w:val="003B604A"/>
    <w:rsid w:val="003B621B"/>
    <w:rsid w:val="003B62E6"/>
    <w:rsid w:val="003B787A"/>
    <w:rsid w:val="003B7A0D"/>
    <w:rsid w:val="003B7B43"/>
    <w:rsid w:val="003C0721"/>
    <w:rsid w:val="003C0E90"/>
    <w:rsid w:val="003C10CD"/>
    <w:rsid w:val="003C2436"/>
    <w:rsid w:val="003C2EC9"/>
    <w:rsid w:val="003C3122"/>
    <w:rsid w:val="003C4FF0"/>
    <w:rsid w:val="003C642C"/>
    <w:rsid w:val="003C7618"/>
    <w:rsid w:val="003C77DD"/>
    <w:rsid w:val="003C7B9E"/>
    <w:rsid w:val="003D0932"/>
    <w:rsid w:val="003D0AD1"/>
    <w:rsid w:val="003D0CE5"/>
    <w:rsid w:val="003D0CEA"/>
    <w:rsid w:val="003D0E52"/>
    <w:rsid w:val="003D106C"/>
    <w:rsid w:val="003D12A8"/>
    <w:rsid w:val="003D1CD2"/>
    <w:rsid w:val="003D1E8D"/>
    <w:rsid w:val="003D2017"/>
    <w:rsid w:val="003D3228"/>
    <w:rsid w:val="003D3DEF"/>
    <w:rsid w:val="003D41E5"/>
    <w:rsid w:val="003D4739"/>
    <w:rsid w:val="003D4BC4"/>
    <w:rsid w:val="003D4BF2"/>
    <w:rsid w:val="003D52AE"/>
    <w:rsid w:val="003D5723"/>
    <w:rsid w:val="003D6469"/>
    <w:rsid w:val="003D6D60"/>
    <w:rsid w:val="003D736C"/>
    <w:rsid w:val="003E099C"/>
    <w:rsid w:val="003E0D58"/>
    <w:rsid w:val="003E2B02"/>
    <w:rsid w:val="003E3BC5"/>
    <w:rsid w:val="003E3BFB"/>
    <w:rsid w:val="003E4013"/>
    <w:rsid w:val="003E47EA"/>
    <w:rsid w:val="003E4917"/>
    <w:rsid w:val="003E4BF3"/>
    <w:rsid w:val="003E4ECE"/>
    <w:rsid w:val="003E5009"/>
    <w:rsid w:val="003E6811"/>
    <w:rsid w:val="003E6945"/>
    <w:rsid w:val="003E6CEE"/>
    <w:rsid w:val="003E6D8E"/>
    <w:rsid w:val="003E7B9B"/>
    <w:rsid w:val="003E7C5F"/>
    <w:rsid w:val="003E7CD1"/>
    <w:rsid w:val="003F0250"/>
    <w:rsid w:val="003F0A64"/>
    <w:rsid w:val="003F0F3A"/>
    <w:rsid w:val="003F157F"/>
    <w:rsid w:val="003F16D7"/>
    <w:rsid w:val="003F1BA0"/>
    <w:rsid w:val="003F213D"/>
    <w:rsid w:val="003F22D0"/>
    <w:rsid w:val="003F324A"/>
    <w:rsid w:val="003F7638"/>
    <w:rsid w:val="003F766E"/>
    <w:rsid w:val="003F774A"/>
    <w:rsid w:val="003F7A7F"/>
    <w:rsid w:val="00400630"/>
    <w:rsid w:val="004008DE"/>
    <w:rsid w:val="0040096A"/>
    <w:rsid w:val="00401185"/>
    <w:rsid w:val="004022C7"/>
    <w:rsid w:val="00402E9D"/>
    <w:rsid w:val="0040572F"/>
    <w:rsid w:val="004058C3"/>
    <w:rsid w:val="00405A26"/>
    <w:rsid w:val="00405F32"/>
    <w:rsid w:val="00405FF1"/>
    <w:rsid w:val="00406BF9"/>
    <w:rsid w:val="00407402"/>
    <w:rsid w:val="00407C55"/>
    <w:rsid w:val="00407C8B"/>
    <w:rsid w:val="004101DB"/>
    <w:rsid w:val="00410435"/>
    <w:rsid w:val="004104CF"/>
    <w:rsid w:val="00410F82"/>
    <w:rsid w:val="0041152B"/>
    <w:rsid w:val="00411BA5"/>
    <w:rsid w:val="00412686"/>
    <w:rsid w:val="00412ACC"/>
    <w:rsid w:val="004136D2"/>
    <w:rsid w:val="00413707"/>
    <w:rsid w:val="0041374E"/>
    <w:rsid w:val="00415486"/>
    <w:rsid w:val="00415AAB"/>
    <w:rsid w:val="00415AEC"/>
    <w:rsid w:val="00415CA5"/>
    <w:rsid w:val="00416255"/>
    <w:rsid w:val="004164EA"/>
    <w:rsid w:val="0041671A"/>
    <w:rsid w:val="004167E1"/>
    <w:rsid w:val="00420450"/>
    <w:rsid w:val="00420FB8"/>
    <w:rsid w:val="0042174F"/>
    <w:rsid w:val="00421B95"/>
    <w:rsid w:val="00421D9A"/>
    <w:rsid w:val="0042235A"/>
    <w:rsid w:val="00422A62"/>
    <w:rsid w:val="00422C75"/>
    <w:rsid w:val="0042328C"/>
    <w:rsid w:val="004235C1"/>
    <w:rsid w:val="00423F2E"/>
    <w:rsid w:val="004241C7"/>
    <w:rsid w:val="00424BC9"/>
    <w:rsid w:val="00424EFB"/>
    <w:rsid w:val="00425486"/>
    <w:rsid w:val="00425574"/>
    <w:rsid w:val="004264EB"/>
    <w:rsid w:val="00426547"/>
    <w:rsid w:val="00426BD8"/>
    <w:rsid w:val="00426F48"/>
    <w:rsid w:val="00427D99"/>
    <w:rsid w:val="0043041A"/>
    <w:rsid w:val="00430509"/>
    <w:rsid w:val="004307D5"/>
    <w:rsid w:val="004317CE"/>
    <w:rsid w:val="00431BF9"/>
    <w:rsid w:val="0043274F"/>
    <w:rsid w:val="00432ED7"/>
    <w:rsid w:val="00432FB9"/>
    <w:rsid w:val="0043432D"/>
    <w:rsid w:val="004343B0"/>
    <w:rsid w:val="00435A13"/>
    <w:rsid w:val="00435C6E"/>
    <w:rsid w:val="0043652D"/>
    <w:rsid w:val="00436CE3"/>
    <w:rsid w:val="0043786C"/>
    <w:rsid w:val="00437AA3"/>
    <w:rsid w:val="00437E23"/>
    <w:rsid w:val="00440949"/>
    <w:rsid w:val="00440CBD"/>
    <w:rsid w:val="00441419"/>
    <w:rsid w:val="00441E04"/>
    <w:rsid w:val="004422EB"/>
    <w:rsid w:val="00442510"/>
    <w:rsid w:val="00442EA9"/>
    <w:rsid w:val="004435B6"/>
    <w:rsid w:val="004435C5"/>
    <w:rsid w:val="00443628"/>
    <w:rsid w:val="0044398C"/>
    <w:rsid w:val="004444E6"/>
    <w:rsid w:val="00444AA6"/>
    <w:rsid w:val="00444E9A"/>
    <w:rsid w:val="00445313"/>
    <w:rsid w:val="004459B2"/>
    <w:rsid w:val="00445EB9"/>
    <w:rsid w:val="00445F6A"/>
    <w:rsid w:val="004466B3"/>
    <w:rsid w:val="00446B0F"/>
    <w:rsid w:val="00446D80"/>
    <w:rsid w:val="004474A8"/>
    <w:rsid w:val="00447B7B"/>
    <w:rsid w:val="00447DDD"/>
    <w:rsid w:val="00451739"/>
    <w:rsid w:val="0045195D"/>
    <w:rsid w:val="00451B0D"/>
    <w:rsid w:val="00451CF9"/>
    <w:rsid w:val="00452A23"/>
    <w:rsid w:val="00452E5C"/>
    <w:rsid w:val="00454980"/>
    <w:rsid w:val="00454DF1"/>
    <w:rsid w:val="00455914"/>
    <w:rsid w:val="004559B6"/>
    <w:rsid w:val="004563C1"/>
    <w:rsid w:val="004567D4"/>
    <w:rsid w:val="0045686F"/>
    <w:rsid w:val="00456B42"/>
    <w:rsid w:val="0045745F"/>
    <w:rsid w:val="00457AD8"/>
    <w:rsid w:val="00457BD6"/>
    <w:rsid w:val="004604C7"/>
    <w:rsid w:val="004607E1"/>
    <w:rsid w:val="00460ADF"/>
    <w:rsid w:val="00460AEB"/>
    <w:rsid w:val="004613D0"/>
    <w:rsid w:val="00462088"/>
    <w:rsid w:val="004620E9"/>
    <w:rsid w:val="00462412"/>
    <w:rsid w:val="00462572"/>
    <w:rsid w:val="004626C4"/>
    <w:rsid w:val="0046378F"/>
    <w:rsid w:val="00463A5E"/>
    <w:rsid w:val="00464469"/>
    <w:rsid w:val="00464580"/>
    <w:rsid w:val="004650A4"/>
    <w:rsid w:val="00465A2D"/>
    <w:rsid w:val="0046618D"/>
    <w:rsid w:val="0046627F"/>
    <w:rsid w:val="0046631B"/>
    <w:rsid w:val="004667FD"/>
    <w:rsid w:val="00466930"/>
    <w:rsid w:val="00466940"/>
    <w:rsid w:val="00466C28"/>
    <w:rsid w:val="00466E10"/>
    <w:rsid w:val="00467081"/>
    <w:rsid w:val="0046728A"/>
    <w:rsid w:val="004679E0"/>
    <w:rsid w:val="00467B6A"/>
    <w:rsid w:val="00467D7B"/>
    <w:rsid w:val="00470B92"/>
    <w:rsid w:val="00470C1B"/>
    <w:rsid w:val="00471012"/>
    <w:rsid w:val="00471014"/>
    <w:rsid w:val="00471514"/>
    <w:rsid w:val="004717DE"/>
    <w:rsid w:val="00471B8F"/>
    <w:rsid w:val="00471E57"/>
    <w:rsid w:val="0047256E"/>
    <w:rsid w:val="004728AF"/>
    <w:rsid w:val="004729DD"/>
    <w:rsid w:val="00473120"/>
    <w:rsid w:val="00473750"/>
    <w:rsid w:val="004756AB"/>
    <w:rsid w:val="00475C1E"/>
    <w:rsid w:val="00476F9A"/>
    <w:rsid w:val="00477AE5"/>
    <w:rsid w:val="00480602"/>
    <w:rsid w:val="00480C7D"/>
    <w:rsid w:val="004813C6"/>
    <w:rsid w:val="00482BB0"/>
    <w:rsid w:val="00483874"/>
    <w:rsid w:val="00483C97"/>
    <w:rsid w:val="0048489E"/>
    <w:rsid w:val="00484FE8"/>
    <w:rsid w:val="004858A4"/>
    <w:rsid w:val="00485C04"/>
    <w:rsid w:val="00485E81"/>
    <w:rsid w:val="004860D9"/>
    <w:rsid w:val="004868B7"/>
    <w:rsid w:val="0048695C"/>
    <w:rsid w:val="004872E6"/>
    <w:rsid w:val="004876AF"/>
    <w:rsid w:val="00487AE1"/>
    <w:rsid w:val="004902F4"/>
    <w:rsid w:val="00490901"/>
    <w:rsid w:val="0049093E"/>
    <w:rsid w:val="00490EE5"/>
    <w:rsid w:val="0049115A"/>
    <w:rsid w:val="00491559"/>
    <w:rsid w:val="00492E6C"/>
    <w:rsid w:val="00492F69"/>
    <w:rsid w:val="00493D0E"/>
    <w:rsid w:val="00493D13"/>
    <w:rsid w:val="00493F07"/>
    <w:rsid w:val="00495C3E"/>
    <w:rsid w:val="00496477"/>
    <w:rsid w:val="00496CDA"/>
    <w:rsid w:val="004A0654"/>
    <w:rsid w:val="004A108A"/>
    <w:rsid w:val="004A16E9"/>
    <w:rsid w:val="004A1A83"/>
    <w:rsid w:val="004A2108"/>
    <w:rsid w:val="004A3479"/>
    <w:rsid w:val="004A352E"/>
    <w:rsid w:val="004A37CE"/>
    <w:rsid w:val="004A3E63"/>
    <w:rsid w:val="004A4357"/>
    <w:rsid w:val="004A4648"/>
    <w:rsid w:val="004A584F"/>
    <w:rsid w:val="004A5CC3"/>
    <w:rsid w:val="004A5FEE"/>
    <w:rsid w:val="004A6356"/>
    <w:rsid w:val="004A65B7"/>
    <w:rsid w:val="004A69F5"/>
    <w:rsid w:val="004A6E5E"/>
    <w:rsid w:val="004A7310"/>
    <w:rsid w:val="004A7C72"/>
    <w:rsid w:val="004A7FE2"/>
    <w:rsid w:val="004B0E2C"/>
    <w:rsid w:val="004B1947"/>
    <w:rsid w:val="004B1E89"/>
    <w:rsid w:val="004B2DE7"/>
    <w:rsid w:val="004B3890"/>
    <w:rsid w:val="004B3905"/>
    <w:rsid w:val="004B3B17"/>
    <w:rsid w:val="004B4EBD"/>
    <w:rsid w:val="004B4F23"/>
    <w:rsid w:val="004B7408"/>
    <w:rsid w:val="004B7EEA"/>
    <w:rsid w:val="004B7F5C"/>
    <w:rsid w:val="004C00F5"/>
    <w:rsid w:val="004C0751"/>
    <w:rsid w:val="004C10E5"/>
    <w:rsid w:val="004C158A"/>
    <w:rsid w:val="004C21AC"/>
    <w:rsid w:val="004C2542"/>
    <w:rsid w:val="004C269E"/>
    <w:rsid w:val="004C3BFF"/>
    <w:rsid w:val="004C3CBE"/>
    <w:rsid w:val="004C454D"/>
    <w:rsid w:val="004C4EC8"/>
    <w:rsid w:val="004C5604"/>
    <w:rsid w:val="004C655D"/>
    <w:rsid w:val="004C66C7"/>
    <w:rsid w:val="004C6B86"/>
    <w:rsid w:val="004C6BC8"/>
    <w:rsid w:val="004C6D8E"/>
    <w:rsid w:val="004C719E"/>
    <w:rsid w:val="004C7B82"/>
    <w:rsid w:val="004D0D76"/>
    <w:rsid w:val="004D0E15"/>
    <w:rsid w:val="004D0EFB"/>
    <w:rsid w:val="004D0F58"/>
    <w:rsid w:val="004D19FC"/>
    <w:rsid w:val="004D1C86"/>
    <w:rsid w:val="004D1CE2"/>
    <w:rsid w:val="004D22BF"/>
    <w:rsid w:val="004D2DCF"/>
    <w:rsid w:val="004D3A72"/>
    <w:rsid w:val="004D4396"/>
    <w:rsid w:val="004D4937"/>
    <w:rsid w:val="004D4A52"/>
    <w:rsid w:val="004D5151"/>
    <w:rsid w:val="004D53AD"/>
    <w:rsid w:val="004D5A04"/>
    <w:rsid w:val="004D5EAF"/>
    <w:rsid w:val="004D64CB"/>
    <w:rsid w:val="004D658B"/>
    <w:rsid w:val="004D7A46"/>
    <w:rsid w:val="004D7F74"/>
    <w:rsid w:val="004E0591"/>
    <w:rsid w:val="004E0CF9"/>
    <w:rsid w:val="004E0FF4"/>
    <w:rsid w:val="004E2141"/>
    <w:rsid w:val="004E297F"/>
    <w:rsid w:val="004E2B4F"/>
    <w:rsid w:val="004E2C15"/>
    <w:rsid w:val="004E2EB0"/>
    <w:rsid w:val="004E31E3"/>
    <w:rsid w:val="004E3318"/>
    <w:rsid w:val="004E3FB2"/>
    <w:rsid w:val="004E4695"/>
    <w:rsid w:val="004E4AAC"/>
    <w:rsid w:val="004E4F31"/>
    <w:rsid w:val="004E514B"/>
    <w:rsid w:val="004E55F1"/>
    <w:rsid w:val="004E6172"/>
    <w:rsid w:val="004E67D2"/>
    <w:rsid w:val="004E6E53"/>
    <w:rsid w:val="004E6E84"/>
    <w:rsid w:val="004F07B3"/>
    <w:rsid w:val="004F0EBB"/>
    <w:rsid w:val="004F1132"/>
    <w:rsid w:val="004F1A42"/>
    <w:rsid w:val="004F1ADE"/>
    <w:rsid w:val="004F1CD3"/>
    <w:rsid w:val="004F1F89"/>
    <w:rsid w:val="004F2362"/>
    <w:rsid w:val="004F2BE0"/>
    <w:rsid w:val="004F34E8"/>
    <w:rsid w:val="004F38DE"/>
    <w:rsid w:val="004F4243"/>
    <w:rsid w:val="004F432A"/>
    <w:rsid w:val="004F4D23"/>
    <w:rsid w:val="004F5128"/>
    <w:rsid w:val="004F5D11"/>
    <w:rsid w:val="004F63EA"/>
    <w:rsid w:val="004F6A8A"/>
    <w:rsid w:val="004F70DC"/>
    <w:rsid w:val="004F712D"/>
    <w:rsid w:val="004F71E2"/>
    <w:rsid w:val="004F7496"/>
    <w:rsid w:val="00500491"/>
    <w:rsid w:val="0050071E"/>
    <w:rsid w:val="00501745"/>
    <w:rsid w:val="0050181E"/>
    <w:rsid w:val="00502870"/>
    <w:rsid w:val="0050319C"/>
    <w:rsid w:val="005035D3"/>
    <w:rsid w:val="00504255"/>
    <w:rsid w:val="00504299"/>
    <w:rsid w:val="0050526F"/>
    <w:rsid w:val="00506258"/>
    <w:rsid w:val="00506529"/>
    <w:rsid w:val="00506FCE"/>
    <w:rsid w:val="0050716A"/>
    <w:rsid w:val="0050759A"/>
    <w:rsid w:val="00507A2A"/>
    <w:rsid w:val="00510361"/>
    <w:rsid w:val="00510B15"/>
    <w:rsid w:val="00511547"/>
    <w:rsid w:val="005115CF"/>
    <w:rsid w:val="00511F97"/>
    <w:rsid w:val="00512B1B"/>
    <w:rsid w:val="00512B6C"/>
    <w:rsid w:val="00513191"/>
    <w:rsid w:val="00513283"/>
    <w:rsid w:val="0051388E"/>
    <w:rsid w:val="00513B42"/>
    <w:rsid w:val="00513E72"/>
    <w:rsid w:val="005140DA"/>
    <w:rsid w:val="00514464"/>
    <w:rsid w:val="00515224"/>
    <w:rsid w:val="00515330"/>
    <w:rsid w:val="005154D0"/>
    <w:rsid w:val="005158C0"/>
    <w:rsid w:val="00515AB2"/>
    <w:rsid w:val="00515C05"/>
    <w:rsid w:val="00516DF4"/>
    <w:rsid w:val="005173C3"/>
    <w:rsid w:val="00517591"/>
    <w:rsid w:val="0052011D"/>
    <w:rsid w:val="0052103B"/>
    <w:rsid w:val="005212CD"/>
    <w:rsid w:val="00521342"/>
    <w:rsid w:val="00521A65"/>
    <w:rsid w:val="00521B5E"/>
    <w:rsid w:val="00521C00"/>
    <w:rsid w:val="005221FD"/>
    <w:rsid w:val="00522F6B"/>
    <w:rsid w:val="00523399"/>
    <w:rsid w:val="00523711"/>
    <w:rsid w:val="0052395F"/>
    <w:rsid w:val="00523D91"/>
    <w:rsid w:val="0052426E"/>
    <w:rsid w:val="00524821"/>
    <w:rsid w:val="00524E40"/>
    <w:rsid w:val="005250B4"/>
    <w:rsid w:val="005256FC"/>
    <w:rsid w:val="00526648"/>
    <w:rsid w:val="005273EA"/>
    <w:rsid w:val="005275BE"/>
    <w:rsid w:val="005309DE"/>
    <w:rsid w:val="00530A0E"/>
    <w:rsid w:val="00530EA5"/>
    <w:rsid w:val="00530EFF"/>
    <w:rsid w:val="00530F5F"/>
    <w:rsid w:val="00530FB8"/>
    <w:rsid w:val="00531889"/>
    <w:rsid w:val="005323F3"/>
    <w:rsid w:val="0053264F"/>
    <w:rsid w:val="005326AC"/>
    <w:rsid w:val="005329F1"/>
    <w:rsid w:val="00533403"/>
    <w:rsid w:val="005337CC"/>
    <w:rsid w:val="00534725"/>
    <w:rsid w:val="00534ACD"/>
    <w:rsid w:val="005353F9"/>
    <w:rsid w:val="005354C4"/>
    <w:rsid w:val="005358C4"/>
    <w:rsid w:val="0053608C"/>
    <w:rsid w:val="00536165"/>
    <w:rsid w:val="005361A0"/>
    <w:rsid w:val="005365D0"/>
    <w:rsid w:val="00536FAC"/>
    <w:rsid w:val="0053700E"/>
    <w:rsid w:val="005370B3"/>
    <w:rsid w:val="005372A2"/>
    <w:rsid w:val="00537AD6"/>
    <w:rsid w:val="00537CF3"/>
    <w:rsid w:val="00541444"/>
    <w:rsid w:val="00541553"/>
    <w:rsid w:val="00542454"/>
    <w:rsid w:val="00542B44"/>
    <w:rsid w:val="00544A97"/>
    <w:rsid w:val="00545C97"/>
    <w:rsid w:val="00546B59"/>
    <w:rsid w:val="00550771"/>
    <w:rsid w:val="0055081E"/>
    <w:rsid w:val="005514F5"/>
    <w:rsid w:val="005519D5"/>
    <w:rsid w:val="00551B57"/>
    <w:rsid w:val="00551D78"/>
    <w:rsid w:val="00551EE1"/>
    <w:rsid w:val="00551EFC"/>
    <w:rsid w:val="005526D8"/>
    <w:rsid w:val="00553A7B"/>
    <w:rsid w:val="00553F35"/>
    <w:rsid w:val="005545A5"/>
    <w:rsid w:val="0055485E"/>
    <w:rsid w:val="00554D04"/>
    <w:rsid w:val="00555F5D"/>
    <w:rsid w:val="005566BD"/>
    <w:rsid w:val="00556879"/>
    <w:rsid w:val="00556CA6"/>
    <w:rsid w:val="00557EFB"/>
    <w:rsid w:val="005601A7"/>
    <w:rsid w:val="00560450"/>
    <w:rsid w:val="00560A32"/>
    <w:rsid w:val="00560C5B"/>
    <w:rsid w:val="005611EF"/>
    <w:rsid w:val="00561453"/>
    <w:rsid w:val="005614B3"/>
    <w:rsid w:val="00561E3F"/>
    <w:rsid w:val="00562A09"/>
    <w:rsid w:val="00563189"/>
    <w:rsid w:val="00563660"/>
    <w:rsid w:val="00563BE9"/>
    <w:rsid w:val="00563C02"/>
    <w:rsid w:val="00564642"/>
    <w:rsid w:val="00564D35"/>
    <w:rsid w:val="005653D2"/>
    <w:rsid w:val="005657EC"/>
    <w:rsid w:val="005659B1"/>
    <w:rsid w:val="00566237"/>
    <w:rsid w:val="005666BC"/>
    <w:rsid w:val="00567B34"/>
    <w:rsid w:val="00567F91"/>
    <w:rsid w:val="0057047A"/>
    <w:rsid w:val="005707BD"/>
    <w:rsid w:val="00570F98"/>
    <w:rsid w:val="005715B6"/>
    <w:rsid w:val="00571E3F"/>
    <w:rsid w:val="005720FA"/>
    <w:rsid w:val="0057237B"/>
    <w:rsid w:val="00573255"/>
    <w:rsid w:val="005735A2"/>
    <w:rsid w:val="005739B3"/>
    <w:rsid w:val="00573C65"/>
    <w:rsid w:val="00573EFF"/>
    <w:rsid w:val="005752C5"/>
    <w:rsid w:val="00575475"/>
    <w:rsid w:val="005754B9"/>
    <w:rsid w:val="005756D3"/>
    <w:rsid w:val="0057605B"/>
    <w:rsid w:val="005763EA"/>
    <w:rsid w:val="005764FC"/>
    <w:rsid w:val="00576B66"/>
    <w:rsid w:val="005771DD"/>
    <w:rsid w:val="00577CA5"/>
    <w:rsid w:val="0058171B"/>
    <w:rsid w:val="00581900"/>
    <w:rsid w:val="00581A02"/>
    <w:rsid w:val="00582132"/>
    <w:rsid w:val="0058236B"/>
    <w:rsid w:val="0058283C"/>
    <w:rsid w:val="005833FA"/>
    <w:rsid w:val="0058353D"/>
    <w:rsid w:val="005836D1"/>
    <w:rsid w:val="00583780"/>
    <w:rsid w:val="00584516"/>
    <w:rsid w:val="00584A5A"/>
    <w:rsid w:val="00584B99"/>
    <w:rsid w:val="00584C25"/>
    <w:rsid w:val="00585793"/>
    <w:rsid w:val="005857FA"/>
    <w:rsid w:val="00586194"/>
    <w:rsid w:val="00586A73"/>
    <w:rsid w:val="00586BBE"/>
    <w:rsid w:val="00587074"/>
    <w:rsid w:val="00590792"/>
    <w:rsid w:val="00590AF4"/>
    <w:rsid w:val="00590C1C"/>
    <w:rsid w:val="00590EBA"/>
    <w:rsid w:val="00591E76"/>
    <w:rsid w:val="0059210E"/>
    <w:rsid w:val="0059233B"/>
    <w:rsid w:val="005926F2"/>
    <w:rsid w:val="005933E8"/>
    <w:rsid w:val="00593440"/>
    <w:rsid w:val="00593D18"/>
    <w:rsid w:val="00594782"/>
    <w:rsid w:val="00594FDB"/>
    <w:rsid w:val="00595B41"/>
    <w:rsid w:val="00597124"/>
    <w:rsid w:val="005978FF"/>
    <w:rsid w:val="00597E1F"/>
    <w:rsid w:val="00597E80"/>
    <w:rsid w:val="005A050F"/>
    <w:rsid w:val="005A0D58"/>
    <w:rsid w:val="005A0EFC"/>
    <w:rsid w:val="005A13F6"/>
    <w:rsid w:val="005A2774"/>
    <w:rsid w:val="005A2911"/>
    <w:rsid w:val="005A3D99"/>
    <w:rsid w:val="005A4533"/>
    <w:rsid w:val="005A4633"/>
    <w:rsid w:val="005A4971"/>
    <w:rsid w:val="005A5CEC"/>
    <w:rsid w:val="005A61D0"/>
    <w:rsid w:val="005A6860"/>
    <w:rsid w:val="005A72D8"/>
    <w:rsid w:val="005A7B8E"/>
    <w:rsid w:val="005B09CC"/>
    <w:rsid w:val="005B0A03"/>
    <w:rsid w:val="005B0ABF"/>
    <w:rsid w:val="005B1AED"/>
    <w:rsid w:val="005B1C03"/>
    <w:rsid w:val="005B208A"/>
    <w:rsid w:val="005B2110"/>
    <w:rsid w:val="005B2D10"/>
    <w:rsid w:val="005B30B8"/>
    <w:rsid w:val="005B3918"/>
    <w:rsid w:val="005B3BB2"/>
    <w:rsid w:val="005B433C"/>
    <w:rsid w:val="005B499A"/>
    <w:rsid w:val="005B4B2E"/>
    <w:rsid w:val="005B5414"/>
    <w:rsid w:val="005B561B"/>
    <w:rsid w:val="005B5B04"/>
    <w:rsid w:val="005B5B1B"/>
    <w:rsid w:val="005B5BEA"/>
    <w:rsid w:val="005B5C9E"/>
    <w:rsid w:val="005B5DBD"/>
    <w:rsid w:val="005B62C6"/>
    <w:rsid w:val="005B6688"/>
    <w:rsid w:val="005B699B"/>
    <w:rsid w:val="005B6E60"/>
    <w:rsid w:val="005B6FEE"/>
    <w:rsid w:val="005B770C"/>
    <w:rsid w:val="005B7804"/>
    <w:rsid w:val="005B7823"/>
    <w:rsid w:val="005B7A82"/>
    <w:rsid w:val="005C029B"/>
    <w:rsid w:val="005C0AD8"/>
    <w:rsid w:val="005C1255"/>
    <w:rsid w:val="005C12E2"/>
    <w:rsid w:val="005C17AB"/>
    <w:rsid w:val="005C18BA"/>
    <w:rsid w:val="005C1F51"/>
    <w:rsid w:val="005C1FFA"/>
    <w:rsid w:val="005C2A7D"/>
    <w:rsid w:val="005C37C7"/>
    <w:rsid w:val="005C3C87"/>
    <w:rsid w:val="005C3D9E"/>
    <w:rsid w:val="005C4085"/>
    <w:rsid w:val="005C4768"/>
    <w:rsid w:val="005C58DA"/>
    <w:rsid w:val="005C600C"/>
    <w:rsid w:val="005C7C6A"/>
    <w:rsid w:val="005D0A38"/>
    <w:rsid w:val="005D0A74"/>
    <w:rsid w:val="005D0A9A"/>
    <w:rsid w:val="005D0DD0"/>
    <w:rsid w:val="005D1000"/>
    <w:rsid w:val="005D1928"/>
    <w:rsid w:val="005D1A29"/>
    <w:rsid w:val="005D1B29"/>
    <w:rsid w:val="005D1FF5"/>
    <w:rsid w:val="005D22EA"/>
    <w:rsid w:val="005D2592"/>
    <w:rsid w:val="005D2A08"/>
    <w:rsid w:val="005D2CC4"/>
    <w:rsid w:val="005D327D"/>
    <w:rsid w:val="005D3D8A"/>
    <w:rsid w:val="005D42F6"/>
    <w:rsid w:val="005D5238"/>
    <w:rsid w:val="005D570F"/>
    <w:rsid w:val="005D5F2C"/>
    <w:rsid w:val="005D6047"/>
    <w:rsid w:val="005D70C0"/>
    <w:rsid w:val="005D73D2"/>
    <w:rsid w:val="005D73D8"/>
    <w:rsid w:val="005D7663"/>
    <w:rsid w:val="005D7862"/>
    <w:rsid w:val="005E008C"/>
    <w:rsid w:val="005E12C9"/>
    <w:rsid w:val="005E14D2"/>
    <w:rsid w:val="005E1B95"/>
    <w:rsid w:val="005E1DDB"/>
    <w:rsid w:val="005E2706"/>
    <w:rsid w:val="005E3670"/>
    <w:rsid w:val="005E4513"/>
    <w:rsid w:val="005E4825"/>
    <w:rsid w:val="005E4E0F"/>
    <w:rsid w:val="005E4E3E"/>
    <w:rsid w:val="005E56DE"/>
    <w:rsid w:val="005E6A58"/>
    <w:rsid w:val="005E6D73"/>
    <w:rsid w:val="005E71B5"/>
    <w:rsid w:val="005E7655"/>
    <w:rsid w:val="005E76A9"/>
    <w:rsid w:val="005E791B"/>
    <w:rsid w:val="005F0434"/>
    <w:rsid w:val="005F06E2"/>
    <w:rsid w:val="005F22A0"/>
    <w:rsid w:val="005F2487"/>
    <w:rsid w:val="005F2798"/>
    <w:rsid w:val="005F2A25"/>
    <w:rsid w:val="005F3A9A"/>
    <w:rsid w:val="005F4082"/>
    <w:rsid w:val="005F4334"/>
    <w:rsid w:val="005F43EC"/>
    <w:rsid w:val="005F44B9"/>
    <w:rsid w:val="005F454E"/>
    <w:rsid w:val="005F4770"/>
    <w:rsid w:val="005F4D73"/>
    <w:rsid w:val="005F5760"/>
    <w:rsid w:val="005F59DB"/>
    <w:rsid w:val="005F5E6B"/>
    <w:rsid w:val="005F6F0A"/>
    <w:rsid w:val="005F7690"/>
    <w:rsid w:val="005F7A1E"/>
    <w:rsid w:val="0060004D"/>
    <w:rsid w:val="006005B9"/>
    <w:rsid w:val="00600EDC"/>
    <w:rsid w:val="00601374"/>
    <w:rsid w:val="006023FB"/>
    <w:rsid w:val="006024BA"/>
    <w:rsid w:val="00602F04"/>
    <w:rsid w:val="00602FA4"/>
    <w:rsid w:val="00603E7F"/>
    <w:rsid w:val="00604607"/>
    <w:rsid w:val="00604C6B"/>
    <w:rsid w:val="00605549"/>
    <w:rsid w:val="00607AA8"/>
    <w:rsid w:val="00607D62"/>
    <w:rsid w:val="006101EE"/>
    <w:rsid w:val="006105BD"/>
    <w:rsid w:val="006108A2"/>
    <w:rsid w:val="00610E95"/>
    <w:rsid w:val="00610EFB"/>
    <w:rsid w:val="006119D7"/>
    <w:rsid w:val="00611ADA"/>
    <w:rsid w:val="0061212C"/>
    <w:rsid w:val="00612163"/>
    <w:rsid w:val="00612628"/>
    <w:rsid w:val="006126C0"/>
    <w:rsid w:val="0061367E"/>
    <w:rsid w:val="006139E5"/>
    <w:rsid w:val="006151C0"/>
    <w:rsid w:val="006151C3"/>
    <w:rsid w:val="00615FEB"/>
    <w:rsid w:val="006166DD"/>
    <w:rsid w:val="00616BC4"/>
    <w:rsid w:val="00616E21"/>
    <w:rsid w:val="00617732"/>
    <w:rsid w:val="006204D2"/>
    <w:rsid w:val="006204D8"/>
    <w:rsid w:val="006209C6"/>
    <w:rsid w:val="00620AAD"/>
    <w:rsid w:val="00620ED6"/>
    <w:rsid w:val="0062100A"/>
    <w:rsid w:val="006218E7"/>
    <w:rsid w:val="006219B8"/>
    <w:rsid w:val="00621FCD"/>
    <w:rsid w:val="0062262E"/>
    <w:rsid w:val="0062282B"/>
    <w:rsid w:val="00623284"/>
    <w:rsid w:val="00623444"/>
    <w:rsid w:val="00624763"/>
    <w:rsid w:val="00624A3C"/>
    <w:rsid w:val="00624ABB"/>
    <w:rsid w:val="00625370"/>
    <w:rsid w:val="006258DE"/>
    <w:rsid w:val="006269CD"/>
    <w:rsid w:val="00626CBD"/>
    <w:rsid w:val="006272F8"/>
    <w:rsid w:val="0062734D"/>
    <w:rsid w:val="00627688"/>
    <w:rsid w:val="00627EAD"/>
    <w:rsid w:val="00627F76"/>
    <w:rsid w:val="00630291"/>
    <w:rsid w:val="006305AF"/>
    <w:rsid w:val="0063082B"/>
    <w:rsid w:val="00630926"/>
    <w:rsid w:val="00630BFA"/>
    <w:rsid w:val="00630D48"/>
    <w:rsid w:val="00630F28"/>
    <w:rsid w:val="006310AF"/>
    <w:rsid w:val="00632575"/>
    <w:rsid w:val="00632A39"/>
    <w:rsid w:val="00633646"/>
    <w:rsid w:val="00633901"/>
    <w:rsid w:val="00633930"/>
    <w:rsid w:val="00633ED6"/>
    <w:rsid w:val="00634FD9"/>
    <w:rsid w:val="006354E0"/>
    <w:rsid w:val="00636753"/>
    <w:rsid w:val="00636884"/>
    <w:rsid w:val="00636A68"/>
    <w:rsid w:val="00636FE1"/>
    <w:rsid w:val="00637871"/>
    <w:rsid w:val="00637D92"/>
    <w:rsid w:val="00640156"/>
    <w:rsid w:val="0064070B"/>
    <w:rsid w:val="00640A4E"/>
    <w:rsid w:val="00640B10"/>
    <w:rsid w:val="00640BD3"/>
    <w:rsid w:val="00641047"/>
    <w:rsid w:val="006420E2"/>
    <w:rsid w:val="00642336"/>
    <w:rsid w:val="00642689"/>
    <w:rsid w:val="006428E0"/>
    <w:rsid w:val="0064299C"/>
    <w:rsid w:val="006429AF"/>
    <w:rsid w:val="00642CD0"/>
    <w:rsid w:val="00642CF2"/>
    <w:rsid w:val="00643721"/>
    <w:rsid w:val="006438CC"/>
    <w:rsid w:val="00643A2E"/>
    <w:rsid w:val="006440F8"/>
    <w:rsid w:val="00644901"/>
    <w:rsid w:val="00644DB7"/>
    <w:rsid w:val="006453B5"/>
    <w:rsid w:val="0064582B"/>
    <w:rsid w:val="00645D45"/>
    <w:rsid w:val="00645E2B"/>
    <w:rsid w:val="00645F72"/>
    <w:rsid w:val="0064775E"/>
    <w:rsid w:val="00647A1F"/>
    <w:rsid w:val="00647AD5"/>
    <w:rsid w:val="00647F68"/>
    <w:rsid w:val="00650231"/>
    <w:rsid w:val="006506FC"/>
    <w:rsid w:val="006508C0"/>
    <w:rsid w:val="00650A5B"/>
    <w:rsid w:val="00650E11"/>
    <w:rsid w:val="00651645"/>
    <w:rsid w:val="00651729"/>
    <w:rsid w:val="00651959"/>
    <w:rsid w:val="00651F1A"/>
    <w:rsid w:val="00651F22"/>
    <w:rsid w:val="006520EA"/>
    <w:rsid w:val="006521D9"/>
    <w:rsid w:val="0065227A"/>
    <w:rsid w:val="00652EED"/>
    <w:rsid w:val="00653675"/>
    <w:rsid w:val="00653677"/>
    <w:rsid w:val="00653F77"/>
    <w:rsid w:val="00654C50"/>
    <w:rsid w:val="0065567F"/>
    <w:rsid w:val="006563BA"/>
    <w:rsid w:val="00656667"/>
    <w:rsid w:val="006574A6"/>
    <w:rsid w:val="00657B3B"/>
    <w:rsid w:val="00657F2F"/>
    <w:rsid w:val="00657F7D"/>
    <w:rsid w:val="00660E8B"/>
    <w:rsid w:val="00660EE7"/>
    <w:rsid w:val="006612E1"/>
    <w:rsid w:val="00661BC7"/>
    <w:rsid w:val="00662D3C"/>
    <w:rsid w:val="006632ED"/>
    <w:rsid w:val="00663A56"/>
    <w:rsid w:val="0066487F"/>
    <w:rsid w:val="00665125"/>
    <w:rsid w:val="0066540F"/>
    <w:rsid w:val="006663D8"/>
    <w:rsid w:val="0066700C"/>
    <w:rsid w:val="00667240"/>
    <w:rsid w:val="006676DE"/>
    <w:rsid w:val="00667794"/>
    <w:rsid w:val="00667E63"/>
    <w:rsid w:val="00670E48"/>
    <w:rsid w:val="006717B0"/>
    <w:rsid w:val="00672257"/>
    <w:rsid w:val="00672407"/>
    <w:rsid w:val="006724A8"/>
    <w:rsid w:val="0067283D"/>
    <w:rsid w:val="00672B64"/>
    <w:rsid w:val="006730AF"/>
    <w:rsid w:val="0067323C"/>
    <w:rsid w:val="0067337F"/>
    <w:rsid w:val="0067347B"/>
    <w:rsid w:val="006744AD"/>
    <w:rsid w:val="006744BF"/>
    <w:rsid w:val="00674A8B"/>
    <w:rsid w:val="00674D27"/>
    <w:rsid w:val="00675E20"/>
    <w:rsid w:val="00676169"/>
    <w:rsid w:val="00676F7B"/>
    <w:rsid w:val="00680A3B"/>
    <w:rsid w:val="00680BF4"/>
    <w:rsid w:val="00681686"/>
    <w:rsid w:val="00681A99"/>
    <w:rsid w:val="00681CFD"/>
    <w:rsid w:val="00682D40"/>
    <w:rsid w:val="0068347F"/>
    <w:rsid w:val="00683EA6"/>
    <w:rsid w:val="0068434B"/>
    <w:rsid w:val="00685FBE"/>
    <w:rsid w:val="00686BD8"/>
    <w:rsid w:val="00687900"/>
    <w:rsid w:val="00687E80"/>
    <w:rsid w:val="00691164"/>
    <w:rsid w:val="006911DE"/>
    <w:rsid w:val="006912CF"/>
    <w:rsid w:val="00691484"/>
    <w:rsid w:val="006917BE"/>
    <w:rsid w:val="00691820"/>
    <w:rsid w:val="00692BAB"/>
    <w:rsid w:val="00692E0F"/>
    <w:rsid w:val="00692F6B"/>
    <w:rsid w:val="0069301B"/>
    <w:rsid w:val="00693087"/>
    <w:rsid w:val="00694025"/>
    <w:rsid w:val="006946FF"/>
    <w:rsid w:val="0069501D"/>
    <w:rsid w:val="00695742"/>
    <w:rsid w:val="00696CFE"/>
    <w:rsid w:val="006A0630"/>
    <w:rsid w:val="006A07FB"/>
    <w:rsid w:val="006A1748"/>
    <w:rsid w:val="006A1759"/>
    <w:rsid w:val="006A1A83"/>
    <w:rsid w:val="006A22B6"/>
    <w:rsid w:val="006A27A3"/>
    <w:rsid w:val="006A38AC"/>
    <w:rsid w:val="006A38B3"/>
    <w:rsid w:val="006A3AE6"/>
    <w:rsid w:val="006A4044"/>
    <w:rsid w:val="006A435A"/>
    <w:rsid w:val="006A4935"/>
    <w:rsid w:val="006A4B31"/>
    <w:rsid w:val="006A582A"/>
    <w:rsid w:val="006A76DB"/>
    <w:rsid w:val="006B081D"/>
    <w:rsid w:val="006B0DFA"/>
    <w:rsid w:val="006B1A8E"/>
    <w:rsid w:val="006B1B3D"/>
    <w:rsid w:val="006B1BB1"/>
    <w:rsid w:val="006B2A58"/>
    <w:rsid w:val="006B38B0"/>
    <w:rsid w:val="006B4169"/>
    <w:rsid w:val="006B4685"/>
    <w:rsid w:val="006B5F70"/>
    <w:rsid w:val="006B626F"/>
    <w:rsid w:val="006B64CC"/>
    <w:rsid w:val="006B6C3A"/>
    <w:rsid w:val="006B7DC5"/>
    <w:rsid w:val="006C0043"/>
    <w:rsid w:val="006C0347"/>
    <w:rsid w:val="006C0BC0"/>
    <w:rsid w:val="006C1866"/>
    <w:rsid w:val="006C1C86"/>
    <w:rsid w:val="006C24FF"/>
    <w:rsid w:val="006C2623"/>
    <w:rsid w:val="006C263D"/>
    <w:rsid w:val="006C28AA"/>
    <w:rsid w:val="006C3110"/>
    <w:rsid w:val="006C3629"/>
    <w:rsid w:val="006C3769"/>
    <w:rsid w:val="006C3786"/>
    <w:rsid w:val="006C3D05"/>
    <w:rsid w:val="006C4A45"/>
    <w:rsid w:val="006C5BF8"/>
    <w:rsid w:val="006C641E"/>
    <w:rsid w:val="006C65E4"/>
    <w:rsid w:val="006C709D"/>
    <w:rsid w:val="006C7A83"/>
    <w:rsid w:val="006D04A8"/>
    <w:rsid w:val="006D0954"/>
    <w:rsid w:val="006D0B01"/>
    <w:rsid w:val="006D157C"/>
    <w:rsid w:val="006D16C2"/>
    <w:rsid w:val="006D1B3F"/>
    <w:rsid w:val="006D36E1"/>
    <w:rsid w:val="006D3A7D"/>
    <w:rsid w:val="006D3EE7"/>
    <w:rsid w:val="006D4A1E"/>
    <w:rsid w:val="006D4E93"/>
    <w:rsid w:val="006D5279"/>
    <w:rsid w:val="006D58B7"/>
    <w:rsid w:val="006D5D35"/>
    <w:rsid w:val="006D68E7"/>
    <w:rsid w:val="006D690A"/>
    <w:rsid w:val="006D70FF"/>
    <w:rsid w:val="006D7471"/>
    <w:rsid w:val="006D7B1F"/>
    <w:rsid w:val="006E144C"/>
    <w:rsid w:val="006E15DF"/>
    <w:rsid w:val="006E17B2"/>
    <w:rsid w:val="006E1B38"/>
    <w:rsid w:val="006E2060"/>
    <w:rsid w:val="006E345B"/>
    <w:rsid w:val="006E4DB2"/>
    <w:rsid w:val="006E5165"/>
    <w:rsid w:val="006E52B5"/>
    <w:rsid w:val="006E5771"/>
    <w:rsid w:val="006E66CD"/>
    <w:rsid w:val="006E717B"/>
    <w:rsid w:val="006E723B"/>
    <w:rsid w:val="006E72CC"/>
    <w:rsid w:val="006F07D1"/>
    <w:rsid w:val="006F0BE8"/>
    <w:rsid w:val="006F0F07"/>
    <w:rsid w:val="006F16B7"/>
    <w:rsid w:val="006F1B14"/>
    <w:rsid w:val="006F2C55"/>
    <w:rsid w:val="006F4C0D"/>
    <w:rsid w:val="006F4E0D"/>
    <w:rsid w:val="006F4F2D"/>
    <w:rsid w:val="006F5CBF"/>
    <w:rsid w:val="006F6483"/>
    <w:rsid w:val="006F6498"/>
    <w:rsid w:val="006F7512"/>
    <w:rsid w:val="006F78AE"/>
    <w:rsid w:val="006F7C86"/>
    <w:rsid w:val="007001E2"/>
    <w:rsid w:val="00700C4C"/>
    <w:rsid w:val="007010ED"/>
    <w:rsid w:val="007012B4"/>
    <w:rsid w:val="00701E1E"/>
    <w:rsid w:val="00701FD7"/>
    <w:rsid w:val="00702481"/>
    <w:rsid w:val="00702872"/>
    <w:rsid w:val="00703488"/>
    <w:rsid w:val="007036A8"/>
    <w:rsid w:val="00705F56"/>
    <w:rsid w:val="0070612C"/>
    <w:rsid w:val="00706475"/>
    <w:rsid w:val="00706BD8"/>
    <w:rsid w:val="00707738"/>
    <w:rsid w:val="007077B5"/>
    <w:rsid w:val="00707D56"/>
    <w:rsid w:val="00710725"/>
    <w:rsid w:val="007107F6"/>
    <w:rsid w:val="0071091F"/>
    <w:rsid w:val="00711999"/>
    <w:rsid w:val="00711A1F"/>
    <w:rsid w:val="007129EC"/>
    <w:rsid w:val="007131A5"/>
    <w:rsid w:val="0071329D"/>
    <w:rsid w:val="007135A7"/>
    <w:rsid w:val="00714E48"/>
    <w:rsid w:val="007150D3"/>
    <w:rsid w:val="0071655E"/>
    <w:rsid w:val="00716D67"/>
    <w:rsid w:val="0071713A"/>
    <w:rsid w:val="007177E2"/>
    <w:rsid w:val="00717F6F"/>
    <w:rsid w:val="00720D7F"/>
    <w:rsid w:val="007212F7"/>
    <w:rsid w:val="00721518"/>
    <w:rsid w:val="00721EEB"/>
    <w:rsid w:val="007221B1"/>
    <w:rsid w:val="00722F5E"/>
    <w:rsid w:val="00724300"/>
    <w:rsid w:val="00724E16"/>
    <w:rsid w:val="007259CD"/>
    <w:rsid w:val="007260F9"/>
    <w:rsid w:val="00727A6F"/>
    <w:rsid w:val="0073078B"/>
    <w:rsid w:val="00730987"/>
    <w:rsid w:val="0073114E"/>
    <w:rsid w:val="00731EF5"/>
    <w:rsid w:val="00731FE1"/>
    <w:rsid w:val="0073224B"/>
    <w:rsid w:val="00734F61"/>
    <w:rsid w:val="00736915"/>
    <w:rsid w:val="0074059E"/>
    <w:rsid w:val="0074075C"/>
    <w:rsid w:val="00740F2A"/>
    <w:rsid w:val="00742226"/>
    <w:rsid w:val="00742BFE"/>
    <w:rsid w:val="00743124"/>
    <w:rsid w:val="00743CCC"/>
    <w:rsid w:val="00743D83"/>
    <w:rsid w:val="0074458F"/>
    <w:rsid w:val="007446C4"/>
    <w:rsid w:val="007448C0"/>
    <w:rsid w:val="007448C2"/>
    <w:rsid w:val="00745004"/>
    <w:rsid w:val="00745504"/>
    <w:rsid w:val="0074558F"/>
    <w:rsid w:val="00746259"/>
    <w:rsid w:val="007465BE"/>
    <w:rsid w:val="00746678"/>
    <w:rsid w:val="00746C00"/>
    <w:rsid w:val="00746CDA"/>
    <w:rsid w:val="00746EE4"/>
    <w:rsid w:val="0074709E"/>
    <w:rsid w:val="00747C21"/>
    <w:rsid w:val="00747CF7"/>
    <w:rsid w:val="00747F5F"/>
    <w:rsid w:val="00747F7F"/>
    <w:rsid w:val="00750D77"/>
    <w:rsid w:val="00751743"/>
    <w:rsid w:val="00751B54"/>
    <w:rsid w:val="00752054"/>
    <w:rsid w:val="00752C90"/>
    <w:rsid w:val="00752DF3"/>
    <w:rsid w:val="007538F7"/>
    <w:rsid w:val="00754067"/>
    <w:rsid w:val="0075407D"/>
    <w:rsid w:val="00755897"/>
    <w:rsid w:val="00757099"/>
    <w:rsid w:val="00757420"/>
    <w:rsid w:val="00757569"/>
    <w:rsid w:val="0075799B"/>
    <w:rsid w:val="007607F3"/>
    <w:rsid w:val="0076188E"/>
    <w:rsid w:val="00763061"/>
    <w:rsid w:val="00763485"/>
    <w:rsid w:val="007642BC"/>
    <w:rsid w:val="007649EE"/>
    <w:rsid w:val="00765A96"/>
    <w:rsid w:val="00765BC7"/>
    <w:rsid w:val="00766CEB"/>
    <w:rsid w:val="00766D89"/>
    <w:rsid w:val="00767020"/>
    <w:rsid w:val="0077033C"/>
    <w:rsid w:val="00770596"/>
    <w:rsid w:val="00770CAD"/>
    <w:rsid w:val="00771022"/>
    <w:rsid w:val="0077127C"/>
    <w:rsid w:val="00772E8B"/>
    <w:rsid w:val="00773502"/>
    <w:rsid w:val="00773C4E"/>
    <w:rsid w:val="00773D92"/>
    <w:rsid w:val="007740F0"/>
    <w:rsid w:val="00774643"/>
    <w:rsid w:val="00775AD9"/>
    <w:rsid w:val="00775B18"/>
    <w:rsid w:val="00776712"/>
    <w:rsid w:val="00776985"/>
    <w:rsid w:val="007778C5"/>
    <w:rsid w:val="00777F36"/>
    <w:rsid w:val="00780435"/>
    <w:rsid w:val="0078061C"/>
    <w:rsid w:val="00780C2D"/>
    <w:rsid w:val="00780FA0"/>
    <w:rsid w:val="007813EB"/>
    <w:rsid w:val="0078164D"/>
    <w:rsid w:val="007819D0"/>
    <w:rsid w:val="00781E25"/>
    <w:rsid w:val="007821AF"/>
    <w:rsid w:val="007822C2"/>
    <w:rsid w:val="00782589"/>
    <w:rsid w:val="00782B94"/>
    <w:rsid w:val="00782D9E"/>
    <w:rsid w:val="007834A5"/>
    <w:rsid w:val="00783584"/>
    <w:rsid w:val="0078378A"/>
    <w:rsid w:val="0078393F"/>
    <w:rsid w:val="00783A4B"/>
    <w:rsid w:val="007841A6"/>
    <w:rsid w:val="00784A77"/>
    <w:rsid w:val="00784D5A"/>
    <w:rsid w:val="007850F0"/>
    <w:rsid w:val="00785F0A"/>
    <w:rsid w:val="007863D5"/>
    <w:rsid w:val="007870E3"/>
    <w:rsid w:val="0078755A"/>
    <w:rsid w:val="0078758B"/>
    <w:rsid w:val="00787771"/>
    <w:rsid w:val="00790376"/>
    <w:rsid w:val="00790524"/>
    <w:rsid w:val="0079052A"/>
    <w:rsid w:val="007909BE"/>
    <w:rsid w:val="00790BEC"/>
    <w:rsid w:val="007910D0"/>
    <w:rsid w:val="007919B1"/>
    <w:rsid w:val="00792924"/>
    <w:rsid w:val="0079292E"/>
    <w:rsid w:val="00792DB2"/>
    <w:rsid w:val="00793102"/>
    <w:rsid w:val="00793A51"/>
    <w:rsid w:val="007940A2"/>
    <w:rsid w:val="007943A4"/>
    <w:rsid w:val="0079493F"/>
    <w:rsid w:val="00795C2C"/>
    <w:rsid w:val="007962FF"/>
    <w:rsid w:val="00796415"/>
    <w:rsid w:val="0079681B"/>
    <w:rsid w:val="00797003"/>
    <w:rsid w:val="00797542"/>
    <w:rsid w:val="00797822"/>
    <w:rsid w:val="007A0166"/>
    <w:rsid w:val="007A0432"/>
    <w:rsid w:val="007A0494"/>
    <w:rsid w:val="007A050E"/>
    <w:rsid w:val="007A09E5"/>
    <w:rsid w:val="007A0FF9"/>
    <w:rsid w:val="007A249E"/>
    <w:rsid w:val="007A2C3B"/>
    <w:rsid w:val="007A2CD4"/>
    <w:rsid w:val="007A2D4B"/>
    <w:rsid w:val="007A2E30"/>
    <w:rsid w:val="007A314E"/>
    <w:rsid w:val="007A3342"/>
    <w:rsid w:val="007A39C8"/>
    <w:rsid w:val="007A3C7E"/>
    <w:rsid w:val="007A3D06"/>
    <w:rsid w:val="007A4443"/>
    <w:rsid w:val="007A450E"/>
    <w:rsid w:val="007A4679"/>
    <w:rsid w:val="007A4929"/>
    <w:rsid w:val="007A53C1"/>
    <w:rsid w:val="007A5526"/>
    <w:rsid w:val="007A6927"/>
    <w:rsid w:val="007A6B27"/>
    <w:rsid w:val="007A6EFC"/>
    <w:rsid w:val="007A79B9"/>
    <w:rsid w:val="007A7A5A"/>
    <w:rsid w:val="007A7DD6"/>
    <w:rsid w:val="007A7F5B"/>
    <w:rsid w:val="007B0779"/>
    <w:rsid w:val="007B135D"/>
    <w:rsid w:val="007B17A3"/>
    <w:rsid w:val="007B1A04"/>
    <w:rsid w:val="007B1E43"/>
    <w:rsid w:val="007B2F9E"/>
    <w:rsid w:val="007B2F9F"/>
    <w:rsid w:val="007B3522"/>
    <w:rsid w:val="007B3DC8"/>
    <w:rsid w:val="007B4265"/>
    <w:rsid w:val="007B49A0"/>
    <w:rsid w:val="007B4F3E"/>
    <w:rsid w:val="007B5B3B"/>
    <w:rsid w:val="007B61EB"/>
    <w:rsid w:val="007B6498"/>
    <w:rsid w:val="007B6E60"/>
    <w:rsid w:val="007C0215"/>
    <w:rsid w:val="007C0CB1"/>
    <w:rsid w:val="007C2117"/>
    <w:rsid w:val="007C26B0"/>
    <w:rsid w:val="007C3314"/>
    <w:rsid w:val="007C3F20"/>
    <w:rsid w:val="007C3FF7"/>
    <w:rsid w:val="007C423E"/>
    <w:rsid w:val="007C4297"/>
    <w:rsid w:val="007C4595"/>
    <w:rsid w:val="007C5CCB"/>
    <w:rsid w:val="007C6FAF"/>
    <w:rsid w:val="007D26D9"/>
    <w:rsid w:val="007D2E26"/>
    <w:rsid w:val="007D35E0"/>
    <w:rsid w:val="007D40BB"/>
    <w:rsid w:val="007D41C4"/>
    <w:rsid w:val="007D4810"/>
    <w:rsid w:val="007D4EDC"/>
    <w:rsid w:val="007D5215"/>
    <w:rsid w:val="007D5335"/>
    <w:rsid w:val="007D568B"/>
    <w:rsid w:val="007D56B1"/>
    <w:rsid w:val="007D5BBC"/>
    <w:rsid w:val="007D5D25"/>
    <w:rsid w:val="007D6553"/>
    <w:rsid w:val="007D7419"/>
    <w:rsid w:val="007E04BD"/>
    <w:rsid w:val="007E0629"/>
    <w:rsid w:val="007E08C5"/>
    <w:rsid w:val="007E16C4"/>
    <w:rsid w:val="007E1EFA"/>
    <w:rsid w:val="007E2B1B"/>
    <w:rsid w:val="007E3450"/>
    <w:rsid w:val="007E3750"/>
    <w:rsid w:val="007E3D2A"/>
    <w:rsid w:val="007E3DEF"/>
    <w:rsid w:val="007E41B7"/>
    <w:rsid w:val="007E44E1"/>
    <w:rsid w:val="007E4748"/>
    <w:rsid w:val="007E4AB2"/>
    <w:rsid w:val="007E517F"/>
    <w:rsid w:val="007E5616"/>
    <w:rsid w:val="007E5ACE"/>
    <w:rsid w:val="007E5C22"/>
    <w:rsid w:val="007E5C72"/>
    <w:rsid w:val="007E64AE"/>
    <w:rsid w:val="007E6750"/>
    <w:rsid w:val="007E6A12"/>
    <w:rsid w:val="007E7625"/>
    <w:rsid w:val="007E7F4D"/>
    <w:rsid w:val="007F008B"/>
    <w:rsid w:val="007F0446"/>
    <w:rsid w:val="007F0748"/>
    <w:rsid w:val="007F0D4F"/>
    <w:rsid w:val="007F0DA5"/>
    <w:rsid w:val="007F0F16"/>
    <w:rsid w:val="007F20CE"/>
    <w:rsid w:val="007F2888"/>
    <w:rsid w:val="007F3565"/>
    <w:rsid w:val="007F38BF"/>
    <w:rsid w:val="007F3FDD"/>
    <w:rsid w:val="007F43EF"/>
    <w:rsid w:val="007F47BB"/>
    <w:rsid w:val="007F49B7"/>
    <w:rsid w:val="007F4CA0"/>
    <w:rsid w:val="007F4F9E"/>
    <w:rsid w:val="007F52EC"/>
    <w:rsid w:val="007F540D"/>
    <w:rsid w:val="007F5939"/>
    <w:rsid w:val="007F5FE5"/>
    <w:rsid w:val="007F67CF"/>
    <w:rsid w:val="007F6C75"/>
    <w:rsid w:val="007F6DE2"/>
    <w:rsid w:val="007F716A"/>
    <w:rsid w:val="007F74F5"/>
    <w:rsid w:val="007F7615"/>
    <w:rsid w:val="00801530"/>
    <w:rsid w:val="00801A44"/>
    <w:rsid w:val="00802C40"/>
    <w:rsid w:val="00802D9B"/>
    <w:rsid w:val="008033E2"/>
    <w:rsid w:val="008036FD"/>
    <w:rsid w:val="0080392A"/>
    <w:rsid w:val="00804728"/>
    <w:rsid w:val="00805118"/>
    <w:rsid w:val="008066B8"/>
    <w:rsid w:val="00806C03"/>
    <w:rsid w:val="00806E7B"/>
    <w:rsid w:val="00807800"/>
    <w:rsid w:val="00807EB1"/>
    <w:rsid w:val="00811386"/>
    <w:rsid w:val="00811BE9"/>
    <w:rsid w:val="0081200A"/>
    <w:rsid w:val="0081248B"/>
    <w:rsid w:val="008126BB"/>
    <w:rsid w:val="00813193"/>
    <w:rsid w:val="008135A9"/>
    <w:rsid w:val="00813AC8"/>
    <w:rsid w:val="00813EDF"/>
    <w:rsid w:val="0081427B"/>
    <w:rsid w:val="008144B4"/>
    <w:rsid w:val="0081458E"/>
    <w:rsid w:val="00814F56"/>
    <w:rsid w:val="008161F2"/>
    <w:rsid w:val="008165AF"/>
    <w:rsid w:val="008167E5"/>
    <w:rsid w:val="00816C20"/>
    <w:rsid w:val="00816E7F"/>
    <w:rsid w:val="00817C66"/>
    <w:rsid w:val="008200AD"/>
    <w:rsid w:val="00820CF3"/>
    <w:rsid w:val="00820D2D"/>
    <w:rsid w:val="008216A3"/>
    <w:rsid w:val="008221CE"/>
    <w:rsid w:val="00822A52"/>
    <w:rsid w:val="00822B10"/>
    <w:rsid w:val="00822B2E"/>
    <w:rsid w:val="00822D3F"/>
    <w:rsid w:val="00823821"/>
    <w:rsid w:val="00824038"/>
    <w:rsid w:val="008243B2"/>
    <w:rsid w:val="0082452A"/>
    <w:rsid w:val="0082493B"/>
    <w:rsid w:val="0082493E"/>
    <w:rsid w:val="00824F2D"/>
    <w:rsid w:val="00825C11"/>
    <w:rsid w:val="00825E2E"/>
    <w:rsid w:val="00826658"/>
    <w:rsid w:val="008268ED"/>
    <w:rsid w:val="00826B1E"/>
    <w:rsid w:val="00826BCE"/>
    <w:rsid w:val="008272D3"/>
    <w:rsid w:val="008309B0"/>
    <w:rsid w:val="00833710"/>
    <w:rsid w:val="0083391D"/>
    <w:rsid w:val="00833CDF"/>
    <w:rsid w:val="0083442D"/>
    <w:rsid w:val="00834932"/>
    <w:rsid w:val="008352E0"/>
    <w:rsid w:val="00835489"/>
    <w:rsid w:val="00836000"/>
    <w:rsid w:val="008360E7"/>
    <w:rsid w:val="00836B6C"/>
    <w:rsid w:val="00836E19"/>
    <w:rsid w:val="00836E1E"/>
    <w:rsid w:val="00836E3E"/>
    <w:rsid w:val="00837237"/>
    <w:rsid w:val="0084053C"/>
    <w:rsid w:val="008406B8"/>
    <w:rsid w:val="00841505"/>
    <w:rsid w:val="00842155"/>
    <w:rsid w:val="00842265"/>
    <w:rsid w:val="00843664"/>
    <w:rsid w:val="0084393B"/>
    <w:rsid w:val="00843BAD"/>
    <w:rsid w:val="00843C8B"/>
    <w:rsid w:val="00843CE5"/>
    <w:rsid w:val="00843D9B"/>
    <w:rsid w:val="00844A09"/>
    <w:rsid w:val="00845927"/>
    <w:rsid w:val="00845C19"/>
    <w:rsid w:val="00846196"/>
    <w:rsid w:val="00846451"/>
    <w:rsid w:val="0084656A"/>
    <w:rsid w:val="00846AC1"/>
    <w:rsid w:val="00850676"/>
    <w:rsid w:val="008508DE"/>
    <w:rsid w:val="00850B81"/>
    <w:rsid w:val="008513C6"/>
    <w:rsid w:val="00851AFB"/>
    <w:rsid w:val="00851CB2"/>
    <w:rsid w:val="0085254A"/>
    <w:rsid w:val="00853980"/>
    <w:rsid w:val="00853B31"/>
    <w:rsid w:val="00853C60"/>
    <w:rsid w:val="00854057"/>
    <w:rsid w:val="00855083"/>
    <w:rsid w:val="00855350"/>
    <w:rsid w:val="008563E9"/>
    <w:rsid w:val="00856650"/>
    <w:rsid w:val="00856B12"/>
    <w:rsid w:val="0085738E"/>
    <w:rsid w:val="00857652"/>
    <w:rsid w:val="00857DCE"/>
    <w:rsid w:val="00857DD6"/>
    <w:rsid w:val="00857EFC"/>
    <w:rsid w:val="008600AD"/>
    <w:rsid w:val="00860299"/>
    <w:rsid w:val="00860812"/>
    <w:rsid w:val="00860FA0"/>
    <w:rsid w:val="00861FAC"/>
    <w:rsid w:val="0086397D"/>
    <w:rsid w:val="008646F9"/>
    <w:rsid w:val="00864E15"/>
    <w:rsid w:val="00864E34"/>
    <w:rsid w:val="00865346"/>
    <w:rsid w:val="00865823"/>
    <w:rsid w:val="00865A34"/>
    <w:rsid w:val="00865DBF"/>
    <w:rsid w:val="008667DF"/>
    <w:rsid w:val="0086711E"/>
    <w:rsid w:val="008674E1"/>
    <w:rsid w:val="00871385"/>
    <w:rsid w:val="0087175C"/>
    <w:rsid w:val="00871FC0"/>
    <w:rsid w:val="00872027"/>
    <w:rsid w:val="00873814"/>
    <w:rsid w:val="008739DE"/>
    <w:rsid w:val="00874619"/>
    <w:rsid w:val="00874CB1"/>
    <w:rsid w:val="00876370"/>
    <w:rsid w:val="008765B8"/>
    <w:rsid w:val="008765CC"/>
    <w:rsid w:val="008774D7"/>
    <w:rsid w:val="00877571"/>
    <w:rsid w:val="00880284"/>
    <w:rsid w:val="0088097E"/>
    <w:rsid w:val="00881005"/>
    <w:rsid w:val="0088104B"/>
    <w:rsid w:val="00881F80"/>
    <w:rsid w:val="0088366A"/>
    <w:rsid w:val="00883902"/>
    <w:rsid w:val="008845EB"/>
    <w:rsid w:val="008853F7"/>
    <w:rsid w:val="008854C2"/>
    <w:rsid w:val="008856DB"/>
    <w:rsid w:val="00885869"/>
    <w:rsid w:val="00885C0D"/>
    <w:rsid w:val="00886664"/>
    <w:rsid w:val="008867DC"/>
    <w:rsid w:val="00886901"/>
    <w:rsid w:val="00887544"/>
    <w:rsid w:val="008875FA"/>
    <w:rsid w:val="00887D73"/>
    <w:rsid w:val="008903A3"/>
    <w:rsid w:val="008910DD"/>
    <w:rsid w:val="00891CE3"/>
    <w:rsid w:val="008928AB"/>
    <w:rsid w:val="00892F6C"/>
    <w:rsid w:val="0089395D"/>
    <w:rsid w:val="00893A5C"/>
    <w:rsid w:val="00893F43"/>
    <w:rsid w:val="008941C1"/>
    <w:rsid w:val="00894401"/>
    <w:rsid w:val="0089448E"/>
    <w:rsid w:val="008944BE"/>
    <w:rsid w:val="008946D0"/>
    <w:rsid w:val="00894CD1"/>
    <w:rsid w:val="00895FD8"/>
    <w:rsid w:val="00896F5E"/>
    <w:rsid w:val="008974D7"/>
    <w:rsid w:val="00897636"/>
    <w:rsid w:val="008978AD"/>
    <w:rsid w:val="00897942"/>
    <w:rsid w:val="008A00B9"/>
    <w:rsid w:val="008A042D"/>
    <w:rsid w:val="008A1A5F"/>
    <w:rsid w:val="008A1BC4"/>
    <w:rsid w:val="008A1CB8"/>
    <w:rsid w:val="008A1D52"/>
    <w:rsid w:val="008A1FAC"/>
    <w:rsid w:val="008A2108"/>
    <w:rsid w:val="008A2260"/>
    <w:rsid w:val="008A2415"/>
    <w:rsid w:val="008A2878"/>
    <w:rsid w:val="008A33DB"/>
    <w:rsid w:val="008A3575"/>
    <w:rsid w:val="008A444C"/>
    <w:rsid w:val="008A4C31"/>
    <w:rsid w:val="008A4D14"/>
    <w:rsid w:val="008A5955"/>
    <w:rsid w:val="008A628E"/>
    <w:rsid w:val="008A6C43"/>
    <w:rsid w:val="008A6D20"/>
    <w:rsid w:val="008A762D"/>
    <w:rsid w:val="008A7F7C"/>
    <w:rsid w:val="008B041C"/>
    <w:rsid w:val="008B05D6"/>
    <w:rsid w:val="008B12BC"/>
    <w:rsid w:val="008B1F2F"/>
    <w:rsid w:val="008B1F9A"/>
    <w:rsid w:val="008B2AF8"/>
    <w:rsid w:val="008B372A"/>
    <w:rsid w:val="008B3E48"/>
    <w:rsid w:val="008B4178"/>
    <w:rsid w:val="008B42F2"/>
    <w:rsid w:val="008B4BED"/>
    <w:rsid w:val="008B54F9"/>
    <w:rsid w:val="008B5723"/>
    <w:rsid w:val="008B6563"/>
    <w:rsid w:val="008B77E1"/>
    <w:rsid w:val="008B78F9"/>
    <w:rsid w:val="008B7A79"/>
    <w:rsid w:val="008C00A3"/>
    <w:rsid w:val="008C013B"/>
    <w:rsid w:val="008C035C"/>
    <w:rsid w:val="008C0644"/>
    <w:rsid w:val="008C1136"/>
    <w:rsid w:val="008C12B9"/>
    <w:rsid w:val="008C14AA"/>
    <w:rsid w:val="008C2292"/>
    <w:rsid w:val="008C2855"/>
    <w:rsid w:val="008C3BE4"/>
    <w:rsid w:val="008C426D"/>
    <w:rsid w:val="008C4316"/>
    <w:rsid w:val="008C4894"/>
    <w:rsid w:val="008C4AF2"/>
    <w:rsid w:val="008C4E8B"/>
    <w:rsid w:val="008C51E4"/>
    <w:rsid w:val="008C5930"/>
    <w:rsid w:val="008C77AC"/>
    <w:rsid w:val="008C77FF"/>
    <w:rsid w:val="008D0014"/>
    <w:rsid w:val="008D09D7"/>
    <w:rsid w:val="008D0EAA"/>
    <w:rsid w:val="008D1514"/>
    <w:rsid w:val="008D1814"/>
    <w:rsid w:val="008D33E3"/>
    <w:rsid w:val="008D340C"/>
    <w:rsid w:val="008D3BE3"/>
    <w:rsid w:val="008D427E"/>
    <w:rsid w:val="008D4EFC"/>
    <w:rsid w:val="008D57F8"/>
    <w:rsid w:val="008D60F4"/>
    <w:rsid w:val="008D698F"/>
    <w:rsid w:val="008D6C42"/>
    <w:rsid w:val="008D7ADB"/>
    <w:rsid w:val="008D7DBD"/>
    <w:rsid w:val="008E03CE"/>
    <w:rsid w:val="008E0D84"/>
    <w:rsid w:val="008E10E5"/>
    <w:rsid w:val="008E11F7"/>
    <w:rsid w:val="008E1535"/>
    <w:rsid w:val="008E179C"/>
    <w:rsid w:val="008E24A3"/>
    <w:rsid w:val="008E2E3E"/>
    <w:rsid w:val="008E2FEF"/>
    <w:rsid w:val="008E3BF0"/>
    <w:rsid w:val="008E422C"/>
    <w:rsid w:val="008E4943"/>
    <w:rsid w:val="008E4EA7"/>
    <w:rsid w:val="008E516C"/>
    <w:rsid w:val="008E5517"/>
    <w:rsid w:val="008E6C8C"/>
    <w:rsid w:val="008E7130"/>
    <w:rsid w:val="008E7E20"/>
    <w:rsid w:val="008F042B"/>
    <w:rsid w:val="008F062D"/>
    <w:rsid w:val="008F0D9E"/>
    <w:rsid w:val="008F114F"/>
    <w:rsid w:val="008F14C2"/>
    <w:rsid w:val="008F1524"/>
    <w:rsid w:val="008F21D1"/>
    <w:rsid w:val="008F2555"/>
    <w:rsid w:val="008F3394"/>
    <w:rsid w:val="008F374C"/>
    <w:rsid w:val="008F3C38"/>
    <w:rsid w:val="008F3D21"/>
    <w:rsid w:val="008F3D3D"/>
    <w:rsid w:val="008F3E1A"/>
    <w:rsid w:val="008F43BC"/>
    <w:rsid w:val="008F4908"/>
    <w:rsid w:val="008F4A14"/>
    <w:rsid w:val="008F4EB9"/>
    <w:rsid w:val="008F5086"/>
    <w:rsid w:val="008F5FDC"/>
    <w:rsid w:val="008F6FEA"/>
    <w:rsid w:val="008F7FD6"/>
    <w:rsid w:val="00900243"/>
    <w:rsid w:val="009003CA"/>
    <w:rsid w:val="00900554"/>
    <w:rsid w:val="00900904"/>
    <w:rsid w:val="00900C27"/>
    <w:rsid w:val="00900EE7"/>
    <w:rsid w:val="009010AB"/>
    <w:rsid w:val="00901144"/>
    <w:rsid w:val="009017A6"/>
    <w:rsid w:val="00901C2C"/>
    <w:rsid w:val="00901D63"/>
    <w:rsid w:val="0090201E"/>
    <w:rsid w:val="00902799"/>
    <w:rsid w:val="00904DC8"/>
    <w:rsid w:val="00904FD2"/>
    <w:rsid w:val="00905254"/>
    <w:rsid w:val="00905365"/>
    <w:rsid w:val="00905454"/>
    <w:rsid w:val="00905818"/>
    <w:rsid w:val="009060D6"/>
    <w:rsid w:val="00906518"/>
    <w:rsid w:val="00906BD5"/>
    <w:rsid w:val="00906EB7"/>
    <w:rsid w:val="00906F25"/>
    <w:rsid w:val="009075C5"/>
    <w:rsid w:val="0090760B"/>
    <w:rsid w:val="00907857"/>
    <w:rsid w:val="00910055"/>
    <w:rsid w:val="0091146A"/>
    <w:rsid w:val="009125A4"/>
    <w:rsid w:val="0091263A"/>
    <w:rsid w:val="0091297D"/>
    <w:rsid w:val="00912D7E"/>
    <w:rsid w:val="0091327E"/>
    <w:rsid w:val="009137C5"/>
    <w:rsid w:val="00913C97"/>
    <w:rsid w:val="00914775"/>
    <w:rsid w:val="00915564"/>
    <w:rsid w:val="00915659"/>
    <w:rsid w:val="009165B9"/>
    <w:rsid w:val="00917215"/>
    <w:rsid w:val="00917903"/>
    <w:rsid w:val="00917D53"/>
    <w:rsid w:val="00920258"/>
    <w:rsid w:val="009204BD"/>
    <w:rsid w:val="00920A30"/>
    <w:rsid w:val="00920B37"/>
    <w:rsid w:val="00920FE1"/>
    <w:rsid w:val="00921BBD"/>
    <w:rsid w:val="0092222B"/>
    <w:rsid w:val="00922231"/>
    <w:rsid w:val="00922726"/>
    <w:rsid w:val="009228D9"/>
    <w:rsid w:val="009229CD"/>
    <w:rsid w:val="00922A59"/>
    <w:rsid w:val="00923752"/>
    <w:rsid w:val="0092464C"/>
    <w:rsid w:val="00924A31"/>
    <w:rsid w:val="0092513B"/>
    <w:rsid w:val="009253BF"/>
    <w:rsid w:val="00925BDB"/>
    <w:rsid w:val="00925C35"/>
    <w:rsid w:val="00926B00"/>
    <w:rsid w:val="00926B11"/>
    <w:rsid w:val="00926F6C"/>
    <w:rsid w:val="0092738F"/>
    <w:rsid w:val="0092776F"/>
    <w:rsid w:val="00927FBD"/>
    <w:rsid w:val="0093190F"/>
    <w:rsid w:val="00931B98"/>
    <w:rsid w:val="00932262"/>
    <w:rsid w:val="00932575"/>
    <w:rsid w:val="009329C3"/>
    <w:rsid w:val="00932D2A"/>
    <w:rsid w:val="00933991"/>
    <w:rsid w:val="00933A6D"/>
    <w:rsid w:val="0093402C"/>
    <w:rsid w:val="00934FDD"/>
    <w:rsid w:val="009352DE"/>
    <w:rsid w:val="00935B6E"/>
    <w:rsid w:val="00935DB7"/>
    <w:rsid w:val="00936AB3"/>
    <w:rsid w:val="009377CE"/>
    <w:rsid w:val="00937B81"/>
    <w:rsid w:val="00940095"/>
    <w:rsid w:val="00941028"/>
    <w:rsid w:val="009412B1"/>
    <w:rsid w:val="0094163F"/>
    <w:rsid w:val="0094177D"/>
    <w:rsid w:val="00941798"/>
    <w:rsid w:val="009422AF"/>
    <w:rsid w:val="0094240A"/>
    <w:rsid w:val="00942435"/>
    <w:rsid w:val="00942919"/>
    <w:rsid w:val="00942925"/>
    <w:rsid w:val="00942A5B"/>
    <w:rsid w:val="00942FA6"/>
    <w:rsid w:val="00943668"/>
    <w:rsid w:val="00943D63"/>
    <w:rsid w:val="009442CC"/>
    <w:rsid w:val="00944979"/>
    <w:rsid w:val="00944DCD"/>
    <w:rsid w:val="009452F5"/>
    <w:rsid w:val="009452F7"/>
    <w:rsid w:val="009461A6"/>
    <w:rsid w:val="00946372"/>
    <w:rsid w:val="00946738"/>
    <w:rsid w:val="00946948"/>
    <w:rsid w:val="00947382"/>
    <w:rsid w:val="00947671"/>
    <w:rsid w:val="00947AC9"/>
    <w:rsid w:val="009502EF"/>
    <w:rsid w:val="00950942"/>
    <w:rsid w:val="0095270F"/>
    <w:rsid w:val="00952A56"/>
    <w:rsid w:val="00952E49"/>
    <w:rsid w:val="009536F7"/>
    <w:rsid w:val="00953FBD"/>
    <w:rsid w:val="00954813"/>
    <w:rsid w:val="00954A6A"/>
    <w:rsid w:val="00955444"/>
    <w:rsid w:val="0095580E"/>
    <w:rsid w:val="0095638A"/>
    <w:rsid w:val="009569DA"/>
    <w:rsid w:val="00956F0B"/>
    <w:rsid w:val="009571B4"/>
    <w:rsid w:val="009573C4"/>
    <w:rsid w:val="0095751F"/>
    <w:rsid w:val="00957F7B"/>
    <w:rsid w:val="009600FF"/>
    <w:rsid w:val="00960259"/>
    <w:rsid w:val="00961437"/>
    <w:rsid w:val="0096177E"/>
    <w:rsid w:val="00961A30"/>
    <w:rsid w:val="00961B8D"/>
    <w:rsid w:val="00961E3E"/>
    <w:rsid w:val="009622A3"/>
    <w:rsid w:val="0096238C"/>
    <w:rsid w:val="00962FEC"/>
    <w:rsid w:val="00963AF8"/>
    <w:rsid w:val="00963C88"/>
    <w:rsid w:val="00964E04"/>
    <w:rsid w:val="00965475"/>
    <w:rsid w:val="00965A90"/>
    <w:rsid w:val="00965B0B"/>
    <w:rsid w:val="00966691"/>
    <w:rsid w:val="009666DB"/>
    <w:rsid w:val="00967224"/>
    <w:rsid w:val="00967E43"/>
    <w:rsid w:val="00970154"/>
    <w:rsid w:val="00970572"/>
    <w:rsid w:val="0097085C"/>
    <w:rsid w:val="009708C2"/>
    <w:rsid w:val="0097116B"/>
    <w:rsid w:val="009724BE"/>
    <w:rsid w:val="00972AC9"/>
    <w:rsid w:val="00972B50"/>
    <w:rsid w:val="00974A63"/>
    <w:rsid w:val="0097516D"/>
    <w:rsid w:val="00975AF9"/>
    <w:rsid w:val="00975C54"/>
    <w:rsid w:val="0097647B"/>
    <w:rsid w:val="009772F7"/>
    <w:rsid w:val="00977B9D"/>
    <w:rsid w:val="00977CDB"/>
    <w:rsid w:val="00981B74"/>
    <w:rsid w:val="00981C1B"/>
    <w:rsid w:val="00982440"/>
    <w:rsid w:val="00982D28"/>
    <w:rsid w:val="009831DE"/>
    <w:rsid w:val="00983227"/>
    <w:rsid w:val="009834AE"/>
    <w:rsid w:val="009834CB"/>
    <w:rsid w:val="00983FC1"/>
    <w:rsid w:val="00983FC9"/>
    <w:rsid w:val="009846D5"/>
    <w:rsid w:val="00984A20"/>
    <w:rsid w:val="00984C40"/>
    <w:rsid w:val="00985271"/>
    <w:rsid w:val="009852A6"/>
    <w:rsid w:val="0098585F"/>
    <w:rsid w:val="00986818"/>
    <w:rsid w:val="009869D5"/>
    <w:rsid w:val="0099055C"/>
    <w:rsid w:val="0099093B"/>
    <w:rsid w:val="00990D4E"/>
    <w:rsid w:val="00991395"/>
    <w:rsid w:val="0099159C"/>
    <w:rsid w:val="00991C6E"/>
    <w:rsid w:val="0099221B"/>
    <w:rsid w:val="00992399"/>
    <w:rsid w:val="0099253D"/>
    <w:rsid w:val="00992F01"/>
    <w:rsid w:val="00992FCA"/>
    <w:rsid w:val="00993923"/>
    <w:rsid w:val="00993C7E"/>
    <w:rsid w:val="00994D3B"/>
    <w:rsid w:val="00995000"/>
    <w:rsid w:val="0099624C"/>
    <w:rsid w:val="00996491"/>
    <w:rsid w:val="00997173"/>
    <w:rsid w:val="00997C75"/>
    <w:rsid w:val="009A0045"/>
    <w:rsid w:val="009A00DD"/>
    <w:rsid w:val="009A0B04"/>
    <w:rsid w:val="009A0D05"/>
    <w:rsid w:val="009A10F0"/>
    <w:rsid w:val="009A1215"/>
    <w:rsid w:val="009A1550"/>
    <w:rsid w:val="009A19CC"/>
    <w:rsid w:val="009A27D1"/>
    <w:rsid w:val="009A33FB"/>
    <w:rsid w:val="009A38D0"/>
    <w:rsid w:val="009A48C7"/>
    <w:rsid w:val="009A4B73"/>
    <w:rsid w:val="009A4F8A"/>
    <w:rsid w:val="009A5122"/>
    <w:rsid w:val="009A565A"/>
    <w:rsid w:val="009A63B2"/>
    <w:rsid w:val="009A6F20"/>
    <w:rsid w:val="009A6FF4"/>
    <w:rsid w:val="009A7D1E"/>
    <w:rsid w:val="009B073A"/>
    <w:rsid w:val="009B0914"/>
    <w:rsid w:val="009B0BD9"/>
    <w:rsid w:val="009B0C57"/>
    <w:rsid w:val="009B18BC"/>
    <w:rsid w:val="009B1D1B"/>
    <w:rsid w:val="009B1E38"/>
    <w:rsid w:val="009B1E6F"/>
    <w:rsid w:val="009B24C9"/>
    <w:rsid w:val="009B25F6"/>
    <w:rsid w:val="009B2CEF"/>
    <w:rsid w:val="009B2FD9"/>
    <w:rsid w:val="009B4384"/>
    <w:rsid w:val="009B4404"/>
    <w:rsid w:val="009B4552"/>
    <w:rsid w:val="009B479E"/>
    <w:rsid w:val="009B47A4"/>
    <w:rsid w:val="009B49C0"/>
    <w:rsid w:val="009B4C7D"/>
    <w:rsid w:val="009B510C"/>
    <w:rsid w:val="009B5335"/>
    <w:rsid w:val="009B5857"/>
    <w:rsid w:val="009B5C99"/>
    <w:rsid w:val="009B5FB2"/>
    <w:rsid w:val="009B67A6"/>
    <w:rsid w:val="009B6F3C"/>
    <w:rsid w:val="009B7F34"/>
    <w:rsid w:val="009B7FF5"/>
    <w:rsid w:val="009C0513"/>
    <w:rsid w:val="009C1217"/>
    <w:rsid w:val="009C1232"/>
    <w:rsid w:val="009C15A0"/>
    <w:rsid w:val="009C16FB"/>
    <w:rsid w:val="009C1ED0"/>
    <w:rsid w:val="009C1F73"/>
    <w:rsid w:val="009C21A9"/>
    <w:rsid w:val="009C304B"/>
    <w:rsid w:val="009C37B9"/>
    <w:rsid w:val="009C43B5"/>
    <w:rsid w:val="009C548C"/>
    <w:rsid w:val="009C55E5"/>
    <w:rsid w:val="009C565A"/>
    <w:rsid w:val="009C5687"/>
    <w:rsid w:val="009C67B9"/>
    <w:rsid w:val="009C791D"/>
    <w:rsid w:val="009C792E"/>
    <w:rsid w:val="009C7C3C"/>
    <w:rsid w:val="009C7D8A"/>
    <w:rsid w:val="009C7E8A"/>
    <w:rsid w:val="009D04D5"/>
    <w:rsid w:val="009D0D8C"/>
    <w:rsid w:val="009D1086"/>
    <w:rsid w:val="009D1268"/>
    <w:rsid w:val="009D14F9"/>
    <w:rsid w:val="009D1AFE"/>
    <w:rsid w:val="009D2330"/>
    <w:rsid w:val="009D2FE9"/>
    <w:rsid w:val="009D31AE"/>
    <w:rsid w:val="009D34F7"/>
    <w:rsid w:val="009D3790"/>
    <w:rsid w:val="009D3A6E"/>
    <w:rsid w:val="009D3A72"/>
    <w:rsid w:val="009D3D46"/>
    <w:rsid w:val="009D4894"/>
    <w:rsid w:val="009D4AA2"/>
    <w:rsid w:val="009D5B6E"/>
    <w:rsid w:val="009D6D77"/>
    <w:rsid w:val="009D78DC"/>
    <w:rsid w:val="009E0303"/>
    <w:rsid w:val="009E0B32"/>
    <w:rsid w:val="009E0CF7"/>
    <w:rsid w:val="009E1A94"/>
    <w:rsid w:val="009E2185"/>
    <w:rsid w:val="009E23D5"/>
    <w:rsid w:val="009E2ECE"/>
    <w:rsid w:val="009E2EE5"/>
    <w:rsid w:val="009E3123"/>
    <w:rsid w:val="009E33C5"/>
    <w:rsid w:val="009E3725"/>
    <w:rsid w:val="009E40C7"/>
    <w:rsid w:val="009E59B8"/>
    <w:rsid w:val="009E66D3"/>
    <w:rsid w:val="009E6A42"/>
    <w:rsid w:val="009E6E42"/>
    <w:rsid w:val="009E7476"/>
    <w:rsid w:val="009E7499"/>
    <w:rsid w:val="009E7691"/>
    <w:rsid w:val="009E79EE"/>
    <w:rsid w:val="009F0C52"/>
    <w:rsid w:val="009F0E3D"/>
    <w:rsid w:val="009F0EA3"/>
    <w:rsid w:val="009F0EFF"/>
    <w:rsid w:val="009F1F2D"/>
    <w:rsid w:val="009F21A2"/>
    <w:rsid w:val="009F2F30"/>
    <w:rsid w:val="009F3578"/>
    <w:rsid w:val="009F38E8"/>
    <w:rsid w:val="009F38F5"/>
    <w:rsid w:val="009F3C4C"/>
    <w:rsid w:val="009F4470"/>
    <w:rsid w:val="009F5725"/>
    <w:rsid w:val="009F6352"/>
    <w:rsid w:val="009F68A6"/>
    <w:rsid w:val="009F714F"/>
    <w:rsid w:val="009F7550"/>
    <w:rsid w:val="00A00277"/>
    <w:rsid w:val="00A005A8"/>
    <w:rsid w:val="00A0286F"/>
    <w:rsid w:val="00A02B76"/>
    <w:rsid w:val="00A02BEE"/>
    <w:rsid w:val="00A02C44"/>
    <w:rsid w:val="00A02FBA"/>
    <w:rsid w:val="00A032E6"/>
    <w:rsid w:val="00A0362B"/>
    <w:rsid w:val="00A0434E"/>
    <w:rsid w:val="00A0458A"/>
    <w:rsid w:val="00A05653"/>
    <w:rsid w:val="00A0590F"/>
    <w:rsid w:val="00A05C53"/>
    <w:rsid w:val="00A06212"/>
    <w:rsid w:val="00A06FFF"/>
    <w:rsid w:val="00A07671"/>
    <w:rsid w:val="00A07C3D"/>
    <w:rsid w:val="00A1043F"/>
    <w:rsid w:val="00A10E45"/>
    <w:rsid w:val="00A11D2E"/>
    <w:rsid w:val="00A11DDE"/>
    <w:rsid w:val="00A12BB4"/>
    <w:rsid w:val="00A13A8D"/>
    <w:rsid w:val="00A13CA2"/>
    <w:rsid w:val="00A14FB5"/>
    <w:rsid w:val="00A150D9"/>
    <w:rsid w:val="00A15660"/>
    <w:rsid w:val="00A15804"/>
    <w:rsid w:val="00A159B3"/>
    <w:rsid w:val="00A15E4F"/>
    <w:rsid w:val="00A15F9F"/>
    <w:rsid w:val="00A16E1C"/>
    <w:rsid w:val="00A1759E"/>
    <w:rsid w:val="00A17A59"/>
    <w:rsid w:val="00A209FD"/>
    <w:rsid w:val="00A21003"/>
    <w:rsid w:val="00A22170"/>
    <w:rsid w:val="00A222C6"/>
    <w:rsid w:val="00A22879"/>
    <w:rsid w:val="00A22CD0"/>
    <w:rsid w:val="00A23170"/>
    <w:rsid w:val="00A23647"/>
    <w:rsid w:val="00A23D65"/>
    <w:rsid w:val="00A24109"/>
    <w:rsid w:val="00A2412B"/>
    <w:rsid w:val="00A24205"/>
    <w:rsid w:val="00A25936"/>
    <w:rsid w:val="00A25944"/>
    <w:rsid w:val="00A268AF"/>
    <w:rsid w:val="00A26A9A"/>
    <w:rsid w:val="00A26D2B"/>
    <w:rsid w:val="00A277F3"/>
    <w:rsid w:val="00A27B6B"/>
    <w:rsid w:val="00A31A33"/>
    <w:rsid w:val="00A3205B"/>
    <w:rsid w:val="00A3345C"/>
    <w:rsid w:val="00A334C2"/>
    <w:rsid w:val="00A3465D"/>
    <w:rsid w:val="00A349B4"/>
    <w:rsid w:val="00A34AC3"/>
    <w:rsid w:val="00A356A4"/>
    <w:rsid w:val="00A357A1"/>
    <w:rsid w:val="00A357D2"/>
    <w:rsid w:val="00A3583D"/>
    <w:rsid w:val="00A359F5"/>
    <w:rsid w:val="00A35C24"/>
    <w:rsid w:val="00A36A3C"/>
    <w:rsid w:val="00A36AF1"/>
    <w:rsid w:val="00A36B6A"/>
    <w:rsid w:val="00A36FE8"/>
    <w:rsid w:val="00A37BC5"/>
    <w:rsid w:val="00A37EAE"/>
    <w:rsid w:val="00A37F48"/>
    <w:rsid w:val="00A405FE"/>
    <w:rsid w:val="00A40E5E"/>
    <w:rsid w:val="00A40F30"/>
    <w:rsid w:val="00A4138C"/>
    <w:rsid w:val="00A41717"/>
    <w:rsid w:val="00A41863"/>
    <w:rsid w:val="00A42671"/>
    <w:rsid w:val="00A4267C"/>
    <w:rsid w:val="00A42852"/>
    <w:rsid w:val="00A435D3"/>
    <w:rsid w:val="00A436A5"/>
    <w:rsid w:val="00A43847"/>
    <w:rsid w:val="00A439AE"/>
    <w:rsid w:val="00A43D0E"/>
    <w:rsid w:val="00A444E0"/>
    <w:rsid w:val="00A46600"/>
    <w:rsid w:val="00A475AF"/>
    <w:rsid w:val="00A47F42"/>
    <w:rsid w:val="00A50D5D"/>
    <w:rsid w:val="00A51094"/>
    <w:rsid w:val="00A52007"/>
    <w:rsid w:val="00A5465A"/>
    <w:rsid w:val="00A54AC8"/>
    <w:rsid w:val="00A54F87"/>
    <w:rsid w:val="00A5540E"/>
    <w:rsid w:val="00A55C89"/>
    <w:rsid w:val="00A55CE2"/>
    <w:rsid w:val="00A56A2D"/>
    <w:rsid w:val="00A56B07"/>
    <w:rsid w:val="00A56FC1"/>
    <w:rsid w:val="00A57E0E"/>
    <w:rsid w:val="00A6035A"/>
    <w:rsid w:val="00A614CD"/>
    <w:rsid w:val="00A62877"/>
    <w:rsid w:val="00A62E62"/>
    <w:rsid w:val="00A63180"/>
    <w:rsid w:val="00A63BCF"/>
    <w:rsid w:val="00A6453B"/>
    <w:rsid w:val="00A646CB"/>
    <w:rsid w:val="00A64881"/>
    <w:rsid w:val="00A66327"/>
    <w:rsid w:val="00A66492"/>
    <w:rsid w:val="00A66712"/>
    <w:rsid w:val="00A66A8E"/>
    <w:rsid w:val="00A66F86"/>
    <w:rsid w:val="00A6798A"/>
    <w:rsid w:val="00A67C0C"/>
    <w:rsid w:val="00A70101"/>
    <w:rsid w:val="00A702A6"/>
    <w:rsid w:val="00A7053C"/>
    <w:rsid w:val="00A71083"/>
    <w:rsid w:val="00A716B4"/>
    <w:rsid w:val="00A71C10"/>
    <w:rsid w:val="00A7588F"/>
    <w:rsid w:val="00A75AD0"/>
    <w:rsid w:val="00A75BC7"/>
    <w:rsid w:val="00A77565"/>
    <w:rsid w:val="00A7758A"/>
    <w:rsid w:val="00A778B6"/>
    <w:rsid w:val="00A77B20"/>
    <w:rsid w:val="00A77E29"/>
    <w:rsid w:val="00A808D1"/>
    <w:rsid w:val="00A80E76"/>
    <w:rsid w:val="00A81AD6"/>
    <w:rsid w:val="00A82005"/>
    <w:rsid w:val="00A824A0"/>
    <w:rsid w:val="00A82BA5"/>
    <w:rsid w:val="00A83ABA"/>
    <w:rsid w:val="00A83B85"/>
    <w:rsid w:val="00A83D97"/>
    <w:rsid w:val="00A85310"/>
    <w:rsid w:val="00A85406"/>
    <w:rsid w:val="00A85AEC"/>
    <w:rsid w:val="00A85B20"/>
    <w:rsid w:val="00A85E17"/>
    <w:rsid w:val="00A8607B"/>
    <w:rsid w:val="00A86660"/>
    <w:rsid w:val="00A87535"/>
    <w:rsid w:val="00A9077D"/>
    <w:rsid w:val="00A91143"/>
    <w:rsid w:val="00A92005"/>
    <w:rsid w:val="00A92A01"/>
    <w:rsid w:val="00A935D6"/>
    <w:rsid w:val="00A93B90"/>
    <w:rsid w:val="00A94218"/>
    <w:rsid w:val="00A942A4"/>
    <w:rsid w:val="00A94386"/>
    <w:rsid w:val="00A96DD1"/>
    <w:rsid w:val="00A96E0A"/>
    <w:rsid w:val="00A9705C"/>
    <w:rsid w:val="00A978A1"/>
    <w:rsid w:val="00A97F26"/>
    <w:rsid w:val="00AA0B99"/>
    <w:rsid w:val="00AA0C06"/>
    <w:rsid w:val="00AA14AA"/>
    <w:rsid w:val="00AA20E7"/>
    <w:rsid w:val="00AA2309"/>
    <w:rsid w:val="00AA278E"/>
    <w:rsid w:val="00AA296E"/>
    <w:rsid w:val="00AA304F"/>
    <w:rsid w:val="00AA3428"/>
    <w:rsid w:val="00AA4206"/>
    <w:rsid w:val="00AA42CB"/>
    <w:rsid w:val="00AA434D"/>
    <w:rsid w:val="00AA4884"/>
    <w:rsid w:val="00AA4964"/>
    <w:rsid w:val="00AA5344"/>
    <w:rsid w:val="00AA54B0"/>
    <w:rsid w:val="00AA5D2B"/>
    <w:rsid w:val="00AA5D96"/>
    <w:rsid w:val="00AA5E09"/>
    <w:rsid w:val="00AA6483"/>
    <w:rsid w:val="00AB0DB0"/>
    <w:rsid w:val="00AB1AB6"/>
    <w:rsid w:val="00AB1B09"/>
    <w:rsid w:val="00AB1C48"/>
    <w:rsid w:val="00AB2891"/>
    <w:rsid w:val="00AB3523"/>
    <w:rsid w:val="00AB3BBB"/>
    <w:rsid w:val="00AB3CC4"/>
    <w:rsid w:val="00AB4028"/>
    <w:rsid w:val="00AB494B"/>
    <w:rsid w:val="00AB4BA8"/>
    <w:rsid w:val="00AB556E"/>
    <w:rsid w:val="00AB639E"/>
    <w:rsid w:val="00AB6512"/>
    <w:rsid w:val="00AB6A66"/>
    <w:rsid w:val="00AB6C01"/>
    <w:rsid w:val="00AB76E5"/>
    <w:rsid w:val="00AB7A96"/>
    <w:rsid w:val="00AC139E"/>
    <w:rsid w:val="00AC16CE"/>
    <w:rsid w:val="00AC26A9"/>
    <w:rsid w:val="00AC2C9E"/>
    <w:rsid w:val="00AC3054"/>
    <w:rsid w:val="00AC30D0"/>
    <w:rsid w:val="00AC3F9C"/>
    <w:rsid w:val="00AC51CF"/>
    <w:rsid w:val="00AC5218"/>
    <w:rsid w:val="00AC551E"/>
    <w:rsid w:val="00AC5E3E"/>
    <w:rsid w:val="00AC6668"/>
    <w:rsid w:val="00AC6DB0"/>
    <w:rsid w:val="00AC6E26"/>
    <w:rsid w:val="00AC7745"/>
    <w:rsid w:val="00AC78FF"/>
    <w:rsid w:val="00AC7BE9"/>
    <w:rsid w:val="00AD0229"/>
    <w:rsid w:val="00AD03B8"/>
    <w:rsid w:val="00AD1020"/>
    <w:rsid w:val="00AD1414"/>
    <w:rsid w:val="00AD1846"/>
    <w:rsid w:val="00AD237E"/>
    <w:rsid w:val="00AD23B4"/>
    <w:rsid w:val="00AD24E5"/>
    <w:rsid w:val="00AD27FD"/>
    <w:rsid w:val="00AD47EC"/>
    <w:rsid w:val="00AD5512"/>
    <w:rsid w:val="00AD6189"/>
    <w:rsid w:val="00AD67CD"/>
    <w:rsid w:val="00AD69D4"/>
    <w:rsid w:val="00AD6D9B"/>
    <w:rsid w:val="00AD7DA4"/>
    <w:rsid w:val="00AD7E33"/>
    <w:rsid w:val="00AE02C4"/>
    <w:rsid w:val="00AE03FE"/>
    <w:rsid w:val="00AE124E"/>
    <w:rsid w:val="00AE1E63"/>
    <w:rsid w:val="00AE26BE"/>
    <w:rsid w:val="00AE304D"/>
    <w:rsid w:val="00AE347E"/>
    <w:rsid w:val="00AE48F1"/>
    <w:rsid w:val="00AE49B1"/>
    <w:rsid w:val="00AE4BF3"/>
    <w:rsid w:val="00AF0D83"/>
    <w:rsid w:val="00AF1926"/>
    <w:rsid w:val="00AF196E"/>
    <w:rsid w:val="00AF21A8"/>
    <w:rsid w:val="00AF2492"/>
    <w:rsid w:val="00AF24FA"/>
    <w:rsid w:val="00AF27B7"/>
    <w:rsid w:val="00AF28D9"/>
    <w:rsid w:val="00AF3BFB"/>
    <w:rsid w:val="00AF3CF0"/>
    <w:rsid w:val="00AF46E2"/>
    <w:rsid w:val="00AF46F7"/>
    <w:rsid w:val="00AF4BC6"/>
    <w:rsid w:val="00AF57A2"/>
    <w:rsid w:val="00AF59C9"/>
    <w:rsid w:val="00AF59FE"/>
    <w:rsid w:val="00AF616F"/>
    <w:rsid w:val="00AF6594"/>
    <w:rsid w:val="00B008B5"/>
    <w:rsid w:val="00B00A0E"/>
    <w:rsid w:val="00B01DFC"/>
    <w:rsid w:val="00B01F72"/>
    <w:rsid w:val="00B0207A"/>
    <w:rsid w:val="00B024C9"/>
    <w:rsid w:val="00B0297E"/>
    <w:rsid w:val="00B029AC"/>
    <w:rsid w:val="00B02B4E"/>
    <w:rsid w:val="00B035B9"/>
    <w:rsid w:val="00B0372B"/>
    <w:rsid w:val="00B04CEB"/>
    <w:rsid w:val="00B0510B"/>
    <w:rsid w:val="00B05AC9"/>
    <w:rsid w:val="00B06B6C"/>
    <w:rsid w:val="00B06F29"/>
    <w:rsid w:val="00B0715B"/>
    <w:rsid w:val="00B074B0"/>
    <w:rsid w:val="00B10755"/>
    <w:rsid w:val="00B10C33"/>
    <w:rsid w:val="00B10FD8"/>
    <w:rsid w:val="00B11D8A"/>
    <w:rsid w:val="00B11EE1"/>
    <w:rsid w:val="00B1239D"/>
    <w:rsid w:val="00B12D35"/>
    <w:rsid w:val="00B12D61"/>
    <w:rsid w:val="00B135A6"/>
    <w:rsid w:val="00B13940"/>
    <w:rsid w:val="00B13A1C"/>
    <w:rsid w:val="00B14348"/>
    <w:rsid w:val="00B148E3"/>
    <w:rsid w:val="00B14AD5"/>
    <w:rsid w:val="00B15182"/>
    <w:rsid w:val="00B15E24"/>
    <w:rsid w:val="00B1633A"/>
    <w:rsid w:val="00B167F6"/>
    <w:rsid w:val="00B16AA4"/>
    <w:rsid w:val="00B16D50"/>
    <w:rsid w:val="00B16FD9"/>
    <w:rsid w:val="00B17A5C"/>
    <w:rsid w:val="00B201CD"/>
    <w:rsid w:val="00B20425"/>
    <w:rsid w:val="00B2098D"/>
    <w:rsid w:val="00B20A80"/>
    <w:rsid w:val="00B216C9"/>
    <w:rsid w:val="00B21EB9"/>
    <w:rsid w:val="00B22297"/>
    <w:rsid w:val="00B22480"/>
    <w:rsid w:val="00B224C3"/>
    <w:rsid w:val="00B2283D"/>
    <w:rsid w:val="00B22F18"/>
    <w:rsid w:val="00B25045"/>
    <w:rsid w:val="00B2563C"/>
    <w:rsid w:val="00B25FBF"/>
    <w:rsid w:val="00B26175"/>
    <w:rsid w:val="00B264C2"/>
    <w:rsid w:val="00B27432"/>
    <w:rsid w:val="00B301EF"/>
    <w:rsid w:val="00B302A8"/>
    <w:rsid w:val="00B30A30"/>
    <w:rsid w:val="00B31042"/>
    <w:rsid w:val="00B31138"/>
    <w:rsid w:val="00B311F4"/>
    <w:rsid w:val="00B31840"/>
    <w:rsid w:val="00B319A0"/>
    <w:rsid w:val="00B31B1F"/>
    <w:rsid w:val="00B3219D"/>
    <w:rsid w:val="00B321A8"/>
    <w:rsid w:val="00B332B8"/>
    <w:rsid w:val="00B33672"/>
    <w:rsid w:val="00B33771"/>
    <w:rsid w:val="00B35E85"/>
    <w:rsid w:val="00B362BE"/>
    <w:rsid w:val="00B3697A"/>
    <w:rsid w:val="00B36E26"/>
    <w:rsid w:val="00B37873"/>
    <w:rsid w:val="00B37B1E"/>
    <w:rsid w:val="00B403CF"/>
    <w:rsid w:val="00B406B2"/>
    <w:rsid w:val="00B40B0A"/>
    <w:rsid w:val="00B40C9C"/>
    <w:rsid w:val="00B4162F"/>
    <w:rsid w:val="00B41B23"/>
    <w:rsid w:val="00B42411"/>
    <w:rsid w:val="00B4245E"/>
    <w:rsid w:val="00B438AF"/>
    <w:rsid w:val="00B4399A"/>
    <w:rsid w:val="00B4532B"/>
    <w:rsid w:val="00B454FC"/>
    <w:rsid w:val="00B455AC"/>
    <w:rsid w:val="00B45626"/>
    <w:rsid w:val="00B45C20"/>
    <w:rsid w:val="00B45D1B"/>
    <w:rsid w:val="00B473A3"/>
    <w:rsid w:val="00B47A6F"/>
    <w:rsid w:val="00B50756"/>
    <w:rsid w:val="00B50C7B"/>
    <w:rsid w:val="00B5122F"/>
    <w:rsid w:val="00B512EF"/>
    <w:rsid w:val="00B513F3"/>
    <w:rsid w:val="00B51618"/>
    <w:rsid w:val="00B51E8F"/>
    <w:rsid w:val="00B53D7D"/>
    <w:rsid w:val="00B53EBE"/>
    <w:rsid w:val="00B53ED3"/>
    <w:rsid w:val="00B54002"/>
    <w:rsid w:val="00B541AE"/>
    <w:rsid w:val="00B543F1"/>
    <w:rsid w:val="00B54807"/>
    <w:rsid w:val="00B548EF"/>
    <w:rsid w:val="00B54C0D"/>
    <w:rsid w:val="00B57BE3"/>
    <w:rsid w:val="00B61769"/>
    <w:rsid w:val="00B61B60"/>
    <w:rsid w:val="00B61DE8"/>
    <w:rsid w:val="00B62E0B"/>
    <w:rsid w:val="00B63669"/>
    <w:rsid w:val="00B639C3"/>
    <w:rsid w:val="00B63B8D"/>
    <w:rsid w:val="00B6497C"/>
    <w:rsid w:val="00B64F58"/>
    <w:rsid w:val="00B6514E"/>
    <w:rsid w:val="00B65B2A"/>
    <w:rsid w:val="00B665C3"/>
    <w:rsid w:val="00B67AA1"/>
    <w:rsid w:val="00B70876"/>
    <w:rsid w:val="00B71FA1"/>
    <w:rsid w:val="00B72A80"/>
    <w:rsid w:val="00B72AF2"/>
    <w:rsid w:val="00B72B68"/>
    <w:rsid w:val="00B73934"/>
    <w:rsid w:val="00B73EF0"/>
    <w:rsid w:val="00B7438F"/>
    <w:rsid w:val="00B744C0"/>
    <w:rsid w:val="00B74954"/>
    <w:rsid w:val="00B7541C"/>
    <w:rsid w:val="00B75791"/>
    <w:rsid w:val="00B7598C"/>
    <w:rsid w:val="00B76111"/>
    <w:rsid w:val="00B76183"/>
    <w:rsid w:val="00B76371"/>
    <w:rsid w:val="00B777DD"/>
    <w:rsid w:val="00B77DAC"/>
    <w:rsid w:val="00B80822"/>
    <w:rsid w:val="00B81F2B"/>
    <w:rsid w:val="00B82844"/>
    <w:rsid w:val="00B82A42"/>
    <w:rsid w:val="00B82AD1"/>
    <w:rsid w:val="00B82B8F"/>
    <w:rsid w:val="00B82FED"/>
    <w:rsid w:val="00B84570"/>
    <w:rsid w:val="00B85367"/>
    <w:rsid w:val="00B8633E"/>
    <w:rsid w:val="00B867C2"/>
    <w:rsid w:val="00B86BAB"/>
    <w:rsid w:val="00B874F6"/>
    <w:rsid w:val="00B875E4"/>
    <w:rsid w:val="00B87BF8"/>
    <w:rsid w:val="00B90025"/>
    <w:rsid w:val="00B90226"/>
    <w:rsid w:val="00B90298"/>
    <w:rsid w:val="00B909E6"/>
    <w:rsid w:val="00B9122D"/>
    <w:rsid w:val="00B91367"/>
    <w:rsid w:val="00B93707"/>
    <w:rsid w:val="00B9406B"/>
    <w:rsid w:val="00B95253"/>
    <w:rsid w:val="00B96218"/>
    <w:rsid w:val="00B96508"/>
    <w:rsid w:val="00B9651E"/>
    <w:rsid w:val="00B9666C"/>
    <w:rsid w:val="00B973D1"/>
    <w:rsid w:val="00BA07D1"/>
    <w:rsid w:val="00BA1097"/>
    <w:rsid w:val="00BA10EE"/>
    <w:rsid w:val="00BA11C8"/>
    <w:rsid w:val="00BA14F3"/>
    <w:rsid w:val="00BA18A1"/>
    <w:rsid w:val="00BA197E"/>
    <w:rsid w:val="00BA1D32"/>
    <w:rsid w:val="00BA2A14"/>
    <w:rsid w:val="00BA3D60"/>
    <w:rsid w:val="00BA3D93"/>
    <w:rsid w:val="00BA42DE"/>
    <w:rsid w:val="00BA437C"/>
    <w:rsid w:val="00BA4E3B"/>
    <w:rsid w:val="00BA50C3"/>
    <w:rsid w:val="00BA59A8"/>
    <w:rsid w:val="00BA5AD5"/>
    <w:rsid w:val="00BA71DB"/>
    <w:rsid w:val="00BA7C22"/>
    <w:rsid w:val="00BB06AD"/>
    <w:rsid w:val="00BB1697"/>
    <w:rsid w:val="00BB1781"/>
    <w:rsid w:val="00BB1E0D"/>
    <w:rsid w:val="00BB226D"/>
    <w:rsid w:val="00BB22B4"/>
    <w:rsid w:val="00BB3488"/>
    <w:rsid w:val="00BB37CA"/>
    <w:rsid w:val="00BB3C48"/>
    <w:rsid w:val="00BB3E32"/>
    <w:rsid w:val="00BB483E"/>
    <w:rsid w:val="00BB515E"/>
    <w:rsid w:val="00BB595C"/>
    <w:rsid w:val="00BB5A68"/>
    <w:rsid w:val="00BB5BDB"/>
    <w:rsid w:val="00BB5E0D"/>
    <w:rsid w:val="00BB5F7F"/>
    <w:rsid w:val="00BB63A1"/>
    <w:rsid w:val="00BB6B72"/>
    <w:rsid w:val="00BB7261"/>
    <w:rsid w:val="00BB7838"/>
    <w:rsid w:val="00BC10F3"/>
    <w:rsid w:val="00BC2363"/>
    <w:rsid w:val="00BC2392"/>
    <w:rsid w:val="00BC2399"/>
    <w:rsid w:val="00BC25C7"/>
    <w:rsid w:val="00BC287A"/>
    <w:rsid w:val="00BC2DF1"/>
    <w:rsid w:val="00BC2F01"/>
    <w:rsid w:val="00BC32B8"/>
    <w:rsid w:val="00BC3656"/>
    <w:rsid w:val="00BC3F85"/>
    <w:rsid w:val="00BC4221"/>
    <w:rsid w:val="00BC451F"/>
    <w:rsid w:val="00BC680C"/>
    <w:rsid w:val="00BC7493"/>
    <w:rsid w:val="00BD0A7F"/>
    <w:rsid w:val="00BD0BCC"/>
    <w:rsid w:val="00BD0D05"/>
    <w:rsid w:val="00BD15A5"/>
    <w:rsid w:val="00BD19D3"/>
    <w:rsid w:val="00BD1C83"/>
    <w:rsid w:val="00BD2A41"/>
    <w:rsid w:val="00BD2E72"/>
    <w:rsid w:val="00BD3D12"/>
    <w:rsid w:val="00BD482D"/>
    <w:rsid w:val="00BD52AF"/>
    <w:rsid w:val="00BD6AA9"/>
    <w:rsid w:val="00BD6B68"/>
    <w:rsid w:val="00BE03C5"/>
    <w:rsid w:val="00BE0A2B"/>
    <w:rsid w:val="00BE12EB"/>
    <w:rsid w:val="00BE4AD0"/>
    <w:rsid w:val="00BE556B"/>
    <w:rsid w:val="00BE5880"/>
    <w:rsid w:val="00BE69AB"/>
    <w:rsid w:val="00BE6B62"/>
    <w:rsid w:val="00BE7088"/>
    <w:rsid w:val="00BE70C3"/>
    <w:rsid w:val="00BF0922"/>
    <w:rsid w:val="00BF0F3C"/>
    <w:rsid w:val="00BF1451"/>
    <w:rsid w:val="00BF14AB"/>
    <w:rsid w:val="00BF1A20"/>
    <w:rsid w:val="00BF2B04"/>
    <w:rsid w:val="00BF2FCC"/>
    <w:rsid w:val="00BF33BD"/>
    <w:rsid w:val="00BF37ED"/>
    <w:rsid w:val="00BF426A"/>
    <w:rsid w:val="00BF428D"/>
    <w:rsid w:val="00BF48AA"/>
    <w:rsid w:val="00BF562B"/>
    <w:rsid w:val="00BF5A60"/>
    <w:rsid w:val="00BF5A65"/>
    <w:rsid w:val="00BF6613"/>
    <w:rsid w:val="00C00275"/>
    <w:rsid w:val="00C0140F"/>
    <w:rsid w:val="00C01BA7"/>
    <w:rsid w:val="00C028D8"/>
    <w:rsid w:val="00C0299C"/>
    <w:rsid w:val="00C02DDF"/>
    <w:rsid w:val="00C0320A"/>
    <w:rsid w:val="00C032D0"/>
    <w:rsid w:val="00C03851"/>
    <w:rsid w:val="00C03F3F"/>
    <w:rsid w:val="00C03FE9"/>
    <w:rsid w:val="00C04305"/>
    <w:rsid w:val="00C05C73"/>
    <w:rsid w:val="00C05DB7"/>
    <w:rsid w:val="00C064AE"/>
    <w:rsid w:val="00C07051"/>
    <w:rsid w:val="00C070F9"/>
    <w:rsid w:val="00C07113"/>
    <w:rsid w:val="00C073F4"/>
    <w:rsid w:val="00C116A3"/>
    <w:rsid w:val="00C117EE"/>
    <w:rsid w:val="00C11802"/>
    <w:rsid w:val="00C11963"/>
    <w:rsid w:val="00C125C7"/>
    <w:rsid w:val="00C12E35"/>
    <w:rsid w:val="00C13740"/>
    <w:rsid w:val="00C13901"/>
    <w:rsid w:val="00C14CDB"/>
    <w:rsid w:val="00C14DCD"/>
    <w:rsid w:val="00C153AD"/>
    <w:rsid w:val="00C16470"/>
    <w:rsid w:val="00C16964"/>
    <w:rsid w:val="00C17E2B"/>
    <w:rsid w:val="00C20237"/>
    <w:rsid w:val="00C20706"/>
    <w:rsid w:val="00C2087E"/>
    <w:rsid w:val="00C2124F"/>
    <w:rsid w:val="00C2171E"/>
    <w:rsid w:val="00C219C4"/>
    <w:rsid w:val="00C21A95"/>
    <w:rsid w:val="00C21BBE"/>
    <w:rsid w:val="00C2278A"/>
    <w:rsid w:val="00C23676"/>
    <w:rsid w:val="00C238AF"/>
    <w:rsid w:val="00C2428C"/>
    <w:rsid w:val="00C245EF"/>
    <w:rsid w:val="00C24DBA"/>
    <w:rsid w:val="00C25E43"/>
    <w:rsid w:val="00C263C6"/>
    <w:rsid w:val="00C26426"/>
    <w:rsid w:val="00C26773"/>
    <w:rsid w:val="00C269A8"/>
    <w:rsid w:val="00C30294"/>
    <w:rsid w:val="00C30787"/>
    <w:rsid w:val="00C30E93"/>
    <w:rsid w:val="00C30F06"/>
    <w:rsid w:val="00C31689"/>
    <w:rsid w:val="00C31955"/>
    <w:rsid w:val="00C32495"/>
    <w:rsid w:val="00C324AF"/>
    <w:rsid w:val="00C325D4"/>
    <w:rsid w:val="00C328E2"/>
    <w:rsid w:val="00C32C28"/>
    <w:rsid w:val="00C32C8A"/>
    <w:rsid w:val="00C33698"/>
    <w:rsid w:val="00C34108"/>
    <w:rsid w:val="00C3423B"/>
    <w:rsid w:val="00C3443A"/>
    <w:rsid w:val="00C3446C"/>
    <w:rsid w:val="00C34E97"/>
    <w:rsid w:val="00C352B5"/>
    <w:rsid w:val="00C35A1D"/>
    <w:rsid w:val="00C35C61"/>
    <w:rsid w:val="00C373AE"/>
    <w:rsid w:val="00C37F00"/>
    <w:rsid w:val="00C40A1E"/>
    <w:rsid w:val="00C40B01"/>
    <w:rsid w:val="00C410BD"/>
    <w:rsid w:val="00C41347"/>
    <w:rsid w:val="00C41809"/>
    <w:rsid w:val="00C42AE0"/>
    <w:rsid w:val="00C42D2E"/>
    <w:rsid w:val="00C42DA0"/>
    <w:rsid w:val="00C44270"/>
    <w:rsid w:val="00C442E4"/>
    <w:rsid w:val="00C449C2"/>
    <w:rsid w:val="00C4516A"/>
    <w:rsid w:val="00C4521F"/>
    <w:rsid w:val="00C45684"/>
    <w:rsid w:val="00C45759"/>
    <w:rsid w:val="00C461C4"/>
    <w:rsid w:val="00C4633D"/>
    <w:rsid w:val="00C46D4F"/>
    <w:rsid w:val="00C46D94"/>
    <w:rsid w:val="00C470FE"/>
    <w:rsid w:val="00C47205"/>
    <w:rsid w:val="00C47280"/>
    <w:rsid w:val="00C47748"/>
    <w:rsid w:val="00C47BAE"/>
    <w:rsid w:val="00C47C4E"/>
    <w:rsid w:val="00C501F1"/>
    <w:rsid w:val="00C50C37"/>
    <w:rsid w:val="00C50F56"/>
    <w:rsid w:val="00C51505"/>
    <w:rsid w:val="00C5186F"/>
    <w:rsid w:val="00C51F27"/>
    <w:rsid w:val="00C51F71"/>
    <w:rsid w:val="00C525D3"/>
    <w:rsid w:val="00C526AE"/>
    <w:rsid w:val="00C52D8D"/>
    <w:rsid w:val="00C534A8"/>
    <w:rsid w:val="00C53530"/>
    <w:rsid w:val="00C545DB"/>
    <w:rsid w:val="00C54BE4"/>
    <w:rsid w:val="00C57B78"/>
    <w:rsid w:val="00C60805"/>
    <w:rsid w:val="00C6099A"/>
    <w:rsid w:val="00C60F5E"/>
    <w:rsid w:val="00C61239"/>
    <w:rsid w:val="00C61271"/>
    <w:rsid w:val="00C612E6"/>
    <w:rsid w:val="00C617A7"/>
    <w:rsid w:val="00C61809"/>
    <w:rsid w:val="00C61F41"/>
    <w:rsid w:val="00C62910"/>
    <w:rsid w:val="00C6336B"/>
    <w:rsid w:val="00C6398D"/>
    <w:rsid w:val="00C64FF9"/>
    <w:rsid w:val="00C6544F"/>
    <w:rsid w:val="00C6556E"/>
    <w:rsid w:val="00C659D0"/>
    <w:rsid w:val="00C70C55"/>
    <w:rsid w:val="00C70DC4"/>
    <w:rsid w:val="00C714FB"/>
    <w:rsid w:val="00C71CCA"/>
    <w:rsid w:val="00C72090"/>
    <w:rsid w:val="00C72563"/>
    <w:rsid w:val="00C72D14"/>
    <w:rsid w:val="00C7392E"/>
    <w:rsid w:val="00C740A7"/>
    <w:rsid w:val="00C740C5"/>
    <w:rsid w:val="00C743FB"/>
    <w:rsid w:val="00C7512B"/>
    <w:rsid w:val="00C75344"/>
    <w:rsid w:val="00C75AFC"/>
    <w:rsid w:val="00C75C60"/>
    <w:rsid w:val="00C76994"/>
    <w:rsid w:val="00C76D33"/>
    <w:rsid w:val="00C771B3"/>
    <w:rsid w:val="00C77396"/>
    <w:rsid w:val="00C773AF"/>
    <w:rsid w:val="00C777FD"/>
    <w:rsid w:val="00C77F16"/>
    <w:rsid w:val="00C802D9"/>
    <w:rsid w:val="00C80371"/>
    <w:rsid w:val="00C80698"/>
    <w:rsid w:val="00C81021"/>
    <w:rsid w:val="00C81132"/>
    <w:rsid w:val="00C81149"/>
    <w:rsid w:val="00C8150C"/>
    <w:rsid w:val="00C818A4"/>
    <w:rsid w:val="00C82AB7"/>
    <w:rsid w:val="00C82C13"/>
    <w:rsid w:val="00C834B4"/>
    <w:rsid w:val="00C83BEF"/>
    <w:rsid w:val="00C844D2"/>
    <w:rsid w:val="00C84CA5"/>
    <w:rsid w:val="00C84F42"/>
    <w:rsid w:val="00C85591"/>
    <w:rsid w:val="00C8596F"/>
    <w:rsid w:val="00C85DC4"/>
    <w:rsid w:val="00C90372"/>
    <w:rsid w:val="00C90ABD"/>
    <w:rsid w:val="00C90FBF"/>
    <w:rsid w:val="00C917C9"/>
    <w:rsid w:val="00C918FC"/>
    <w:rsid w:val="00C91EE8"/>
    <w:rsid w:val="00C930E2"/>
    <w:rsid w:val="00C93628"/>
    <w:rsid w:val="00C939E2"/>
    <w:rsid w:val="00C93DB6"/>
    <w:rsid w:val="00C94480"/>
    <w:rsid w:val="00C946A9"/>
    <w:rsid w:val="00C94789"/>
    <w:rsid w:val="00C94CC5"/>
    <w:rsid w:val="00C94F9D"/>
    <w:rsid w:val="00C951E1"/>
    <w:rsid w:val="00C96706"/>
    <w:rsid w:val="00C97258"/>
    <w:rsid w:val="00C972C2"/>
    <w:rsid w:val="00C97850"/>
    <w:rsid w:val="00C979C2"/>
    <w:rsid w:val="00C97EA4"/>
    <w:rsid w:val="00CA03DA"/>
    <w:rsid w:val="00CA07F0"/>
    <w:rsid w:val="00CA12D9"/>
    <w:rsid w:val="00CA1FD4"/>
    <w:rsid w:val="00CA3D7D"/>
    <w:rsid w:val="00CA4A0F"/>
    <w:rsid w:val="00CA4E7F"/>
    <w:rsid w:val="00CA583E"/>
    <w:rsid w:val="00CA5CA5"/>
    <w:rsid w:val="00CA6EEB"/>
    <w:rsid w:val="00CA7842"/>
    <w:rsid w:val="00CB0231"/>
    <w:rsid w:val="00CB1066"/>
    <w:rsid w:val="00CB14D7"/>
    <w:rsid w:val="00CB1CDE"/>
    <w:rsid w:val="00CB2ACD"/>
    <w:rsid w:val="00CB2C59"/>
    <w:rsid w:val="00CB2DD5"/>
    <w:rsid w:val="00CB3414"/>
    <w:rsid w:val="00CB37BB"/>
    <w:rsid w:val="00CB37FD"/>
    <w:rsid w:val="00CB3AF2"/>
    <w:rsid w:val="00CB4BC6"/>
    <w:rsid w:val="00CB4F61"/>
    <w:rsid w:val="00CB55BB"/>
    <w:rsid w:val="00CB5A08"/>
    <w:rsid w:val="00CB5CEE"/>
    <w:rsid w:val="00CB61B9"/>
    <w:rsid w:val="00CB6B17"/>
    <w:rsid w:val="00CB7553"/>
    <w:rsid w:val="00CB76E6"/>
    <w:rsid w:val="00CB76F2"/>
    <w:rsid w:val="00CC064E"/>
    <w:rsid w:val="00CC08C8"/>
    <w:rsid w:val="00CC0B27"/>
    <w:rsid w:val="00CC19C9"/>
    <w:rsid w:val="00CC1B49"/>
    <w:rsid w:val="00CC238E"/>
    <w:rsid w:val="00CC27D1"/>
    <w:rsid w:val="00CC2E50"/>
    <w:rsid w:val="00CC3396"/>
    <w:rsid w:val="00CC4EFD"/>
    <w:rsid w:val="00CC53C6"/>
    <w:rsid w:val="00CC5536"/>
    <w:rsid w:val="00CC5918"/>
    <w:rsid w:val="00CC6009"/>
    <w:rsid w:val="00CC62CE"/>
    <w:rsid w:val="00CC6C10"/>
    <w:rsid w:val="00CC70BD"/>
    <w:rsid w:val="00CC75C4"/>
    <w:rsid w:val="00CC75FD"/>
    <w:rsid w:val="00CC7971"/>
    <w:rsid w:val="00CC7D93"/>
    <w:rsid w:val="00CD07B9"/>
    <w:rsid w:val="00CD1B85"/>
    <w:rsid w:val="00CD1F2D"/>
    <w:rsid w:val="00CD213C"/>
    <w:rsid w:val="00CD2383"/>
    <w:rsid w:val="00CD2566"/>
    <w:rsid w:val="00CD2E35"/>
    <w:rsid w:val="00CD2F2A"/>
    <w:rsid w:val="00CD3230"/>
    <w:rsid w:val="00CD4BD6"/>
    <w:rsid w:val="00CD4C9B"/>
    <w:rsid w:val="00CD4D0B"/>
    <w:rsid w:val="00CD53F2"/>
    <w:rsid w:val="00CD57C2"/>
    <w:rsid w:val="00CD6456"/>
    <w:rsid w:val="00CD7FAD"/>
    <w:rsid w:val="00CE13DD"/>
    <w:rsid w:val="00CE1901"/>
    <w:rsid w:val="00CE1BAE"/>
    <w:rsid w:val="00CE2803"/>
    <w:rsid w:val="00CE2C16"/>
    <w:rsid w:val="00CE2CA9"/>
    <w:rsid w:val="00CE2CD1"/>
    <w:rsid w:val="00CE3449"/>
    <w:rsid w:val="00CE4735"/>
    <w:rsid w:val="00CE4977"/>
    <w:rsid w:val="00CE4E47"/>
    <w:rsid w:val="00CE596B"/>
    <w:rsid w:val="00CE6021"/>
    <w:rsid w:val="00CE6261"/>
    <w:rsid w:val="00CE62FC"/>
    <w:rsid w:val="00CE63AA"/>
    <w:rsid w:val="00CE75AA"/>
    <w:rsid w:val="00CE7DA4"/>
    <w:rsid w:val="00CF00F1"/>
    <w:rsid w:val="00CF1266"/>
    <w:rsid w:val="00CF18D2"/>
    <w:rsid w:val="00CF26A7"/>
    <w:rsid w:val="00CF3FBC"/>
    <w:rsid w:val="00CF414A"/>
    <w:rsid w:val="00CF4702"/>
    <w:rsid w:val="00CF5854"/>
    <w:rsid w:val="00CF59C8"/>
    <w:rsid w:val="00CF5DC1"/>
    <w:rsid w:val="00CF6F16"/>
    <w:rsid w:val="00CF6FD4"/>
    <w:rsid w:val="00CF7571"/>
    <w:rsid w:val="00CF782E"/>
    <w:rsid w:val="00D0078C"/>
    <w:rsid w:val="00D00C39"/>
    <w:rsid w:val="00D015C2"/>
    <w:rsid w:val="00D02110"/>
    <w:rsid w:val="00D031E7"/>
    <w:rsid w:val="00D03C94"/>
    <w:rsid w:val="00D046E6"/>
    <w:rsid w:val="00D04D7D"/>
    <w:rsid w:val="00D04E0B"/>
    <w:rsid w:val="00D052EA"/>
    <w:rsid w:val="00D0589B"/>
    <w:rsid w:val="00D05B09"/>
    <w:rsid w:val="00D05B9F"/>
    <w:rsid w:val="00D05CF5"/>
    <w:rsid w:val="00D05F1F"/>
    <w:rsid w:val="00D0629A"/>
    <w:rsid w:val="00D065F1"/>
    <w:rsid w:val="00D06C6B"/>
    <w:rsid w:val="00D071C9"/>
    <w:rsid w:val="00D0783C"/>
    <w:rsid w:val="00D07B89"/>
    <w:rsid w:val="00D10109"/>
    <w:rsid w:val="00D1090E"/>
    <w:rsid w:val="00D110F6"/>
    <w:rsid w:val="00D11D25"/>
    <w:rsid w:val="00D13DA9"/>
    <w:rsid w:val="00D13ED5"/>
    <w:rsid w:val="00D1432E"/>
    <w:rsid w:val="00D14572"/>
    <w:rsid w:val="00D1473E"/>
    <w:rsid w:val="00D1477A"/>
    <w:rsid w:val="00D14CE4"/>
    <w:rsid w:val="00D14F79"/>
    <w:rsid w:val="00D15AD2"/>
    <w:rsid w:val="00D15F34"/>
    <w:rsid w:val="00D1618F"/>
    <w:rsid w:val="00D16494"/>
    <w:rsid w:val="00D165E3"/>
    <w:rsid w:val="00D1762F"/>
    <w:rsid w:val="00D17CAE"/>
    <w:rsid w:val="00D20430"/>
    <w:rsid w:val="00D20704"/>
    <w:rsid w:val="00D21755"/>
    <w:rsid w:val="00D21D24"/>
    <w:rsid w:val="00D22143"/>
    <w:rsid w:val="00D22E9F"/>
    <w:rsid w:val="00D23465"/>
    <w:rsid w:val="00D239E0"/>
    <w:rsid w:val="00D23A9E"/>
    <w:rsid w:val="00D240B1"/>
    <w:rsid w:val="00D244BF"/>
    <w:rsid w:val="00D24510"/>
    <w:rsid w:val="00D24E64"/>
    <w:rsid w:val="00D25F81"/>
    <w:rsid w:val="00D262B1"/>
    <w:rsid w:val="00D268A3"/>
    <w:rsid w:val="00D30B4D"/>
    <w:rsid w:val="00D31581"/>
    <w:rsid w:val="00D317D2"/>
    <w:rsid w:val="00D339EF"/>
    <w:rsid w:val="00D33E0E"/>
    <w:rsid w:val="00D34472"/>
    <w:rsid w:val="00D35479"/>
    <w:rsid w:val="00D356DD"/>
    <w:rsid w:val="00D358C0"/>
    <w:rsid w:val="00D35BCC"/>
    <w:rsid w:val="00D35EEE"/>
    <w:rsid w:val="00D36E2C"/>
    <w:rsid w:val="00D3708E"/>
    <w:rsid w:val="00D37378"/>
    <w:rsid w:val="00D3756D"/>
    <w:rsid w:val="00D376A8"/>
    <w:rsid w:val="00D41BA6"/>
    <w:rsid w:val="00D424E9"/>
    <w:rsid w:val="00D42607"/>
    <w:rsid w:val="00D42DE3"/>
    <w:rsid w:val="00D433F2"/>
    <w:rsid w:val="00D43D33"/>
    <w:rsid w:val="00D44285"/>
    <w:rsid w:val="00D44723"/>
    <w:rsid w:val="00D45020"/>
    <w:rsid w:val="00D452CE"/>
    <w:rsid w:val="00D459D4"/>
    <w:rsid w:val="00D45B3A"/>
    <w:rsid w:val="00D46BBC"/>
    <w:rsid w:val="00D46D4C"/>
    <w:rsid w:val="00D46E3F"/>
    <w:rsid w:val="00D47634"/>
    <w:rsid w:val="00D477D2"/>
    <w:rsid w:val="00D47CDD"/>
    <w:rsid w:val="00D501DA"/>
    <w:rsid w:val="00D50479"/>
    <w:rsid w:val="00D51261"/>
    <w:rsid w:val="00D513F8"/>
    <w:rsid w:val="00D517F5"/>
    <w:rsid w:val="00D51DD7"/>
    <w:rsid w:val="00D52AFC"/>
    <w:rsid w:val="00D52BF7"/>
    <w:rsid w:val="00D52C15"/>
    <w:rsid w:val="00D52CBE"/>
    <w:rsid w:val="00D533AB"/>
    <w:rsid w:val="00D537B2"/>
    <w:rsid w:val="00D53ED9"/>
    <w:rsid w:val="00D540C5"/>
    <w:rsid w:val="00D54260"/>
    <w:rsid w:val="00D5442A"/>
    <w:rsid w:val="00D548C6"/>
    <w:rsid w:val="00D567C7"/>
    <w:rsid w:val="00D56A68"/>
    <w:rsid w:val="00D56B3F"/>
    <w:rsid w:val="00D56E38"/>
    <w:rsid w:val="00D573E8"/>
    <w:rsid w:val="00D573FD"/>
    <w:rsid w:val="00D57BDD"/>
    <w:rsid w:val="00D6020D"/>
    <w:rsid w:val="00D612EF"/>
    <w:rsid w:val="00D612FB"/>
    <w:rsid w:val="00D6197D"/>
    <w:rsid w:val="00D628C7"/>
    <w:rsid w:val="00D62E34"/>
    <w:rsid w:val="00D63266"/>
    <w:rsid w:val="00D63EE8"/>
    <w:rsid w:val="00D6400C"/>
    <w:rsid w:val="00D64060"/>
    <w:rsid w:val="00D64398"/>
    <w:rsid w:val="00D644DD"/>
    <w:rsid w:val="00D64F58"/>
    <w:rsid w:val="00D65C75"/>
    <w:rsid w:val="00D66AB7"/>
    <w:rsid w:val="00D66C61"/>
    <w:rsid w:val="00D673C4"/>
    <w:rsid w:val="00D675F0"/>
    <w:rsid w:val="00D701C8"/>
    <w:rsid w:val="00D7094A"/>
    <w:rsid w:val="00D71545"/>
    <w:rsid w:val="00D717C3"/>
    <w:rsid w:val="00D718EE"/>
    <w:rsid w:val="00D71AD7"/>
    <w:rsid w:val="00D7237E"/>
    <w:rsid w:val="00D7256D"/>
    <w:rsid w:val="00D72BDC"/>
    <w:rsid w:val="00D74261"/>
    <w:rsid w:val="00D7496E"/>
    <w:rsid w:val="00D74C44"/>
    <w:rsid w:val="00D7591F"/>
    <w:rsid w:val="00D75AF1"/>
    <w:rsid w:val="00D76879"/>
    <w:rsid w:val="00D76A8E"/>
    <w:rsid w:val="00D76DD7"/>
    <w:rsid w:val="00D8022A"/>
    <w:rsid w:val="00D810EF"/>
    <w:rsid w:val="00D81476"/>
    <w:rsid w:val="00D82A2A"/>
    <w:rsid w:val="00D82E19"/>
    <w:rsid w:val="00D842B8"/>
    <w:rsid w:val="00D8430A"/>
    <w:rsid w:val="00D8442E"/>
    <w:rsid w:val="00D84761"/>
    <w:rsid w:val="00D847E8"/>
    <w:rsid w:val="00D84AC4"/>
    <w:rsid w:val="00D85048"/>
    <w:rsid w:val="00D85EAF"/>
    <w:rsid w:val="00D8637D"/>
    <w:rsid w:val="00D86CD3"/>
    <w:rsid w:val="00D86F65"/>
    <w:rsid w:val="00D9000D"/>
    <w:rsid w:val="00D90D5E"/>
    <w:rsid w:val="00D90F77"/>
    <w:rsid w:val="00D9154A"/>
    <w:rsid w:val="00D9170F"/>
    <w:rsid w:val="00D91D42"/>
    <w:rsid w:val="00D92609"/>
    <w:rsid w:val="00D92806"/>
    <w:rsid w:val="00D939DB"/>
    <w:rsid w:val="00D93BAF"/>
    <w:rsid w:val="00D93CBB"/>
    <w:rsid w:val="00D94492"/>
    <w:rsid w:val="00D94550"/>
    <w:rsid w:val="00D95A13"/>
    <w:rsid w:val="00D95AF6"/>
    <w:rsid w:val="00D961C8"/>
    <w:rsid w:val="00D96BDC"/>
    <w:rsid w:val="00D979E1"/>
    <w:rsid w:val="00D97D53"/>
    <w:rsid w:val="00DA0148"/>
    <w:rsid w:val="00DA1A43"/>
    <w:rsid w:val="00DA1F6C"/>
    <w:rsid w:val="00DA2DCE"/>
    <w:rsid w:val="00DA30FD"/>
    <w:rsid w:val="00DA4351"/>
    <w:rsid w:val="00DA4753"/>
    <w:rsid w:val="00DA4A9F"/>
    <w:rsid w:val="00DA5F6A"/>
    <w:rsid w:val="00DA63C5"/>
    <w:rsid w:val="00DA64C1"/>
    <w:rsid w:val="00DA6C35"/>
    <w:rsid w:val="00DB0269"/>
    <w:rsid w:val="00DB14B9"/>
    <w:rsid w:val="00DB2340"/>
    <w:rsid w:val="00DB258D"/>
    <w:rsid w:val="00DB2637"/>
    <w:rsid w:val="00DB2800"/>
    <w:rsid w:val="00DB3280"/>
    <w:rsid w:val="00DB4B50"/>
    <w:rsid w:val="00DB4D30"/>
    <w:rsid w:val="00DB4D35"/>
    <w:rsid w:val="00DB4F4D"/>
    <w:rsid w:val="00DB56F3"/>
    <w:rsid w:val="00DB579A"/>
    <w:rsid w:val="00DB687C"/>
    <w:rsid w:val="00DB74DA"/>
    <w:rsid w:val="00DB75F2"/>
    <w:rsid w:val="00DC020D"/>
    <w:rsid w:val="00DC04A6"/>
    <w:rsid w:val="00DC05FD"/>
    <w:rsid w:val="00DC19F4"/>
    <w:rsid w:val="00DC1EBE"/>
    <w:rsid w:val="00DC1FC3"/>
    <w:rsid w:val="00DC20D7"/>
    <w:rsid w:val="00DC213D"/>
    <w:rsid w:val="00DC2311"/>
    <w:rsid w:val="00DC2449"/>
    <w:rsid w:val="00DC262C"/>
    <w:rsid w:val="00DC310B"/>
    <w:rsid w:val="00DC380A"/>
    <w:rsid w:val="00DC381D"/>
    <w:rsid w:val="00DC3823"/>
    <w:rsid w:val="00DC408C"/>
    <w:rsid w:val="00DC5258"/>
    <w:rsid w:val="00DC5FC8"/>
    <w:rsid w:val="00DC691D"/>
    <w:rsid w:val="00DC6E48"/>
    <w:rsid w:val="00DC76AA"/>
    <w:rsid w:val="00DC7BC9"/>
    <w:rsid w:val="00DC7F69"/>
    <w:rsid w:val="00DD1BFC"/>
    <w:rsid w:val="00DD467B"/>
    <w:rsid w:val="00DD4711"/>
    <w:rsid w:val="00DD5229"/>
    <w:rsid w:val="00DD5739"/>
    <w:rsid w:val="00DD577C"/>
    <w:rsid w:val="00DD5BA9"/>
    <w:rsid w:val="00DD5E8E"/>
    <w:rsid w:val="00DD6125"/>
    <w:rsid w:val="00DD7568"/>
    <w:rsid w:val="00DD7577"/>
    <w:rsid w:val="00DD769B"/>
    <w:rsid w:val="00DD7AE7"/>
    <w:rsid w:val="00DE02E1"/>
    <w:rsid w:val="00DE0651"/>
    <w:rsid w:val="00DE0E7F"/>
    <w:rsid w:val="00DE0FEC"/>
    <w:rsid w:val="00DE1BBC"/>
    <w:rsid w:val="00DE1EC2"/>
    <w:rsid w:val="00DE21E4"/>
    <w:rsid w:val="00DE2905"/>
    <w:rsid w:val="00DE29DC"/>
    <w:rsid w:val="00DE2D1A"/>
    <w:rsid w:val="00DE3048"/>
    <w:rsid w:val="00DE3A70"/>
    <w:rsid w:val="00DE3FD8"/>
    <w:rsid w:val="00DE4DAD"/>
    <w:rsid w:val="00DE4EDA"/>
    <w:rsid w:val="00DE578C"/>
    <w:rsid w:val="00DE5A7A"/>
    <w:rsid w:val="00DE641D"/>
    <w:rsid w:val="00DE7055"/>
    <w:rsid w:val="00DE72CE"/>
    <w:rsid w:val="00DE74F2"/>
    <w:rsid w:val="00DE782D"/>
    <w:rsid w:val="00DE7C3E"/>
    <w:rsid w:val="00DE7D4A"/>
    <w:rsid w:val="00DE7E4F"/>
    <w:rsid w:val="00DF09A4"/>
    <w:rsid w:val="00DF0FD5"/>
    <w:rsid w:val="00DF1072"/>
    <w:rsid w:val="00DF13DB"/>
    <w:rsid w:val="00DF13F0"/>
    <w:rsid w:val="00DF2292"/>
    <w:rsid w:val="00DF3598"/>
    <w:rsid w:val="00DF35C2"/>
    <w:rsid w:val="00DF4A46"/>
    <w:rsid w:val="00DF4ABF"/>
    <w:rsid w:val="00DF4E18"/>
    <w:rsid w:val="00DF5374"/>
    <w:rsid w:val="00DF5612"/>
    <w:rsid w:val="00DF6671"/>
    <w:rsid w:val="00DF6D3D"/>
    <w:rsid w:val="00DF71E6"/>
    <w:rsid w:val="00DF7238"/>
    <w:rsid w:val="00DF7D99"/>
    <w:rsid w:val="00E0011C"/>
    <w:rsid w:val="00E001A7"/>
    <w:rsid w:val="00E0058A"/>
    <w:rsid w:val="00E00872"/>
    <w:rsid w:val="00E00BCE"/>
    <w:rsid w:val="00E01329"/>
    <w:rsid w:val="00E01D56"/>
    <w:rsid w:val="00E01E21"/>
    <w:rsid w:val="00E0264F"/>
    <w:rsid w:val="00E02A8D"/>
    <w:rsid w:val="00E02FDB"/>
    <w:rsid w:val="00E03978"/>
    <w:rsid w:val="00E03AD5"/>
    <w:rsid w:val="00E03C33"/>
    <w:rsid w:val="00E04134"/>
    <w:rsid w:val="00E044EA"/>
    <w:rsid w:val="00E05032"/>
    <w:rsid w:val="00E05468"/>
    <w:rsid w:val="00E0692A"/>
    <w:rsid w:val="00E07C04"/>
    <w:rsid w:val="00E1102C"/>
    <w:rsid w:val="00E111FD"/>
    <w:rsid w:val="00E115EE"/>
    <w:rsid w:val="00E11905"/>
    <w:rsid w:val="00E13015"/>
    <w:rsid w:val="00E13176"/>
    <w:rsid w:val="00E132A8"/>
    <w:rsid w:val="00E136BA"/>
    <w:rsid w:val="00E137E2"/>
    <w:rsid w:val="00E14053"/>
    <w:rsid w:val="00E14143"/>
    <w:rsid w:val="00E1419A"/>
    <w:rsid w:val="00E14935"/>
    <w:rsid w:val="00E149A7"/>
    <w:rsid w:val="00E14EF3"/>
    <w:rsid w:val="00E14F48"/>
    <w:rsid w:val="00E15B1A"/>
    <w:rsid w:val="00E1618D"/>
    <w:rsid w:val="00E201DD"/>
    <w:rsid w:val="00E20E74"/>
    <w:rsid w:val="00E22002"/>
    <w:rsid w:val="00E22306"/>
    <w:rsid w:val="00E2247A"/>
    <w:rsid w:val="00E2265F"/>
    <w:rsid w:val="00E22F32"/>
    <w:rsid w:val="00E230B8"/>
    <w:rsid w:val="00E236D5"/>
    <w:rsid w:val="00E23DF2"/>
    <w:rsid w:val="00E25009"/>
    <w:rsid w:val="00E25A9C"/>
    <w:rsid w:val="00E26180"/>
    <w:rsid w:val="00E266AD"/>
    <w:rsid w:val="00E303D4"/>
    <w:rsid w:val="00E30BEC"/>
    <w:rsid w:val="00E313B0"/>
    <w:rsid w:val="00E31600"/>
    <w:rsid w:val="00E32710"/>
    <w:rsid w:val="00E331D8"/>
    <w:rsid w:val="00E33468"/>
    <w:rsid w:val="00E33800"/>
    <w:rsid w:val="00E33E63"/>
    <w:rsid w:val="00E344B9"/>
    <w:rsid w:val="00E34C64"/>
    <w:rsid w:val="00E350F6"/>
    <w:rsid w:val="00E36119"/>
    <w:rsid w:val="00E36BB8"/>
    <w:rsid w:val="00E36C21"/>
    <w:rsid w:val="00E37951"/>
    <w:rsid w:val="00E37BED"/>
    <w:rsid w:val="00E40497"/>
    <w:rsid w:val="00E404FA"/>
    <w:rsid w:val="00E40D75"/>
    <w:rsid w:val="00E40EBA"/>
    <w:rsid w:val="00E411AA"/>
    <w:rsid w:val="00E41965"/>
    <w:rsid w:val="00E41E70"/>
    <w:rsid w:val="00E42970"/>
    <w:rsid w:val="00E43C5F"/>
    <w:rsid w:val="00E44A4B"/>
    <w:rsid w:val="00E453A5"/>
    <w:rsid w:val="00E4566C"/>
    <w:rsid w:val="00E463F8"/>
    <w:rsid w:val="00E46A3A"/>
    <w:rsid w:val="00E46DB7"/>
    <w:rsid w:val="00E472A0"/>
    <w:rsid w:val="00E47AE6"/>
    <w:rsid w:val="00E47E74"/>
    <w:rsid w:val="00E50092"/>
    <w:rsid w:val="00E509D2"/>
    <w:rsid w:val="00E50CCC"/>
    <w:rsid w:val="00E51365"/>
    <w:rsid w:val="00E51887"/>
    <w:rsid w:val="00E52046"/>
    <w:rsid w:val="00E533DE"/>
    <w:rsid w:val="00E5358B"/>
    <w:rsid w:val="00E5389F"/>
    <w:rsid w:val="00E5499C"/>
    <w:rsid w:val="00E54BE7"/>
    <w:rsid w:val="00E5555B"/>
    <w:rsid w:val="00E55B62"/>
    <w:rsid w:val="00E56898"/>
    <w:rsid w:val="00E578EF"/>
    <w:rsid w:val="00E57AAE"/>
    <w:rsid w:val="00E57D78"/>
    <w:rsid w:val="00E603EB"/>
    <w:rsid w:val="00E60CE0"/>
    <w:rsid w:val="00E61BC8"/>
    <w:rsid w:val="00E63BCF"/>
    <w:rsid w:val="00E63D2C"/>
    <w:rsid w:val="00E64916"/>
    <w:rsid w:val="00E649AD"/>
    <w:rsid w:val="00E64DD9"/>
    <w:rsid w:val="00E668F0"/>
    <w:rsid w:val="00E67702"/>
    <w:rsid w:val="00E67D2B"/>
    <w:rsid w:val="00E70362"/>
    <w:rsid w:val="00E70D91"/>
    <w:rsid w:val="00E7255A"/>
    <w:rsid w:val="00E7273E"/>
    <w:rsid w:val="00E72AA9"/>
    <w:rsid w:val="00E72ADB"/>
    <w:rsid w:val="00E72DF3"/>
    <w:rsid w:val="00E73A00"/>
    <w:rsid w:val="00E749A6"/>
    <w:rsid w:val="00E755E1"/>
    <w:rsid w:val="00E757A4"/>
    <w:rsid w:val="00E757F4"/>
    <w:rsid w:val="00E75EA9"/>
    <w:rsid w:val="00E76A73"/>
    <w:rsid w:val="00E76E12"/>
    <w:rsid w:val="00E76EA7"/>
    <w:rsid w:val="00E7745F"/>
    <w:rsid w:val="00E809E7"/>
    <w:rsid w:val="00E81324"/>
    <w:rsid w:val="00E81388"/>
    <w:rsid w:val="00E819CF"/>
    <w:rsid w:val="00E81A0D"/>
    <w:rsid w:val="00E82B9F"/>
    <w:rsid w:val="00E83280"/>
    <w:rsid w:val="00E85A7B"/>
    <w:rsid w:val="00E86146"/>
    <w:rsid w:val="00E864CB"/>
    <w:rsid w:val="00E865BC"/>
    <w:rsid w:val="00E86D6C"/>
    <w:rsid w:val="00E87080"/>
    <w:rsid w:val="00E879CE"/>
    <w:rsid w:val="00E87DB0"/>
    <w:rsid w:val="00E907F5"/>
    <w:rsid w:val="00E9087F"/>
    <w:rsid w:val="00E90ABE"/>
    <w:rsid w:val="00E91E7A"/>
    <w:rsid w:val="00E91EFB"/>
    <w:rsid w:val="00E92F12"/>
    <w:rsid w:val="00E9435D"/>
    <w:rsid w:val="00E95A50"/>
    <w:rsid w:val="00E9730D"/>
    <w:rsid w:val="00E97395"/>
    <w:rsid w:val="00EA1166"/>
    <w:rsid w:val="00EA1525"/>
    <w:rsid w:val="00EA15F4"/>
    <w:rsid w:val="00EA18A0"/>
    <w:rsid w:val="00EA1C1F"/>
    <w:rsid w:val="00EA21F1"/>
    <w:rsid w:val="00EA256B"/>
    <w:rsid w:val="00EA35AB"/>
    <w:rsid w:val="00EA398B"/>
    <w:rsid w:val="00EA3BAA"/>
    <w:rsid w:val="00EA3C8D"/>
    <w:rsid w:val="00EA4192"/>
    <w:rsid w:val="00EA5AB7"/>
    <w:rsid w:val="00EA619F"/>
    <w:rsid w:val="00EA682C"/>
    <w:rsid w:val="00EA6D90"/>
    <w:rsid w:val="00EA71C2"/>
    <w:rsid w:val="00EA7268"/>
    <w:rsid w:val="00EB1FC0"/>
    <w:rsid w:val="00EB2228"/>
    <w:rsid w:val="00EB2929"/>
    <w:rsid w:val="00EB29F4"/>
    <w:rsid w:val="00EB2CC5"/>
    <w:rsid w:val="00EB2F67"/>
    <w:rsid w:val="00EB30C4"/>
    <w:rsid w:val="00EB3F40"/>
    <w:rsid w:val="00EB4457"/>
    <w:rsid w:val="00EB4886"/>
    <w:rsid w:val="00EB6059"/>
    <w:rsid w:val="00EB69DC"/>
    <w:rsid w:val="00EB7F94"/>
    <w:rsid w:val="00EC04BA"/>
    <w:rsid w:val="00EC0A7F"/>
    <w:rsid w:val="00EC158C"/>
    <w:rsid w:val="00EC15CB"/>
    <w:rsid w:val="00EC1994"/>
    <w:rsid w:val="00EC2263"/>
    <w:rsid w:val="00EC3643"/>
    <w:rsid w:val="00EC3768"/>
    <w:rsid w:val="00EC4B02"/>
    <w:rsid w:val="00EC5CCA"/>
    <w:rsid w:val="00EC5CD5"/>
    <w:rsid w:val="00EC7984"/>
    <w:rsid w:val="00EC7E43"/>
    <w:rsid w:val="00ED139B"/>
    <w:rsid w:val="00ED1481"/>
    <w:rsid w:val="00ED16BE"/>
    <w:rsid w:val="00ED1847"/>
    <w:rsid w:val="00ED2CF6"/>
    <w:rsid w:val="00ED3D94"/>
    <w:rsid w:val="00ED4C2C"/>
    <w:rsid w:val="00ED4CD7"/>
    <w:rsid w:val="00ED4D37"/>
    <w:rsid w:val="00ED5A04"/>
    <w:rsid w:val="00ED5E88"/>
    <w:rsid w:val="00ED614D"/>
    <w:rsid w:val="00ED7972"/>
    <w:rsid w:val="00ED7981"/>
    <w:rsid w:val="00EE03F9"/>
    <w:rsid w:val="00EE1304"/>
    <w:rsid w:val="00EE1499"/>
    <w:rsid w:val="00EE262B"/>
    <w:rsid w:val="00EE29B9"/>
    <w:rsid w:val="00EE3148"/>
    <w:rsid w:val="00EE3341"/>
    <w:rsid w:val="00EE522A"/>
    <w:rsid w:val="00EE5CF7"/>
    <w:rsid w:val="00EE6881"/>
    <w:rsid w:val="00EE698F"/>
    <w:rsid w:val="00EE7ADC"/>
    <w:rsid w:val="00EF0B58"/>
    <w:rsid w:val="00EF1354"/>
    <w:rsid w:val="00EF225C"/>
    <w:rsid w:val="00EF2363"/>
    <w:rsid w:val="00EF2840"/>
    <w:rsid w:val="00EF2881"/>
    <w:rsid w:val="00EF2C56"/>
    <w:rsid w:val="00EF2DB7"/>
    <w:rsid w:val="00EF323A"/>
    <w:rsid w:val="00EF334A"/>
    <w:rsid w:val="00EF35D7"/>
    <w:rsid w:val="00EF3663"/>
    <w:rsid w:val="00EF419D"/>
    <w:rsid w:val="00EF4241"/>
    <w:rsid w:val="00EF46B5"/>
    <w:rsid w:val="00EF4E10"/>
    <w:rsid w:val="00EF5E2E"/>
    <w:rsid w:val="00EF5F97"/>
    <w:rsid w:val="00EF644B"/>
    <w:rsid w:val="00EF65A5"/>
    <w:rsid w:val="00EF65AA"/>
    <w:rsid w:val="00EF75D5"/>
    <w:rsid w:val="00F002BC"/>
    <w:rsid w:val="00F0039C"/>
    <w:rsid w:val="00F004C0"/>
    <w:rsid w:val="00F00C84"/>
    <w:rsid w:val="00F00CAD"/>
    <w:rsid w:val="00F010CB"/>
    <w:rsid w:val="00F018A8"/>
    <w:rsid w:val="00F024BC"/>
    <w:rsid w:val="00F0285F"/>
    <w:rsid w:val="00F038DD"/>
    <w:rsid w:val="00F03F52"/>
    <w:rsid w:val="00F03F5D"/>
    <w:rsid w:val="00F04554"/>
    <w:rsid w:val="00F04B75"/>
    <w:rsid w:val="00F05AF8"/>
    <w:rsid w:val="00F05DD9"/>
    <w:rsid w:val="00F05F34"/>
    <w:rsid w:val="00F076F7"/>
    <w:rsid w:val="00F079B1"/>
    <w:rsid w:val="00F07B3E"/>
    <w:rsid w:val="00F07F5C"/>
    <w:rsid w:val="00F10CE0"/>
    <w:rsid w:val="00F116DF"/>
    <w:rsid w:val="00F11B00"/>
    <w:rsid w:val="00F120D6"/>
    <w:rsid w:val="00F121F1"/>
    <w:rsid w:val="00F12A56"/>
    <w:rsid w:val="00F13376"/>
    <w:rsid w:val="00F13B2B"/>
    <w:rsid w:val="00F146A8"/>
    <w:rsid w:val="00F14F3E"/>
    <w:rsid w:val="00F15AA8"/>
    <w:rsid w:val="00F15F3F"/>
    <w:rsid w:val="00F16938"/>
    <w:rsid w:val="00F175D3"/>
    <w:rsid w:val="00F17855"/>
    <w:rsid w:val="00F17AA5"/>
    <w:rsid w:val="00F20AE4"/>
    <w:rsid w:val="00F21DFE"/>
    <w:rsid w:val="00F22106"/>
    <w:rsid w:val="00F2259D"/>
    <w:rsid w:val="00F22E4C"/>
    <w:rsid w:val="00F2341B"/>
    <w:rsid w:val="00F23969"/>
    <w:rsid w:val="00F2467F"/>
    <w:rsid w:val="00F248A3"/>
    <w:rsid w:val="00F24A54"/>
    <w:rsid w:val="00F2604D"/>
    <w:rsid w:val="00F2731C"/>
    <w:rsid w:val="00F27583"/>
    <w:rsid w:val="00F27DA8"/>
    <w:rsid w:val="00F30377"/>
    <w:rsid w:val="00F30AC1"/>
    <w:rsid w:val="00F316E3"/>
    <w:rsid w:val="00F31E5C"/>
    <w:rsid w:val="00F32A3A"/>
    <w:rsid w:val="00F32CEB"/>
    <w:rsid w:val="00F32E68"/>
    <w:rsid w:val="00F34647"/>
    <w:rsid w:val="00F34D1B"/>
    <w:rsid w:val="00F34E9B"/>
    <w:rsid w:val="00F350CB"/>
    <w:rsid w:val="00F351D9"/>
    <w:rsid w:val="00F35D89"/>
    <w:rsid w:val="00F35E1A"/>
    <w:rsid w:val="00F35EB3"/>
    <w:rsid w:val="00F36D57"/>
    <w:rsid w:val="00F37923"/>
    <w:rsid w:val="00F401E6"/>
    <w:rsid w:val="00F41F8D"/>
    <w:rsid w:val="00F41FEE"/>
    <w:rsid w:val="00F42820"/>
    <w:rsid w:val="00F42A55"/>
    <w:rsid w:val="00F453D1"/>
    <w:rsid w:val="00F456F5"/>
    <w:rsid w:val="00F45FC5"/>
    <w:rsid w:val="00F45FD7"/>
    <w:rsid w:val="00F46C51"/>
    <w:rsid w:val="00F46DE5"/>
    <w:rsid w:val="00F46F1F"/>
    <w:rsid w:val="00F46FF4"/>
    <w:rsid w:val="00F47331"/>
    <w:rsid w:val="00F47F0D"/>
    <w:rsid w:val="00F502CF"/>
    <w:rsid w:val="00F506DD"/>
    <w:rsid w:val="00F50809"/>
    <w:rsid w:val="00F50EA8"/>
    <w:rsid w:val="00F510C9"/>
    <w:rsid w:val="00F51511"/>
    <w:rsid w:val="00F5172E"/>
    <w:rsid w:val="00F519DA"/>
    <w:rsid w:val="00F51AA5"/>
    <w:rsid w:val="00F51C8F"/>
    <w:rsid w:val="00F51E40"/>
    <w:rsid w:val="00F5311E"/>
    <w:rsid w:val="00F539DF"/>
    <w:rsid w:val="00F54313"/>
    <w:rsid w:val="00F54CCD"/>
    <w:rsid w:val="00F54E89"/>
    <w:rsid w:val="00F57A4B"/>
    <w:rsid w:val="00F57E1C"/>
    <w:rsid w:val="00F6009B"/>
    <w:rsid w:val="00F603DE"/>
    <w:rsid w:val="00F623AE"/>
    <w:rsid w:val="00F62D06"/>
    <w:rsid w:val="00F62FC9"/>
    <w:rsid w:val="00F63023"/>
    <w:rsid w:val="00F63A3E"/>
    <w:rsid w:val="00F64010"/>
    <w:rsid w:val="00F64D3C"/>
    <w:rsid w:val="00F653F8"/>
    <w:rsid w:val="00F656D8"/>
    <w:rsid w:val="00F659EF"/>
    <w:rsid w:val="00F703AB"/>
    <w:rsid w:val="00F70A19"/>
    <w:rsid w:val="00F70D99"/>
    <w:rsid w:val="00F711C8"/>
    <w:rsid w:val="00F7120C"/>
    <w:rsid w:val="00F71A5C"/>
    <w:rsid w:val="00F72025"/>
    <w:rsid w:val="00F72AE8"/>
    <w:rsid w:val="00F72C34"/>
    <w:rsid w:val="00F72F90"/>
    <w:rsid w:val="00F7345B"/>
    <w:rsid w:val="00F7351C"/>
    <w:rsid w:val="00F736F7"/>
    <w:rsid w:val="00F7411F"/>
    <w:rsid w:val="00F741B4"/>
    <w:rsid w:val="00F75866"/>
    <w:rsid w:val="00F75927"/>
    <w:rsid w:val="00F761BC"/>
    <w:rsid w:val="00F76CCF"/>
    <w:rsid w:val="00F76D6C"/>
    <w:rsid w:val="00F774BE"/>
    <w:rsid w:val="00F77508"/>
    <w:rsid w:val="00F77BA2"/>
    <w:rsid w:val="00F80B12"/>
    <w:rsid w:val="00F80B93"/>
    <w:rsid w:val="00F81251"/>
    <w:rsid w:val="00F8164D"/>
    <w:rsid w:val="00F81681"/>
    <w:rsid w:val="00F81F21"/>
    <w:rsid w:val="00F82BDA"/>
    <w:rsid w:val="00F82E79"/>
    <w:rsid w:val="00F82F30"/>
    <w:rsid w:val="00F83955"/>
    <w:rsid w:val="00F83B35"/>
    <w:rsid w:val="00F83FA3"/>
    <w:rsid w:val="00F84293"/>
    <w:rsid w:val="00F84627"/>
    <w:rsid w:val="00F84A6F"/>
    <w:rsid w:val="00F85104"/>
    <w:rsid w:val="00F8529D"/>
    <w:rsid w:val="00F8575E"/>
    <w:rsid w:val="00F85B61"/>
    <w:rsid w:val="00F86426"/>
    <w:rsid w:val="00F86430"/>
    <w:rsid w:val="00F865E3"/>
    <w:rsid w:val="00F869A5"/>
    <w:rsid w:val="00F870BB"/>
    <w:rsid w:val="00F90156"/>
    <w:rsid w:val="00F903EB"/>
    <w:rsid w:val="00F90B90"/>
    <w:rsid w:val="00F9150E"/>
    <w:rsid w:val="00F91797"/>
    <w:rsid w:val="00F91C95"/>
    <w:rsid w:val="00F91DB7"/>
    <w:rsid w:val="00F93CC9"/>
    <w:rsid w:val="00F93D46"/>
    <w:rsid w:val="00F93DFF"/>
    <w:rsid w:val="00F94DDD"/>
    <w:rsid w:val="00F956C6"/>
    <w:rsid w:val="00F95ACA"/>
    <w:rsid w:val="00F95B9C"/>
    <w:rsid w:val="00F96155"/>
    <w:rsid w:val="00F970DF"/>
    <w:rsid w:val="00F97A17"/>
    <w:rsid w:val="00F97C51"/>
    <w:rsid w:val="00F97F7B"/>
    <w:rsid w:val="00FA130C"/>
    <w:rsid w:val="00FA1A1D"/>
    <w:rsid w:val="00FA1CE8"/>
    <w:rsid w:val="00FA3BEE"/>
    <w:rsid w:val="00FA3C88"/>
    <w:rsid w:val="00FA3E41"/>
    <w:rsid w:val="00FA4321"/>
    <w:rsid w:val="00FA4647"/>
    <w:rsid w:val="00FA4A25"/>
    <w:rsid w:val="00FA4A6E"/>
    <w:rsid w:val="00FA5043"/>
    <w:rsid w:val="00FA5AC5"/>
    <w:rsid w:val="00FA6901"/>
    <w:rsid w:val="00FA6CE2"/>
    <w:rsid w:val="00FA6D6F"/>
    <w:rsid w:val="00FA7757"/>
    <w:rsid w:val="00FB061C"/>
    <w:rsid w:val="00FB1987"/>
    <w:rsid w:val="00FB1BEA"/>
    <w:rsid w:val="00FB1E7D"/>
    <w:rsid w:val="00FB21F7"/>
    <w:rsid w:val="00FB29A2"/>
    <w:rsid w:val="00FB2D96"/>
    <w:rsid w:val="00FB3AED"/>
    <w:rsid w:val="00FB463D"/>
    <w:rsid w:val="00FB4A42"/>
    <w:rsid w:val="00FB4D66"/>
    <w:rsid w:val="00FB5110"/>
    <w:rsid w:val="00FB7073"/>
    <w:rsid w:val="00FB7988"/>
    <w:rsid w:val="00FB7B6F"/>
    <w:rsid w:val="00FC04A3"/>
    <w:rsid w:val="00FC09FA"/>
    <w:rsid w:val="00FC0AD8"/>
    <w:rsid w:val="00FC122F"/>
    <w:rsid w:val="00FC26CF"/>
    <w:rsid w:val="00FC282D"/>
    <w:rsid w:val="00FC2BC4"/>
    <w:rsid w:val="00FC2EEC"/>
    <w:rsid w:val="00FC3400"/>
    <w:rsid w:val="00FC3A18"/>
    <w:rsid w:val="00FC40DC"/>
    <w:rsid w:val="00FC4909"/>
    <w:rsid w:val="00FC4FD3"/>
    <w:rsid w:val="00FC5476"/>
    <w:rsid w:val="00FC5555"/>
    <w:rsid w:val="00FC6D45"/>
    <w:rsid w:val="00FD07C6"/>
    <w:rsid w:val="00FD0B11"/>
    <w:rsid w:val="00FD1DA2"/>
    <w:rsid w:val="00FD2341"/>
    <w:rsid w:val="00FD3294"/>
    <w:rsid w:val="00FD3EE9"/>
    <w:rsid w:val="00FD412C"/>
    <w:rsid w:val="00FD4CDF"/>
    <w:rsid w:val="00FD4DD7"/>
    <w:rsid w:val="00FD523B"/>
    <w:rsid w:val="00FD5926"/>
    <w:rsid w:val="00FD6198"/>
    <w:rsid w:val="00FD6E6A"/>
    <w:rsid w:val="00FD7B4F"/>
    <w:rsid w:val="00FE0248"/>
    <w:rsid w:val="00FE1271"/>
    <w:rsid w:val="00FE1B33"/>
    <w:rsid w:val="00FE1E7A"/>
    <w:rsid w:val="00FE274A"/>
    <w:rsid w:val="00FE34E5"/>
    <w:rsid w:val="00FE35DB"/>
    <w:rsid w:val="00FE3E6A"/>
    <w:rsid w:val="00FE3E6C"/>
    <w:rsid w:val="00FE4095"/>
    <w:rsid w:val="00FE5C31"/>
    <w:rsid w:val="00FE5EAB"/>
    <w:rsid w:val="00FE60D1"/>
    <w:rsid w:val="00FE764E"/>
    <w:rsid w:val="00FF00BE"/>
    <w:rsid w:val="00FF0A5F"/>
    <w:rsid w:val="00FF0F58"/>
    <w:rsid w:val="00FF276D"/>
    <w:rsid w:val="00FF2BD0"/>
    <w:rsid w:val="00FF3B22"/>
    <w:rsid w:val="00FF4179"/>
    <w:rsid w:val="00FF4BD8"/>
    <w:rsid w:val="00FF4C9B"/>
    <w:rsid w:val="00FF4CF2"/>
    <w:rsid w:val="00FF4E55"/>
    <w:rsid w:val="00FF5096"/>
    <w:rsid w:val="00FF5722"/>
    <w:rsid w:val="00FF592B"/>
    <w:rsid w:val="00FF6C57"/>
    <w:rsid w:val="00FF6FCA"/>
    <w:rsid w:val="00FF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BD9820"/>
  <w15:docId w15:val="{EC3298FF-C6C0-47A0-847F-FEBA14CF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9AF"/>
    <w:rPr>
      <w:rFonts w:ascii="Times" w:hAnsi="Times"/>
      <w:sz w:val="22"/>
    </w:rPr>
  </w:style>
  <w:style w:type="paragraph" w:styleId="Heading1">
    <w:name w:val="heading 1"/>
    <w:basedOn w:val="Normal"/>
    <w:next w:val="BodyText"/>
    <w:autoRedefine/>
    <w:qFormat/>
    <w:rsid w:val="006F0F07"/>
    <w:pPr>
      <w:keepNext/>
      <w:numPr>
        <w:numId w:val="2"/>
      </w:numPr>
      <w:spacing w:before="240" w:after="60"/>
      <w:outlineLvl w:val="0"/>
    </w:pPr>
    <w:rPr>
      <w:rFonts w:ascii="Arial" w:hAnsi="Arial"/>
      <w:b/>
      <w:bCs/>
      <w:caps/>
      <w:kern w:val="28"/>
      <w:sz w:val="24"/>
      <w:szCs w:val="24"/>
    </w:rPr>
  </w:style>
  <w:style w:type="paragraph" w:styleId="Heading2">
    <w:name w:val="heading 2"/>
    <w:basedOn w:val="Normal"/>
    <w:next w:val="BodyText"/>
    <w:autoRedefine/>
    <w:qFormat/>
    <w:rsid w:val="00B1239D"/>
    <w:pPr>
      <w:keepNext/>
      <w:numPr>
        <w:ilvl w:val="1"/>
        <w:numId w:val="2"/>
      </w:numPr>
      <w:spacing w:before="240" w:after="60" w:line="360" w:lineRule="auto"/>
      <w:outlineLvl w:val="1"/>
    </w:pPr>
    <w:rPr>
      <w:rFonts w:ascii="Arial" w:hAnsi="Arial" w:cs="Arial"/>
      <w:b/>
      <w:sz w:val="24"/>
      <w:szCs w:val="24"/>
    </w:rPr>
  </w:style>
  <w:style w:type="paragraph" w:styleId="Heading3">
    <w:name w:val="heading 3"/>
    <w:basedOn w:val="Normal"/>
    <w:next w:val="BodyText"/>
    <w:autoRedefine/>
    <w:qFormat/>
    <w:rsid w:val="002470BA"/>
    <w:pPr>
      <w:keepNext/>
      <w:numPr>
        <w:ilvl w:val="2"/>
        <w:numId w:val="2"/>
      </w:numPr>
      <w:spacing w:before="240" w:after="60"/>
      <w:outlineLvl w:val="2"/>
    </w:pPr>
    <w:rPr>
      <w:rFonts w:ascii="Arial" w:hAnsi="Arial" w:cs="Arial"/>
      <w:bCs/>
      <w:i/>
      <w:sz w:val="24"/>
      <w:szCs w:val="24"/>
    </w:rPr>
  </w:style>
  <w:style w:type="paragraph" w:styleId="Heading4">
    <w:name w:val="heading 4"/>
    <w:basedOn w:val="Normal"/>
    <w:next w:val="BodyText"/>
    <w:qFormat/>
    <w:rsid w:val="00925BDB"/>
    <w:pPr>
      <w:keepNext/>
      <w:numPr>
        <w:ilvl w:val="3"/>
        <w:numId w:val="2"/>
      </w:numPr>
      <w:spacing w:before="120" w:after="120"/>
      <w:outlineLvl w:val="3"/>
    </w:pPr>
    <w:rPr>
      <w:rFonts w:ascii="Arial" w:hAnsi="Arial"/>
      <w:i/>
      <w:sz w:val="24"/>
    </w:rPr>
  </w:style>
  <w:style w:type="paragraph" w:styleId="Heading5">
    <w:name w:val="heading 5"/>
    <w:basedOn w:val="Normal"/>
    <w:next w:val="BodyText"/>
    <w:qFormat/>
    <w:rsid w:val="006429AF"/>
    <w:pPr>
      <w:keepNext/>
      <w:numPr>
        <w:ilvl w:val="4"/>
        <w:numId w:val="2"/>
      </w:numPr>
      <w:spacing w:before="240" w:after="60"/>
      <w:outlineLvl w:val="4"/>
    </w:pPr>
    <w:rPr>
      <w:b/>
    </w:rPr>
  </w:style>
  <w:style w:type="paragraph" w:styleId="Heading6">
    <w:name w:val="heading 6"/>
    <w:basedOn w:val="Normal"/>
    <w:next w:val="BodyText"/>
    <w:qFormat/>
    <w:rsid w:val="006429AF"/>
    <w:pPr>
      <w:keepNext/>
      <w:numPr>
        <w:ilvl w:val="5"/>
        <w:numId w:val="2"/>
      </w:numPr>
      <w:spacing w:before="240" w:after="60"/>
      <w:outlineLvl w:val="5"/>
    </w:pPr>
    <w:rPr>
      <w:b/>
    </w:rPr>
  </w:style>
  <w:style w:type="paragraph" w:styleId="Heading7">
    <w:name w:val="heading 7"/>
    <w:basedOn w:val="Normal"/>
    <w:next w:val="BodyText"/>
    <w:qFormat/>
    <w:rsid w:val="006429AF"/>
    <w:pPr>
      <w:keepNext/>
      <w:numPr>
        <w:ilvl w:val="6"/>
        <w:numId w:val="2"/>
      </w:numPr>
      <w:spacing w:before="240" w:after="60"/>
      <w:outlineLvl w:val="6"/>
    </w:pPr>
    <w:rPr>
      <w:rFonts w:ascii="Arial" w:hAnsi="Arial"/>
    </w:rPr>
  </w:style>
  <w:style w:type="paragraph" w:styleId="Heading8">
    <w:name w:val="heading 8"/>
    <w:basedOn w:val="Normal"/>
    <w:next w:val="Normal"/>
    <w:qFormat/>
    <w:rsid w:val="006429AF"/>
    <w:pPr>
      <w:numPr>
        <w:ilvl w:val="7"/>
        <w:numId w:val="2"/>
      </w:numPr>
      <w:spacing w:before="240" w:after="60"/>
      <w:outlineLvl w:val="7"/>
    </w:pPr>
    <w:rPr>
      <w:rFonts w:ascii="Arial" w:hAnsi="Arial"/>
      <w:i/>
    </w:rPr>
  </w:style>
  <w:style w:type="paragraph" w:styleId="Heading9">
    <w:name w:val="heading 9"/>
    <w:basedOn w:val="Normal"/>
    <w:next w:val="Normal"/>
    <w:qFormat/>
    <w:rsid w:val="006429AF"/>
    <w:pPr>
      <w:numPr>
        <w:ilvl w:val="8"/>
        <w:numId w:val="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ARIAM,Table Outline,Glossary,Table Grid AA -Striped,Default table"/>
    <w:basedOn w:val="TableNormal"/>
    <w:uiPriority w:val="39"/>
    <w:rsid w:val="00642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8F43BC"/>
    <w:pPr>
      <w:spacing w:before="240" w:after="120"/>
    </w:pPr>
    <w:rPr>
      <w:rFonts w:ascii="Arial Bold" w:hAnsi="Arial Bold"/>
      <w:b/>
      <w:smallCaps/>
    </w:rPr>
  </w:style>
  <w:style w:type="paragraph" w:styleId="TOC2">
    <w:name w:val="toc 2"/>
    <w:basedOn w:val="Normal"/>
    <w:next w:val="Normal"/>
    <w:autoRedefine/>
    <w:uiPriority w:val="39"/>
    <w:qFormat/>
    <w:rsid w:val="008F43BC"/>
    <w:pPr>
      <w:ind w:left="288"/>
    </w:pPr>
    <w:rPr>
      <w:rFonts w:ascii="Arial" w:hAnsi="Arial"/>
    </w:rPr>
  </w:style>
  <w:style w:type="paragraph" w:styleId="Header">
    <w:name w:val="header"/>
    <w:basedOn w:val="Normal"/>
    <w:link w:val="HeaderChar"/>
    <w:rsid w:val="006429AF"/>
    <w:pPr>
      <w:tabs>
        <w:tab w:val="center" w:pos="4500"/>
        <w:tab w:val="right" w:pos="9000"/>
      </w:tabs>
    </w:pPr>
    <w:rPr>
      <w:sz w:val="20"/>
    </w:rPr>
  </w:style>
  <w:style w:type="paragraph" w:styleId="Footer">
    <w:name w:val="footer"/>
    <w:basedOn w:val="Normal"/>
    <w:link w:val="FooterChar"/>
    <w:uiPriority w:val="99"/>
    <w:rsid w:val="006429AF"/>
    <w:pPr>
      <w:tabs>
        <w:tab w:val="center" w:pos="4410"/>
        <w:tab w:val="right" w:pos="9000"/>
      </w:tabs>
    </w:pPr>
  </w:style>
  <w:style w:type="character" w:styleId="PageNumber">
    <w:name w:val="page number"/>
    <w:basedOn w:val="DefaultParagraphFont"/>
    <w:rsid w:val="006429AF"/>
  </w:style>
  <w:style w:type="paragraph" w:styleId="BodyText">
    <w:name w:val="Body Text"/>
    <w:basedOn w:val="Normal"/>
    <w:link w:val="BodyTextChar"/>
    <w:rsid w:val="006429AF"/>
    <w:pPr>
      <w:spacing w:before="120" w:after="120"/>
      <w:ind w:firstLine="432"/>
      <w:jc w:val="both"/>
    </w:pPr>
  </w:style>
  <w:style w:type="paragraph" w:customStyle="1" w:styleId="Tabletext">
    <w:name w:val="Tabletext"/>
    <w:basedOn w:val="Normal"/>
    <w:rsid w:val="006429AF"/>
    <w:pPr>
      <w:keepLines/>
      <w:widowControl w:val="0"/>
      <w:spacing w:after="120" w:line="240" w:lineRule="atLeast"/>
    </w:pPr>
    <w:rPr>
      <w:sz w:val="20"/>
    </w:rPr>
  </w:style>
  <w:style w:type="paragraph" w:styleId="Title">
    <w:name w:val="Title"/>
    <w:basedOn w:val="Normal"/>
    <w:next w:val="Normal"/>
    <w:qFormat/>
    <w:rsid w:val="006429AF"/>
    <w:pPr>
      <w:widowControl w:val="0"/>
      <w:spacing w:after="120" w:line="240" w:lineRule="atLeast"/>
      <w:jc w:val="center"/>
    </w:pPr>
    <w:rPr>
      <w:rFonts w:ascii="Arial" w:hAnsi="Arial"/>
      <w:b/>
      <w:sz w:val="36"/>
    </w:rPr>
  </w:style>
  <w:style w:type="paragraph" w:customStyle="1" w:styleId="NormalJustified">
    <w:name w:val="Normal Justified"/>
    <w:basedOn w:val="Normal"/>
    <w:rsid w:val="006429AF"/>
    <w:pPr>
      <w:jc w:val="both"/>
    </w:pPr>
    <w:rPr>
      <w:rFonts w:ascii="Times New Roman" w:hAnsi="Times New Roman"/>
    </w:rPr>
  </w:style>
  <w:style w:type="paragraph" w:customStyle="1" w:styleId="regular">
    <w:name w:val="regular"/>
    <w:rsid w:val="008C77FF"/>
    <w:rPr>
      <w:noProof/>
      <w:color w:val="000000"/>
      <w:sz w:val="18"/>
      <w:u w:val="single"/>
    </w:rPr>
  </w:style>
  <w:style w:type="paragraph" w:customStyle="1" w:styleId="figtitle">
    <w:name w:val="fig title"/>
    <w:next w:val="Normal"/>
    <w:rsid w:val="002D5E0C"/>
    <w:pPr>
      <w:spacing w:before="360" w:after="80" w:line="280" w:lineRule="atLeast"/>
      <w:jc w:val="center"/>
    </w:pPr>
    <w:rPr>
      <w:b/>
      <w:color w:val="000000"/>
      <w:sz w:val="22"/>
    </w:rPr>
  </w:style>
  <w:style w:type="paragraph" w:styleId="NormalWeb">
    <w:name w:val="Normal (Web)"/>
    <w:basedOn w:val="Normal"/>
    <w:uiPriority w:val="99"/>
    <w:rsid w:val="002D5E0C"/>
    <w:pPr>
      <w:spacing w:before="100" w:beforeAutospacing="1" w:after="100" w:afterAutospacing="1"/>
    </w:pPr>
    <w:rPr>
      <w:rFonts w:ascii="Verdana" w:eastAsia="Arial Unicode MS" w:hAnsi="Verdana" w:cs="Arial Unicode MS"/>
      <w:color w:val="000000"/>
      <w:sz w:val="20"/>
    </w:rPr>
  </w:style>
  <w:style w:type="character" w:styleId="Strong">
    <w:name w:val="Strong"/>
    <w:basedOn w:val="DefaultParagraphFont"/>
    <w:qFormat/>
    <w:rsid w:val="002D5E0C"/>
    <w:rPr>
      <w:b/>
      <w:bCs/>
    </w:rPr>
  </w:style>
  <w:style w:type="character" w:styleId="HTMLCite">
    <w:name w:val="HTML Cite"/>
    <w:basedOn w:val="DefaultParagraphFont"/>
    <w:rsid w:val="0081200A"/>
    <w:rPr>
      <w:i/>
      <w:iCs/>
    </w:rPr>
  </w:style>
  <w:style w:type="character" w:styleId="Emphasis">
    <w:name w:val="Emphasis"/>
    <w:basedOn w:val="DefaultParagraphFont"/>
    <w:uiPriority w:val="20"/>
    <w:qFormat/>
    <w:rsid w:val="0081200A"/>
    <w:rPr>
      <w:i/>
      <w:iCs/>
    </w:rPr>
  </w:style>
  <w:style w:type="paragraph" w:styleId="BalloonText">
    <w:name w:val="Balloon Text"/>
    <w:basedOn w:val="Normal"/>
    <w:semiHidden/>
    <w:rsid w:val="0081200A"/>
    <w:rPr>
      <w:rFonts w:ascii="Tahoma" w:hAnsi="Tahoma" w:cs="Tahoma"/>
      <w:sz w:val="16"/>
      <w:szCs w:val="16"/>
    </w:rPr>
  </w:style>
  <w:style w:type="paragraph" w:styleId="BodyTextIndent">
    <w:name w:val="Body Text Indent"/>
    <w:basedOn w:val="Normal"/>
    <w:rsid w:val="009C15A0"/>
    <w:pPr>
      <w:spacing w:after="120" w:line="360" w:lineRule="auto"/>
      <w:ind w:left="360"/>
    </w:pPr>
    <w:rPr>
      <w:rFonts w:ascii="Arial" w:hAnsi="Arial"/>
      <w:sz w:val="20"/>
      <w:szCs w:val="24"/>
    </w:rPr>
  </w:style>
  <w:style w:type="paragraph" w:customStyle="1" w:styleId="NumberedList">
    <w:name w:val="Numbered List"/>
    <w:basedOn w:val="Normal"/>
    <w:autoRedefine/>
    <w:rsid w:val="00AF21A8"/>
    <w:pPr>
      <w:numPr>
        <w:numId w:val="1"/>
      </w:numPr>
      <w:tabs>
        <w:tab w:val="right" w:pos="9360"/>
      </w:tabs>
      <w:spacing w:after="60"/>
    </w:pPr>
    <w:rPr>
      <w:rFonts w:ascii="Verdana" w:hAnsi="Verdana"/>
      <w:sz w:val="18"/>
      <w:szCs w:val="24"/>
    </w:rPr>
  </w:style>
  <w:style w:type="paragraph" w:customStyle="1" w:styleId="alphabetizesList">
    <w:name w:val="alphabetizesList"/>
    <w:basedOn w:val="Normal"/>
    <w:autoRedefine/>
    <w:rsid w:val="00AF21A8"/>
    <w:pPr>
      <w:tabs>
        <w:tab w:val="left" w:pos="720"/>
        <w:tab w:val="right" w:pos="9360"/>
      </w:tabs>
      <w:spacing w:before="60" w:after="60"/>
      <w:ind w:left="360"/>
    </w:pPr>
    <w:rPr>
      <w:rFonts w:ascii="Verdana" w:hAnsi="Verdana"/>
      <w:color w:val="FFFFFF"/>
      <w:kern w:val="2"/>
      <w:sz w:val="18"/>
      <w:szCs w:val="24"/>
    </w:rPr>
  </w:style>
  <w:style w:type="character" w:styleId="Hyperlink">
    <w:name w:val="Hyperlink"/>
    <w:basedOn w:val="DefaultParagraphFont"/>
    <w:uiPriority w:val="99"/>
    <w:rsid w:val="001A734C"/>
    <w:rPr>
      <w:color w:val="0000FF"/>
      <w:u w:val="single"/>
    </w:rPr>
  </w:style>
  <w:style w:type="paragraph" w:styleId="TOCHeading">
    <w:name w:val="TOC Heading"/>
    <w:basedOn w:val="Heading1"/>
    <w:next w:val="Normal"/>
    <w:uiPriority w:val="39"/>
    <w:unhideWhenUsed/>
    <w:qFormat/>
    <w:rsid w:val="00DA30FD"/>
    <w:pPr>
      <w:keepLines/>
      <w:spacing w:before="480" w:after="0"/>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EnlightenedBodyTextIndent0">
    <w:name w:val="+Enlightened Body Text Indent 0"/>
    <w:link w:val="EnlightenedBodyTextIndent0Char1"/>
    <w:autoRedefine/>
    <w:qFormat/>
    <w:rsid w:val="00393BEA"/>
    <w:pPr>
      <w:spacing w:before="120" w:after="120"/>
      <w:contextualSpacing/>
    </w:pPr>
    <w:rPr>
      <w:rFonts w:ascii="Arial" w:hAnsi="Arial" w:cs="Arial"/>
      <w:bCs/>
      <w:noProof/>
      <w:color w:val="000000"/>
      <w:spacing w:val="3"/>
      <w:sz w:val="22"/>
      <w:szCs w:val="22"/>
      <w:lang w:eastAsia="ja-JP"/>
    </w:rPr>
  </w:style>
  <w:style w:type="character" w:customStyle="1" w:styleId="EnlightenedBodyTextIndent0Char1">
    <w:name w:val="+Enlightened Body Text Indent 0 Char1"/>
    <w:link w:val="EnlightenedBodyTextIndent0"/>
    <w:rsid w:val="00393BEA"/>
    <w:rPr>
      <w:rFonts w:ascii="Arial" w:hAnsi="Arial" w:cs="Arial"/>
      <w:bCs/>
      <w:noProof/>
      <w:color w:val="000000"/>
      <w:spacing w:val="3"/>
      <w:sz w:val="22"/>
      <w:szCs w:val="22"/>
      <w:lang w:eastAsia="ja-JP"/>
    </w:rPr>
  </w:style>
  <w:style w:type="paragraph" w:customStyle="1" w:styleId="CoverTitle">
    <w:name w:val="Cover Title"/>
    <w:basedOn w:val="Normal"/>
    <w:rsid w:val="00DA30FD"/>
    <w:pPr>
      <w:suppressAutoHyphens/>
      <w:spacing w:before="120" w:after="120"/>
      <w:jc w:val="right"/>
    </w:pPr>
    <w:rPr>
      <w:rFonts w:ascii="Arial" w:hAnsi="Arial"/>
      <w:b/>
      <w:sz w:val="36"/>
      <w:lang w:eastAsia="ar-SA"/>
    </w:rPr>
  </w:style>
  <w:style w:type="character" w:customStyle="1" w:styleId="HeaderChar">
    <w:name w:val="Header Char"/>
    <w:link w:val="Header"/>
    <w:rsid w:val="00DA30FD"/>
    <w:rPr>
      <w:rFonts w:ascii="Times" w:hAnsi="Times"/>
    </w:rPr>
  </w:style>
  <w:style w:type="paragraph" w:customStyle="1" w:styleId="EnlightenedFooterText">
    <w:name w:val="+Enlightened Footer Text"/>
    <w:next w:val="EnlightenedBodyTextIndent0"/>
    <w:rsid w:val="00DA30FD"/>
    <w:pPr>
      <w:pBdr>
        <w:top w:val="single" w:sz="12" w:space="1" w:color="808080"/>
      </w:pBdr>
      <w:tabs>
        <w:tab w:val="right" w:pos="9360"/>
      </w:tabs>
      <w:spacing w:before="480"/>
    </w:pPr>
    <w:rPr>
      <w:rFonts w:ascii="Myriad Pro" w:hAnsi="Myriad Pro"/>
      <w:color w:val="808080"/>
    </w:rPr>
  </w:style>
  <w:style w:type="paragraph" w:styleId="TOC3">
    <w:name w:val="toc 3"/>
    <w:basedOn w:val="Normal"/>
    <w:next w:val="Normal"/>
    <w:autoRedefine/>
    <w:uiPriority w:val="39"/>
    <w:qFormat/>
    <w:rsid w:val="008135A9"/>
    <w:pPr>
      <w:spacing w:after="100"/>
      <w:ind w:left="440"/>
    </w:pPr>
  </w:style>
  <w:style w:type="paragraph" w:customStyle="1" w:styleId="Default">
    <w:name w:val="Default"/>
    <w:rsid w:val="00075B21"/>
    <w:pPr>
      <w:autoSpaceDE w:val="0"/>
      <w:autoSpaceDN w:val="0"/>
      <w:adjustRightInd w:val="0"/>
    </w:pPr>
    <w:rPr>
      <w:color w:val="000000"/>
      <w:sz w:val="24"/>
      <w:szCs w:val="24"/>
    </w:rPr>
  </w:style>
  <w:style w:type="paragraph" w:styleId="Caption">
    <w:name w:val="caption"/>
    <w:aliases w:val="Head-Foot Caption,captions,Figures,c,Figure Caption,T4 Caption,Fig/Table Title,Caption Char1,Caption Char1 Char Char,Caption Char2 Char,Caption Char2 Char1 Char Char,Caption Char1 Char Char Char Char,Caption Char1 Char Char Char Char Char Char"/>
    <w:basedOn w:val="Normal"/>
    <w:next w:val="Normal"/>
    <w:link w:val="CaptionChar"/>
    <w:autoRedefine/>
    <w:uiPriority w:val="99"/>
    <w:qFormat/>
    <w:rsid w:val="005E56DE"/>
    <w:pPr>
      <w:keepNext/>
      <w:jc w:val="center"/>
    </w:pPr>
    <w:rPr>
      <w:rFonts w:ascii="Arial" w:hAnsi="Arial"/>
      <w:b/>
      <w:bCs/>
      <w:sz w:val="20"/>
    </w:rPr>
  </w:style>
  <w:style w:type="paragraph" w:customStyle="1" w:styleId="TableHeading">
    <w:name w:val="Table Heading"/>
    <w:basedOn w:val="Normal"/>
    <w:autoRedefine/>
    <w:rsid w:val="00E44A4B"/>
    <w:pPr>
      <w:spacing w:before="60" w:after="60"/>
      <w:jc w:val="center"/>
    </w:pPr>
    <w:rPr>
      <w:rFonts w:ascii="Arial" w:hAnsi="Arial" w:cs="Arial"/>
      <w:b/>
      <w:color w:val="FFFFFF" w:themeColor="background1"/>
      <w:sz w:val="20"/>
    </w:rPr>
  </w:style>
  <w:style w:type="paragraph" w:customStyle="1" w:styleId="TableText0">
    <w:name w:val="Table Text"/>
    <w:basedOn w:val="Normal"/>
    <w:autoRedefine/>
    <w:rsid w:val="00E44A4B"/>
    <w:pPr>
      <w:spacing w:before="60" w:after="60"/>
    </w:pPr>
    <w:rPr>
      <w:rFonts w:ascii="Arial" w:hAnsi="Arial" w:cs="Arial"/>
      <w:sz w:val="20"/>
    </w:rPr>
  </w:style>
  <w:style w:type="paragraph" w:customStyle="1" w:styleId="List-Bulleted">
    <w:name w:val="List - Bulleted"/>
    <w:basedOn w:val="Normal"/>
    <w:rsid w:val="00215D02"/>
    <w:pPr>
      <w:overflowPunct w:val="0"/>
      <w:autoSpaceDE w:val="0"/>
      <w:autoSpaceDN w:val="0"/>
      <w:adjustRightInd w:val="0"/>
      <w:spacing w:after="120"/>
      <w:ind w:left="360" w:hanging="360"/>
      <w:jc w:val="both"/>
      <w:textAlignment w:val="baseline"/>
    </w:pPr>
    <w:rPr>
      <w:rFonts w:ascii="Times New Roman" w:hAnsi="Times New Roman"/>
      <w:sz w:val="20"/>
      <w:lang w:eastAsia="ja-JP"/>
    </w:rPr>
  </w:style>
  <w:style w:type="character" w:customStyle="1" w:styleId="a">
    <w:name w:val="a"/>
    <w:basedOn w:val="DefaultParagraphFont"/>
    <w:rsid w:val="00215D02"/>
  </w:style>
  <w:style w:type="paragraph" w:customStyle="1" w:styleId="Heading4d">
    <w:name w:val="Heading 4d"/>
    <w:basedOn w:val="Heading4"/>
    <w:rsid w:val="00056878"/>
    <w:pPr>
      <w:numPr>
        <w:ilvl w:val="0"/>
        <w:numId w:val="0"/>
      </w:numPr>
      <w:ind w:left="720"/>
    </w:pPr>
    <w:rPr>
      <w:rFonts w:ascii="Times New Roman" w:hAnsi="Times New Roman"/>
      <w:bCs/>
      <w:sz w:val="26"/>
      <w:szCs w:val="28"/>
    </w:rPr>
  </w:style>
  <w:style w:type="paragraph" w:customStyle="1" w:styleId="StyleNormalWebLeft05">
    <w:name w:val="Style Normal (Web) + Left:  0.5&quot;"/>
    <w:basedOn w:val="NormalWeb"/>
    <w:rsid w:val="00056878"/>
    <w:pPr>
      <w:ind w:left="720"/>
    </w:pPr>
    <w:rPr>
      <w:rFonts w:ascii="Times New Roman" w:eastAsia="Times New Roman" w:hAnsi="Times New Roman" w:cs="Times New Roman"/>
      <w:color w:val="auto"/>
      <w:sz w:val="24"/>
    </w:rPr>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Equipment"/>
    <w:basedOn w:val="Normal"/>
    <w:link w:val="ListParagraphChar"/>
    <w:uiPriority w:val="34"/>
    <w:qFormat/>
    <w:rsid w:val="001019C9"/>
    <w:pPr>
      <w:ind w:left="720"/>
      <w:contextualSpacing/>
    </w:pPr>
  </w:style>
  <w:style w:type="paragraph" w:customStyle="1" w:styleId="Heading4dd">
    <w:name w:val="Heading 4dd"/>
    <w:basedOn w:val="Heading4d"/>
    <w:rsid w:val="00E230B8"/>
    <w:pPr>
      <w:ind w:left="1440"/>
    </w:pPr>
    <w:rPr>
      <w:sz w:val="24"/>
    </w:rPr>
  </w:style>
  <w:style w:type="character" w:customStyle="1" w:styleId="tgc">
    <w:name w:val="_tgc"/>
    <w:basedOn w:val="DefaultParagraphFont"/>
    <w:rsid w:val="00D65C75"/>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link w:val="ListParagraph"/>
    <w:uiPriority w:val="34"/>
    <w:qFormat/>
    <w:rsid w:val="00576B66"/>
    <w:rPr>
      <w:rFonts w:ascii="Times" w:hAnsi="Times"/>
      <w:sz w:val="22"/>
    </w:rPr>
  </w:style>
  <w:style w:type="paragraph" w:customStyle="1" w:styleId="ENLHeaderText">
    <w:name w:val="+ENL Header Text"/>
    <w:next w:val="Normal"/>
    <w:autoRedefine/>
    <w:rsid w:val="00576B66"/>
    <w:pPr>
      <w:pBdr>
        <w:bottom w:val="single" w:sz="12" w:space="1" w:color="808080"/>
      </w:pBdr>
      <w:tabs>
        <w:tab w:val="right" w:pos="9360"/>
      </w:tabs>
    </w:pPr>
    <w:rPr>
      <w:rFonts w:ascii="Arial" w:hAnsi="Arial"/>
      <w:smallCaps/>
      <w:color w:val="808080"/>
    </w:rPr>
  </w:style>
  <w:style w:type="character" w:customStyle="1" w:styleId="FooterChar">
    <w:name w:val="Footer Char"/>
    <w:basedOn w:val="DefaultParagraphFont"/>
    <w:link w:val="Footer"/>
    <w:uiPriority w:val="99"/>
    <w:rsid w:val="00780FA0"/>
    <w:rPr>
      <w:rFonts w:ascii="Times" w:hAnsi="Times"/>
      <w:sz w:val="22"/>
    </w:rPr>
  </w:style>
  <w:style w:type="paragraph" w:styleId="TableofFigures">
    <w:name w:val="table of figures"/>
    <w:basedOn w:val="Normal"/>
    <w:next w:val="Normal"/>
    <w:uiPriority w:val="99"/>
    <w:unhideWhenUsed/>
    <w:rsid w:val="0092222B"/>
  </w:style>
  <w:style w:type="character" w:styleId="UnresolvedMention">
    <w:name w:val="Unresolved Mention"/>
    <w:basedOn w:val="DefaultParagraphFont"/>
    <w:uiPriority w:val="99"/>
    <w:semiHidden/>
    <w:unhideWhenUsed/>
    <w:rsid w:val="00D21755"/>
    <w:rPr>
      <w:color w:val="808080"/>
      <w:shd w:val="clear" w:color="auto" w:fill="E6E6E6"/>
    </w:rPr>
  </w:style>
  <w:style w:type="character" w:styleId="FollowedHyperlink">
    <w:name w:val="FollowedHyperlink"/>
    <w:basedOn w:val="DefaultParagraphFont"/>
    <w:semiHidden/>
    <w:unhideWhenUsed/>
    <w:rsid w:val="00D21755"/>
    <w:rPr>
      <w:color w:val="800080" w:themeColor="followedHyperlink"/>
      <w:u w:val="single"/>
    </w:rPr>
  </w:style>
  <w:style w:type="character" w:customStyle="1" w:styleId="BodyTextChar">
    <w:name w:val="Body Text Char"/>
    <w:basedOn w:val="DefaultParagraphFont"/>
    <w:link w:val="BodyText"/>
    <w:rsid w:val="009F5725"/>
    <w:rPr>
      <w:rFonts w:ascii="Times" w:hAnsi="Times"/>
      <w:sz w:val="22"/>
    </w:rPr>
  </w:style>
  <w:style w:type="character" w:customStyle="1" w:styleId="CaptionChar">
    <w:name w:val="Caption Char"/>
    <w:aliases w:val="Head-Foot Caption Char,captions Char,Figures Char,c Char,Figure Caption Char,T4 Caption Char,Fig/Table Title Char,Caption Char1 Char,Caption Char1 Char Char Char,Caption Char2 Char Char,Caption Char2 Char1 Char Char Char"/>
    <w:link w:val="Caption"/>
    <w:uiPriority w:val="99"/>
    <w:locked/>
    <w:rsid w:val="00947671"/>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6413">
      <w:bodyDiv w:val="1"/>
      <w:marLeft w:val="0"/>
      <w:marRight w:val="0"/>
      <w:marTop w:val="0"/>
      <w:marBottom w:val="0"/>
      <w:divBdr>
        <w:top w:val="none" w:sz="0" w:space="0" w:color="auto"/>
        <w:left w:val="none" w:sz="0" w:space="0" w:color="auto"/>
        <w:bottom w:val="none" w:sz="0" w:space="0" w:color="auto"/>
        <w:right w:val="none" w:sz="0" w:space="0" w:color="auto"/>
      </w:divBdr>
    </w:div>
    <w:div w:id="145636618">
      <w:bodyDiv w:val="1"/>
      <w:marLeft w:val="0"/>
      <w:marRight w:val="0"/>
      <w:marTop w:val="0"/>
      <w:marBottom w:val="0"/>
      <w:divBdr>
        <w:top w:val="none" w:sz="0" w:space="0" w:color="auto"/>
        <w:left w:val="none" w:sz="0" w:space="0" w:color="auto"/>
        <w:bottom w:val="none" w:sz="0" w:space="0" w:color="auto"/>
        <w:right w:val="none" w:sz="0" w:space="0" w:color="auto"/>
      </w:divBdr>
    </w:div>
    <w:div w:id="172886535">
      <w:bodyDiv w:val="1"/>
      <w:marLeft w:val="0"/>
      <w:marRight w:val="0"/>
      <w:marTop w:val="0"/>
      <w:marBottom w:val="0"/>
      <w:divBdr>
        <w:top w:val="none" w:sz="0" w:space="0" w:color="auto"/>
        <w:left w:val="none" w:sz="0" w:space="0" w:color="auto"/>
        <w:bottom w:val="none" w:sz="0" w:space="0" w:color="auto"/>
        <w:right w:val="none" w:sz="0" w:space="0" w:color="auto"/>
      </w:divBdr>
    </w:div>
    <w:div w:id="283342973">
      <w:bodyDiv w:val="1"/>
      <w:marLeft w:val="0"/>
      <w:marRight w:val="0"/>
      <w:marTop w:val="0"/>
      <w:marBottom w:val="0"/>
      <w:divBdr>
        <w:top w:val="none" w:sz="0" w:space="0" w:color="auto"/>
        <w:left w:val="none" w:sz="0" w:space="0" w:color="auto"/>
        <w:bottom w:val="none" w:sz="0" w:space="0" w:color="auto"/>
        <w:right w:val="none" w:sz="0" w:space="0" w:color="auto"/>
      </w:divBdr>
    </w:div>
    <w:div w:id="328598901">
      <w:bodyDiv w:val="1"/>
      <w:marLeft w:val="0"/>
      <w:marRight w:val="0"/>
      <w:marTop w:val="0"/>
      <w:marBottom w:val="0"/>
      <w:divBdr>
        <w:top w:val="none" w:sz="0" w:space="0" w:color="auto"/>
        <w:left w:val="none" w:sz="0" w:space="0" w:color="auto"/>
        <w:bottom w:val="none" w:sz="0" w:space="0" w:color="auto"/>
        <w:right w:val="none" w:sz="0" w:space="0" w:color="auto"/>
      </w:divBdr>
    </w:div>
    <w:div w:id="409694422">
      <w:bodyDiv w:val="1"/>
      <w:marLeft w:val="0"/>
      <w:marRight w:val="0"/>
      <w:marTop w:val="0"/>
      <w:marBottom w:val="0"/>
      <w:divBdr>
        <w:top w:val="none" w:sz="0" w:space="0" w:color="auto"/>
        <w:left w:val="none" w:sz="0" w:space="0" w:color="auto"/>
        <w:bottom w:val="none" w:sz="0" w:space="0" w:color="auto"/>
        <w:right w:val="none" w:sz="0" w:space="0" w:color="auto"/>
      </w:divBdr>
    </w:div>
    <w:div w:id="428814701">
      <w:bodyDiv w:val="1"/>
      <w:marLeft w:val="0"/>
      <w:marRight w:val="0"/>
      <w:marTop w:val="0"/>
      <w:marBottom w:val="0"/>
      <w:divBdr>
        <w:top w:val="none" w:sz="0" w:space="0" w:color="auto"/>
        <w:left w:val="none" w:sz="0" w:space="0" w:color="auto"/>
        <w:bottom w:val="none" w:sz="0" w:space="0" w:color="auto"/>
        <w:right w:val="none" w:sz="0" w:space="0" w:color="auto"/>
      </w:divBdr>
    </w:div>
    <w:div w:id="514157107">
      <w:bodyDiv w:val="1"/>
      <w:marLeft w:val="0"/>
      <w:marRight w:val="0"/>
      <w:marTop w:val="0"/>
      <w:marBottom w:val="0"/>
      <w:divBdr>
        <w:top w:val="none" w:sz="0" w:space="0" w:color="auto"/>
        <w:left w:val="none" w:sz="0" w:space="0" w:color="auto"/>
        <w:bottom w:val="none" w:sz="0" w:space="0" w:color="auto"/>
        <w:right w:val="none" w:sz="0" w:space="0" w:color="auto"/>
      </w:divBdr>
    </w:div>
    <w:div w:id="526333033">
      <w:bodyDiv w:val="1"/>
      <w:marLeft w:val="0"/>
      <w:marRight w:val="0"/>
      <w:marTop w:val="0"/>
      <w:marBottom w:val="0"/>
      <w:divBdr>
        <w:top w:val="none" w:sz="0" w:space="0" w:color="auto"/>
        <w:left w:val="none" w:sz="0" w:space="0" w:color="auto"/>
        <w:bottom w:val="none" w:sz="0" w:space="0" w:color="auto"/>
        <w:right w:val="none" w:sz="0" w:space="0" w:color="auto"/>
      </w:divBdr>
    </w:div>
    <w:div w:id="559025902">
      <w:bodyDiv w:val="1"/>
      <w:marLeft w:val="0"/>
      <w:marRight w:val="0"/>
      <w:marTop w:val="0"/>
      <w:marBottom w:val="0"/>
      <w:divBdr>
        <w:top w:val="none" w:sz="0" w:space="0" w:color="auto"/>
        <w:left w:val="none" w:sz="0" w:space="0" w:color="auto"/>
        <w:bottom w:val="none" w:sz="0" w:space="0" w:color="auto"/>
        <w:right w:val="none" w:sz="0" w:space="0" w:color="auto"/>
      </w:divBdr>
    </w:div>
    <w:div w:id="713046162">
      <w:bodyDiv w:val="1"/>
      <w:marLeft w:val="0"/>
      <w:marRight w:val="0"/>
      <w:marTop w:val="0"/>
      <w:marBottom w:val="0"/>
      <w:divBdr>
        <w:top w:val="none" w:sz="0" w:space="0" w:color="auto"/>
        <w:left w:val="none" w:sz="0" w:space="0" w:color="auto"/>
        <w:bottom w:val="none" w:sz="0" w:space="0" w:color="auto"/>
        <w:right w:val="none" w:sz="0" w:space="0" w:color="auto"/>
      </w:divBdr>
    </w:div>
    <w:div w:id="749500295">
      <w:bodyDiv w:val="1"/>
      <w:marLeft w:val="0"/>
      <w:marRight w:val="0"/>
      <w:marTop w:val="0"/>
      <w:marBottom w:val="0"/>
      <w:divBdr>
        <w:top w:val="none" w:sz="0" w:space="0" w:color="auto"/>
        <w:left w:val="none" w:sz="0" w:space="0" w:color="auto"/>
        <w:bottom w:val="none" w:sz="0" w:space="0" w:color="auto"/>
        <w:right w:val="none" w:sz="0" w:space="0" w:color="auto"/>
      </w:divBdr>
    </w:div>
    <w:div w:id="763694788">
      <w:bodyDiv w:val="1"/>
      <w:marLeft w:val="0"/>
      <w:marRight w:val="0"/>
      <w:marTop w:val="0"/>
      <w:marBottom w:val="0"/>
      <w:divBdr>
        <w:top w:val="none" w:sz="0" w:space="0" w:color="auto"/>
        <w:left w:val="none" w:sz="0" w:space="0" w:color="auto"/>
        <w:bottom w:val="none" w:sz="0" w:space="0" w:color="auto"/>
        <w:right w:val="none" w:sz="0" w:space="0" w:color="auto"/>
      </w:divBdr>
    </w:div>
    <w:div w:id="812912143">
      <w:bodyDiv w:val="1"/>
      <w:marLeft w:val="0"/>
      <w:marRight w:val="0"/>
      <w:marTop w:val="0"/>
      <w:marBottom w:val="0"/>
      <w:divBdr>
        <w:top w:val="none" w:sz="0" w:space="0" w:color="auto"/>
        <w:left w:val="none" w:sz="0" w:space="0" w:color="auto"/>
        <w:bottom w:val="none" w:sz="0" w:space="0" w:color="auto"/>
        <w:right w:val="none" w:sz="0" w:space="0" w:color="auto"/>
      </w:divBdr>
    </w:div>
    <w:div w:id="820540201">
      <w:bodyDiv w:val="1"/>
      <w:marLeft w:val="0"/>
      <w:marRight w:val="0"/>
      <w:marTop w:val="0"/>
      <w:marBottom w:val="0"/>
      <w:divBdr>
        <w:top w:val="none" w:sz="0" w:space="0" w:color="auto"/>
        <w:left w:val="none" w:sz="0" w:space="0" w:color="auto"/>
        <w:bottom w:val="none" w:sz="0" w:space="0" w:color="auto"/>
        <w:right w:val="none" w:sz="0" w:space="0" w:color="auto"/>
      </w:divBdr>
    </w:div>
    <w:div w:id="858812527">
      <w:bodyDiv w:val="1"/>
      <w:marLeft w:val="0"/>
      <w:marRight w:val="0"/>
      <w:marTop w:val="0"/>
      <w:marBottom w:val="0"/>
      <w:divBdr>
        <w:top w:val="none" w:sz="0" w:space="0" w:color="auto"/>
        <w:left w:val="none" w:sz="0" w:space="0" w:color="auto"/>
        <w:bottom w:val="none" w:sz="0" w:space="0" w:color="auto"/>
        <w:right w:val="none" w:sz="0" w:space="0" w:color="auto"/>
      </w:divBdr>
    </w:div>
    <w:div w:id="866799942">
      <w:bodyDiv w:val="1"/>
      <w:marLeft w:val="0"/>
      <w:marRight w:val="0"/>
      <w:marTop w:val="0"/>
      <w:marBottom w:val="0"/>
      <w:divBdr>
        <w:top w:val="none" w:sz="0" w:space="0" w:color="auto"/>
        <w:left w:val="none" w:sz="0" w:space="0" w:color="auto"/>
        <w:bottom w:val="none" w:sz="0" w:space="0" w:color="auto"/>
        <w:right w:val="none" w:sz="0" w:space="0" w:color="auto"/>
      </w:divBdr>
    </w:div>
    <w:div w:id="1052967100">
      <w:bodyDiv w:val="1"/>
      <w:marLeft w:val="0"/>
      <w:marRight w:val="0"/>
      <w:marTop w:val="0"/>
      <w:marBottom w:val="0"/>
      <w:divBdr>
        <w:top w:val="none" w:sz="0" w:space="0" w:color="auto"/>
        <w:left w:val="none" w:sz="0" w:space="0" w:color="auto"/>
        <w:bottom w:val="none" w:sz="0" w:space="0" w:color="auto"/>
        <w:right w:val="none" w:sz="0" w:space="0" w:color="auto"/>
      </w:divBdr>
    </w:div>
    <w:div w:id="1053694940">
      <w:bodyDiv w:val="1"/>
      <w:marLeft w:val="0"/>
      <w:marRight w:val="0"/>
      <w:marTop w:val="0"/>
      <w:marBottom w:val="0"/>
      <w:divBdr>
        <w:top w:val="none" w:sz="0" w:space="0" w:color="auto"/>
        <w:left w:val="none" w:sz="0" w:space="0" w:color="auto"/>
        <w:bottom w:val="none" w:sz="0" w:space="0" w:color="auto"/>
        <w:right w:val="none" w:sz="0" w:space="0" w:color="auto"/>
      </w:divBdr>
    </w:div>
    <w:div w:id="1079519442">
      <w:bodyDiv w:val="1"/>
      <w:marLeft w:val="0"/>
      <w:marRight w:val="0"/>
      <w:marTop w:val="0"/>
      <w:marBottom w:val="0"/>
      <w:divBdr>
        <w:top w:val="none" w:sz="0" w:space="0" w:color="auto"/>
        <w:left w:val="none" w:sz="0" w:space="0" w:color="auto"/>
        <w:bottom w:val="none" w:sz="0" w:space="0" w:color="auto"/>
        <w:right w:val="none" w:sz="0" w:space="0" w:color="auto"/>
      </w:divBdr>
    </w:div>
    <w:div w:id="1082606447">
      <w:bodyDiv w:val="1"/>
      <w:marLeft w:val="0"/>
      <w:marRight w:val="0"/>
      <w:marTop w:val="0"/>
      <w:marBottom w:val="0"/>
      <w:divBdr>
        <w:top w:val="none" w:sz="0" w:space="0" w:color="auto"/>
        <w:left w:val="none" w:sz="0" w:space="0" w:color="auto"/>
        <w:bottom w:val="none" w:sz="0" w:space="0" w:color="auto"/>
        <w:right w:val="none" w:sz="0" w:space="0" w:color="auto"/>
      </w:divBdr>
    </w:div>
    <w:div w:id="1085109540">
      <w:bodyDiv w:val="1"/>
      <w:marLeft w:val="0"/>
      <w:marRight w:val="0"/>
      <w:marTop w:val="0"/>
      <w:marBottom w:val="0"/>
      <w:divBdr>
        <w:top w:val="none" w:sz="0" w:space="0" w:color="auto"/>
        <w:left w:val="none" w:sz="0" w:space="0" w:color="auto"/>
        <w:bottom w:val="none" w:sz="0" w:space="0" w:color="auto"/>
        <w:right w:val="none" w:sz="0" w:space="0" w:color="auto"/>
      </w:divBdr>
    </w:div>
    <w:div w:id="1106344769">
      <w:bodyDiv w:val="1"/>
      <w:marLeft w:val="0"/>
      <w:marRight w:val="0"/>
      <w:marTop w:val="0"/>
      <w:marBottom w:val="0"/>
      <w:divBdr>
        <w:top w:val="none" w:sz="0" w:space="0" w:color="auto"/>
        <w:left w:val="none" w:sz="0" w:space="0" w:color="auto"/>
        <w:bottom w:val="none" w:sz="0" w:space="0" w:color="auto"/>
        <w:right w:val="none" w:sz="0" w:space="0" w:color="auto"/>
      </w:divBdr>
    </w:div>
    <w:div w:id="1127624526">
      <w:bodyDiv w:val="1"/>
      <w:marLeft w:val="0"/>
      <w:marRight w:val="0"/>
      <w:marTop w:val="0"/>
      <w:marBottom w:val="0"/>
      <w:divBdr>
        <w:top w:val="none" w:sz="0" w:space="0" w:color="auto"/>
        <w:left w:val="none" w:sz="0" w:space="0" w:color="auto"/>
        <w:bottom w:val="none" w:sz="0" w:space="0" w:color="auto"/>
        <w:right w:val="none" w:sz="0" w:space="0" w:color="auto"/>
      </w:divBdr>
    </w:div>
    <w:div w:id="1234656906">
      <w:bodyDiv w:val="1"/>
      <w:marLeft w:val="0"/>
      <w:marRight w:val="0"/>
      <w:marTop w:val="0"/>
      <w:marBottom w:val="0"/>
      <w:divBdr>
        <w:top w:val="none" w:sz="0" w:space="0" w:color="auto"/>
        <w:left w:val="none" w:sz="0" w:space="0" w:color="auto"/>
        <w:bottom w:val="none" w:sz="0" w:space="0" w:color="auto"/>
        <w:right w:val="none" w:sz="0" w:space="0" w:color="auto"/>
      </w:divBdr>
    </w:div>
    <w:div w:id="1306281441">
      <w:bodyDiv w:val="1"/>
      <w:marLeft w:val="0"/>
      <w:marRight w:val="0"/>
      <w:marTop w:val="0"/>
      <w:marBottom w:val="0"/>
      <w:divBdr>
        <w:top w:val="none" w:sz="0" w:space="0" w:color="auto"/>
        <w:left w:val="none" w:sz="0" w:space="0" w:color="auto"/>
        <w:bottom w:val="none" w:sz="0" w:space="0" w:color="auto"/>
        <w:right w:val="none" w:sz="0" w:space="0" w:color="auto"/>
      </w:divBdr>
    </w:div>
    <w:div w:id="1340738980">
      <w:bodyDiv w:val="1"/>
      <w:marLeft w:val="0"/>
      <w:marRight w:val="0"/>
      <w:marTop w:val="0"/>
      <w:marBottom w:val="0"/>
      <w:divBdr>
        <w:top w:val="none" w:sz="0" w:space="0" w:color="auto"/>
        <w:left w:val="none" w:sz="0" w:space="0" w:color="auto"/>
        <w:bottom w:val="none" w:sz="0" w:space="0" w:color="auto"/>
        <w:right w:val="none" w:sz="0" w:space="0" w:color="auto"/>
      </w:divBdr>
    </w:div>
    <w:div w:id="1350909254">
      <w:bodyDiv w:val="1"/>
      <w:marLeft w:val="0"/>
      <w:marRight w:val="0"/>
      <w:marTop w:val="0"/>
      <w:marBottom w:val="0"/>
      <w:divBdr>
        <w:top w:val="none" w:sz="0" w:space="0" w:color="auto"/>
        <w:left w:val="none" w:sz="0" w:space="0" w:color="auto"/>
        <w:bottom w:val="none" w:sz="0" w:space="0" w:color="auto"/>
        <w:right w:val="none" w:sz="0" w:space="0" w:color="auto"/>
      </w:divBdr>
    </w:div>
    <w:div w:id="1368023983">
      <w:bodyDiv w:val="1"/>
      <w:marLeft w:val="0"/>
      <w:marRight w:val="0"/>
      <w:marTop w:val="0"/>
      <w:marBottom w:val="0"/>
      <w:divBdr>
        <w:top w:val="none" w:sz="0" w:space="0" w:color="auto"/>
        <w:left w:val="none" w:sz="0" w:space="0" w:color="auto"/>
        <w:bottom w:val="none" w:sz="0" w:space="0" w:color="auto"/>
        <w:right w:val="none" w:sz="0" w:space="0" w:color="auto"/>
      </w:divBdr>
    </w:div>
    <w:div w:id="1379623759">
      <w:bodyDiv w:val="1"/>
      <w:marLeft w:val="0"/>
      <w:marRight w:val="0"/>
      <w:marTop w:val="0"/>
      <w:marBottom w:val="0"/>
      <w:divBdr>
        <w:top w:val="none" w:sz="0" w:space="0" w:color="auto"/>
        <w:left w:val="none" w:sz="0" w:space="0" w:color="auto"/>
        <w:bottom w:val="none" w:sz="0" w:space="0" w:color="auto"/>
        <w:right w:val="none" w:sz="0" w:space="0" w:color="auto"/>
      </w:divBdr>
    </w:div>
    <w:div w:id="1429887127">
      <w:bodyDiv w:val="1"/>
      <w:marLeft w:val="0"/>
      <w:marRight w:val="0"/>
      <w:marTop w:val="0"/>
      <w:marBottom w:val="0"/>
      <w:divBdr>
        <w:top w:val="none" w:sz="0" w:space="0" w:color="auto"/>
        <w:left w:val="none" w:sz="0" w:space="0" w:color="auto"/>
        <w:bottom w:val="none" w:sz="0" w:space="0" w:color="auto"/>
        <w:right w:val="none" w:sz="0" w:space="0" w:color="auto"/>
      </w:divBdr>
    </w:div>
    <w:div w:id="1430587510">
      <w:bodyDiv w:val="1"/>
      <w:marLeft w:val="0"/>
      <w:marRight w:val="0"/>
      <w:marTop w:val="0"/>
      <w:marBottom w:val="0"/>
      <w:divBdr>
        <w:top w:val="none" w:sz="0" w:space="0" w:color="auto"/>
        <w:left w:val="none" w:sz="0" w:space="0" w:color="auto"/>
        <w:bottom w:val="none" w:sz="0" w:space="0" w:color="auto"/>
        <w:right w:val="none" w:sz="0" w:space="0" w:color="auto"/>
      </w:divBdr>
    </w:div>
    <w:div w:id="1450321633">
      <w:bodyDiv w:val="1"/>
      <w:marLeft w:val="0"/>
      <w:marRight w:val="0"/>
      <w:marTop w:val="0"/>
      <w:marBottom w:val="0"/>
      <w:divBdr>
        <w:top w:val="none" w:sz="0" w:space="0" w:color="auto"/>
        <w:left w:val="none" w:sz="0" w:space="0" w:color="auto"/>
        <w:bottom w:val="none" w:sz="0" w:space="0" w:color="auto"/>
        <w:right w:val="none" w:sz="0" w:space="0" w:color="auto"/>
      </w:divBdr>
    </w:div>
    <w:div w:id="1450776003">
      <w:bodyDiv w:val="1"/>
      <w:marLeft w:val="0"/>
      <w:marRight w:val="0"/>
      <w:marTop w:val="0"/>
      <w:marBottom w:val="0"/>
      <w:divBdr>
        <w:top w:val="none" w:sz="0" w:space="0" w:color="auto"/>
        <w:left w:val="none" w:sz="0" w:space="0" w:color="auto"/>
        <w:bottom w:val="none" w:sz="0" w:space="0" w:color="auto"/>
        <w:right w:val="none" w:sz="0" w:space="0" w:color="auto"/>
      </w:divBdr>
    </w:div>
    <w:div w:id="1532763296">
      <w:bodyDiv w:val="1"/>
      <w:marLeft w:val="0"/>
      <w:marRight w:val="0"/>
      <w:marTop w:val="0"/>
      <w:marBottom w:val="0"/>
      <w:divBdr>
        <w:top w:val="none" w:sz="0" w:space="0" w:color="auto"/>
        <w:left w:val="none" w:sz="0" w:space="0" w:color="auto"/>
        <w:bottom w:val="none" w:sz="0" w:space="0" w:color="auto"/>
        <w:right w:val="none" w:sz="0" w:space="0" w:color="auto"/>
      </w:divBdr>
      <w:divsChild>
        <w:div w:id="1220244804">
          <w:marLeft w:val="0"/>
          <w:marRight w:val="0"/>
          <w:marTop w:val="0"/>
          <w:marBottom w:val="0"/>
          <w:divBdr>
            <w:top w:val="none" w:sz="0" w:space="0" w:color="auto"/>
            <w:left w:val="none" w:sz="0" w:space="0" w:color="auto"/>
            <w:bottom w:val="none" w:sz="0" w:space="0" w:color="auto"/>
            <w:right w:val="none" w:sz="0" w:space="0" w:color="auto"/>
          </w:divBdr>
          <w:divsChild>
            <w:div w:id="693070540">
              <w:marLeft w:val="0"/>
              <w:marRight w:val="0"/>
              <w:marTop w:val="0"/>
              <w:marBottom w:val="0"/>
              <w:divBdr>
                <w:top w:val="none" w:sz="0" w:space="0" w:color="auto"/>
                <w:left w:val="none" w:sz="0" w:space="0" w:color="auto"/>
                <w:bottom w:val="none" w:sz="0" w:space="0" w:color="auto"/>
                <w:right w:val="none" w:sz="0" w:space="0" w:color="auto"/>
              </w:divBdr>
              <w:divsChild>
                <w:div w:id="7681639">
                  <w:marLeft w:val="0"/>
                  <w:marRight w:val="0"/>
                  <w:marTop w:val="0"/>
                  <w:marBottom w:val="0"/>
                  <w:divBdr>
                    <w:top w:val="none" w:sz="0" w:space="0" w:color="auto"/>
                    <w:left w:val="none" w:sz="0" w:space="0" w:color="auto"/>
                    <w:bottom w:val="none" w:sz="0" w:space="0" w:color="auto"/>
                    <w:right w:val="none" w:sz="0" w:space="0" w:color="auto"/>
                  </w:divBdr>
                  <w:divsChild>
                    <w:div w:id="409162381">
                      <w:marLeft w:val="0"/>
                      <w:marRight w:val="0"/>
                      <w:marTop w:val="0"/>
                      <w:marBottom w:val="0"/>
                      <w:divBdr>
                        <w:top w:val="none" w:sz="0" w:space="0" w:color="auto"/>
                        <w:left w:val="none" w:sz="0" w:space="0" w:color="auto"/>
                        <w:bottom w:val="none" w:sz="0" w:space="0" w:color="auto"/>
                        <w:right w:val="none" w:sz="0" w:space="0" w:color="auto"/>
                      </w:divBdr>
                      <w:divsChild>
                        <w:div w:id="18472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30754">
      <w:bodyDiv w:val="1"/>
      <w:marLeft w:val="0"/>
      <w:marRight w:val="0"/>
      <w:marTop w:val="0"/>
      <w:marBottom w:val="0"/>
      <w:divBdr>
        <w:top w:val="none" w:sz="0" w:space="0" w:color="auto"/>
        <w:left w:val="none" w:sz="0" w:space="0" w:color="auto"/>
        <w:bottom w:val="none" w:sz="0" w:space="0" w:color="auto"/>
        <w:right w:val="none" w:sz="0" w:space="0" w:color="auto"/>
      </w:divBdr>
    </w:div>
    <w:div w:id="1654723891">
      <w:bodyDiv w:val="1"/>
      <w:marLeft w:val="0"/>
      <w:marRight w:val="0"/>
      <w:marTop w:val="0"/>
      <w:marBottom w:val="0"/>
      <w:divBdr>
        <w:top w:val="none" w:sz="0" w:space="0" w:color="auto"/>
        <w:left w:val="none" w:sz="0" w:space="0" w:color="auto"/>
        <w:bottom w:val="none" w:sz="0" w:space="0" w:color="auto"/>
        <w:right w:val="none" w:sz="0" w:space="0" w:color="auto"/>
      </w:divBdr>
    </w:div>
    <w:div w:id="1750997399">
      <w:bodyDiv w:val="1"/>
      <w:marLeft w:val="0"/>
      <w:marRight w:val="0"/>
      <w:marTop w:val="0"/>
      <w:marBottom w:val="0"/>
      <w:divBdr>
        <w:top w:val="none" w:sz="0" w:space="0" w:color="auto"/>
        <w:left w:val="none" w:sz="0" w:space="0" w:color="auto"/>
        <w:bottom w:val="none" w:sz="0" w:space="0" w:color="auto"/>
        <w:right w:val="none" w:sz="0" w:space="0" w:color="auto"/>
      </w:divBdr>
    </w:div>
    <w:div w:id="1765611315">
      <w:bodyDiv w:val="1"/>
      <w:marLeft w:val="0"/>
      <w:marRight w:val="0"/>
      <w:marTop w:val="0"/>
      <w:marBottom w:val="0"/>
      <w:divBdr>
        <w:top w:val="none" w:sz="0" w:space="0" w:color="auto"/>
        <w:left w:val="none" w:sz="0" w:space="0" w:color="auto"/>
        <w:bottom w:val="none" w:sz="0" w:space="0" w:color="auto"/>
        <w:right w:val="none" w:sz="0" w:space="0" w:color="auto"/>
      </w:divBdr>
    </w:div>
    <w:div w:id="1773238434">
      <w:bodyDiv w:val="1"/>
      <w:marLeft w:val="0"/>
      <w:marRight w:val="0"/>
      <w:marTop w:val="0"/>
      <w:marBottom w:val="0"/>
      <w:divBdr>
        <w:top w:val="none" w:sz="0" w:space="0" w:color="auto"/>
        <w:left w:val="none" w:sz="0" w:space="0" w:color="auto"/>
        <w:bottom w:val="none" w:sz="0" w:space="0" w:color="auto"/>
        <w:right w:val="none" w:sz="0" w:space="0" w:color="auto"/>
      </w:divBdr>
    </w:div>
    <w:div w:id="1790783892">
      <w:bodyDiv w:val="1"/>
      <w:marLeft w:val="0"/>
      <w:marRight w:val="0"/>
      <w:marTop w:val="0"/>
      <w:marBottom w:val="0"/>
      <w:divBdr>
        <w:top w:val="none" w:sz="0" w:space="0" w:color="auto"/>
        <w:left w:val="none" w:sz="0" w:space="0" w:color="auto"/>
        <w:bottom w:val="none" w:sz="0" w:space="0" w:color="auto"/>
        <w:right w:val="none" w:sz="0" w:space="0" w:color="auto"/>
      </w:divBdr>
    </w:div>
    <w:div w:id="1892378236">
      <w:bodyDiv w:val="1"/>
      <w:marLeft w:val="0"/>
      <w:marRight w:val="0"/>
      <w:marTop w:val="0"/>
      <w:marBottom w:val="0"/>
      <w:divBdr>
        <w:top w:val="none" w:sz="0" w:space="0" w:color="auto"/>
        <w:left w:val="none" w:sz="0" w:space="0" w:color="auto"/>
        <w:bottom w:val="none" w:sz="0" w:space="0" w:color="auto"/>
        <w:right w:val="none" w:sz="0" w:space="0" w:color="auto"/>
      </w:divBdr>
      <w:divsChild>
        <w:div w:id="3816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7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1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8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86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033520">
      <w:bodyDiv w:val="1"/>
      <w:marLeft w:val="0"/>
      <w:marRight w:val="0"/>
      <w:marTop w:val="0"/>
      <w:marBottom w:val="0"/>
      <w:divBdr>
        <w:top w:val="none" w:sz="0" w:space="0" w:color="auto"/>
        <w:left w:val="none" w:sz="0" w:space="0" w:color="auto"/>
        <w:bottom w:val="none" w:sz="0" w:space="0" w:color="auto"/>
        <w:right w:val="none" w:sz="0" w:space="0" w:color="auto"/>
      </w:divBdr>
    </w:div>
    <w:div w:id="2021227358">
      <w:bodyDiv w:val="1"/>
      <w:marLeft w:val="0"/>
      <w:marRight w:val="0"/>
      <w:marTop w:val="0"/>
      <w:marBottom w:val="0"/>
      <w:divBdr>
        <w:top w:val="none" w:sz="0" w:space="0" w:color="auto"/>
        <w:left w:val="none" w:sz="0" w:space="0" w:color="auto"/>
        <w:bottom w:val="none" w:sz="0" w:space="0" w:color="auto"/>
        <w:right w:val="none" w:sz="0" w:space="0" w:color="auto"/>
      </w:divBdr>
    </w:div>
    <w:div w:id="2051756943">
      <w:bodyDiv w:val="1"/>
      <w:marLeft w:val="0"/>
      <w:marRight w:val="0"/>
      <w:marTop w:val="0"/>
      <w:marBottom w:val="0"/>
      <w:divBdr>
        <w:top w:val="none" w:sz="0" w:space="0" w:color="auto"/>
        <w:left w:val="none" w:sz="0" w:space="0" w:color="auto"/>
        <w:bottom w:val="none" w:sz="0" w:space="0" w:color="auto"/>
        <w:right w:val="none" w:sz="0" w:space="0" w:color="auto"/>
      </w:divBdr>
    </w:div>
    <w:div w:id="2052923310">
      <w:bodyDiv w:val="1"/>
      <w:marLeft w:val="0"/>
      <w:marRight w:val="0"/>
      <w:marTop w:val="0"/>
      <w:marBottom w:val="0"/>
      <w:divBdr>
        <w:top w:val="none" w:sz="0" w:space="0" w:color="auto"/>
        <w:left w:val="none" w:sz="0" w:space="0" w:color="auto"/>
        <w:bottom w:val="none" w:sz="0" w:space="0" w:color="auto"/>
        <w:right w:val="none" w:sz="0" w:space="0" w:color="auto"/>
      </w:divBdr>
    </w:div>
    <w:div w:id="2061591719">
      <w:bodyDiv w:val="1"/>
      <w:marLeft w:val="0"/>
      <w:marRight w:val="0"/>
      <w:marTop w:val="0"/>
      <w:marBottom w:val="0"/>
      <w:divBdr>
        <w:top w:val="none" w:sz="0" w:space="0" w:color="auto"/>
        <w:left w:val="none" w:sz="0" w:space="0" w:color="auto"/>
        <w:bottom w:val="none" w:sz="0" w:space="0" w:color="auto"/>
        <w:right w:val="none" w:sz="0" w:space="0" w:color="auto"/>
      </w:divBdr>
    </w:div>
    <w:div w:id="20956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oleObject" Target="embeddings/Microsoft_Visio_2003-2010_Drawing1.vsd"/><Relationship Id="rId3" Type="http://schemas.openxmlformats.org/officeDocument/2006/relationships/customXml" Target="../customXml/item3.xml"/><Relationship Id="rId21" Type="http://schemas.openxmlformats.org/officeDocument/2006/relationships/image" Target="media/image3.jp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oleObject" Target="embeddings/Microsoft_Visio_2003-2010_Drawing.vsd"/><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intapp.enlightened.com/Toms/EnlTask/Index" TargetMode="External"/><Relationship Id="rId29"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jpg"/><Relationship Id="rId28" Type="http://schemas.openxmlformats.org/officeDocument/2006/relationships/oleObject" Target="embeddings/Microsoft_Visio_2003-2010_Drawing2.vsd"/><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jpg"/><Relationship Id="rId27" Type="http://schemas.openxmlformats.org/officeDocument/2006/relationships/image" Target="media/image7.emf"/><Relationship Id="rId30" Type="http://schemas.openxmlformats.org/officeDocument/2006/relationships/image" Target="media/image8.jpeg"/><Relationship Id="rId35" Type="http://schemas.microsoft.com/office/2011/relationships/people" Target="peop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C52AFDE5F5C4DA78E51A07B3CB867" ma:contentTypeVersion="0" ma:contentTypeDescription="Create a new document." ma:contentTypeScope="" ma:versionID="145717600365f53e1af665975962d0c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687FAF-2C5A-4D50-A5CD-F29D6BDE2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A19A536-FB8C-4F1B-BF6E-F04E551990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3092A9-58CF-45C6-B041-B93C8DE68FA6}">
  <ds:schemaRefs>
    <ds:schemaRef ds:uri="http://schemas.microsoft.com/sharepoint/v3/contenttype/forms"/>
  </ds:schemaRefs>
</ds:datastoreItem>
</file>

<file path=customXml/itemProps4.xml><?xml version="1.0" encoding="utf-8"?>
<ds:datastoreItem xmlns:ds="http://schemas.openxmlformats.org/officeDocument/2006/customXml" ds:itemID="{057CE0D7-39A1-4B70-B1B9-26713D9D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Enlightened Design Description Template</vt:lpstr>
    </vt:vector>
  </TitlesOfParts>
  <Company>Microsoft</Company>
  <LinksUpToDate>false</LinksUpToDate>
  <CharactersWithSpaces>30867</CharactersWithSpaces>
  <SharedDoc>false</SharedDoc>
  <HLinks>
    <vt:vector size="72" baseType="variant">
      <vt:variant>
        <vt:i4>1769525</vt:i4>
      </vt:variant>
      <vt:variant>
        <vt:i4>68</vt:i4>
      </vt:variant>
      <vt:variant>
        <vt:i4>0</vt:i4>
      </vt:variant>
      <vt:variant>
        <vt:i4>5</vt:i4>
      </vt:variant>
      <vt:variant>
        <vt:lpwstr/>
      </vt:variant>
      <vt:variant>
        <vt:lpwstr>_Toc223559123</vt:lpwstr>
      </vt:variant>
      <vt:variant>
        <vt:i4>1769525</vt:i4>
      </vt:variant>
      <vt:variant>
        <vt:i4>62</vt:i4>
      </vt:variant>
      <vt:variant>
        <vt:i4>0</vt:i4>
      </vt:variant>
      <vt:variant>
        <vt:i4>5</vt:i4>
      </vt:variant>
      <vt:variant>
        <vt:lpwstr/>
      </vt:variant>
      <vt:variant>
        <vt:lpwstr>_Toc223559122</vt:lpwstr>
      </vt:variant>
      <vt:variant>
        <vt:i4>1769525</vt:i4>
      </vt:variant>
      <vt:variant>
        <vt:i4>56</vt:i4>
      </vt:variant>
      <vt:variant>
        <vt:i4>0</vt:i4>
      </vt:variant>
      <vt:variant>
        <vt:i4>5</vt:i4>
      </vt:variant>
      <vt:variant>
        <vt:lpwstr/>
      </vt:variant>
      <vt:variant>
        <vt:lpwstr>_Toc223559121</vt:lpwstr>
      </vt:variant>
      <vt:variant>
        <vt:i4>1769525</vt:i4>
      </vt:variant>
      <vt:variant>
        <vt:i4>50</vt:i4>
      </vt:variant>
      <vt:variant>
        <vt:i4>0</vt:i4>
      </vt:variant>
      <vt:variant>
        <vt:i4>5</vt:i4>
      </vt:variant>
      <vt:variant>
        <vt:lpwstr/>
      </vt:variant>
      <vt:variant>
        <vt:lpwstr>_Toc223559120</vt:lpwstr>
      </vt:variant>
      <vt:variant>
        <vt:i4>1572917</vt:i4>
      </vt:variant>
      <vt:variant>
        <vt:i4>44</vt:i4>
      </vt:variant>
      <vt:variant>
        <vt:i4>0</vt:i4>
      </vt:variant>
      <vt:variant>
        <vt:i4>5</vt:i4>
      </vt:variant>
      <vt:variant>
        <vt:lpwstr/>
      </vt:variant>
      <vt:variant>
        <vt:lpwstr>_Toc223559119</vt:lpwstr>
      </vt:variant>
      <vt:variant>
        <vt:i4>1572917</vt:i4>
      </vt:variant>
      <vt:variant>
        <vt:i4>38</vt:i4>
      </vt:variant>
      <vt:variant>
        <vt:i4>0</vt:i4>
      </vt:variant>
      <vt:variant>
        <vt:i4>5</vt:i4>
      </vt:variant>
      <vt:variant>
        <vt:lpwstr/>
      </vt:variant>
      <vt:variant>
        <vt:lpwstr>_Toc223559118</vt:lpwstr>
      </vt:variant>
      <vt:variant>
        <vt:i4>1572917</vt:i4>
      </vt:variant>
      <vt:variant>
        <vt:i4>32</vt:i4>
      </vt:variant>
      <vt:variant>
        <vt:i4>0</vt:i4>
      </vt:variant>
      <vt:variant>
        <vt:i4>5</vt:i4>
      </vt:variant>
      <vt:variant>
        <vt:lpwstr/>
      </vt:variant>
      <vt:variant>
        <vt:lpwstr>_Toc223559117</vt:lpwstr>
      </vt:variant>
      <vt:variant>
        <vt:i4>1572917</vt:i4>
      </vt:variant>
      <vt:variant>
        <vt:i4>26</vt:i4>
      </vt:variant>
      <vt:variant>
        <vt:i4>0</vt:i4>
      </vt:variant>
      <vt:variant>
        <vt:i4>5</vt:i4>
      </vt:variant>
      <vt:variant>
        <vt:lpwstr/>
      </vt:variant>
      <vt:variant>
        <vt:lpwstr>_Toc223559116</vt:lpwstr>
      </vt:variant>
      <vt:variant>
        <vt:i4>1572917</vt:i4>
      </vt:variant>
      <vt:variant>
        <vt:i4>20</vt:i4>
      </vt:variant>
      <vt:variant>
        <vt:i4>0</vt:i4>
      </vt:variant>
      <vt:variant>
        <vt:i4>5</vt:i4>
      </vt:variant>
      <vt:variant>
        <vt:lpwstr/>
      </vt:variant>
      <vt:variant>
        <vt:lpwstr>_Toc223559115</vt:lpwstr>
      </vt:variant>
      <vt:variant>
        <vt:i4>1572917</vt:i4>
      </vt:variant>
      <vt:variant>
        <vt:i4>14</vt:i4>
      </vt:variant>
      <vt:variant>
        <vt:i4>0</vt:i4>
      </vt:variant>
      <vt:variant>
        <vt:i4>5</vt:i4>
      </vt:variant>
      <vt:variant>
        <vt:lpwstr/>
      </vt:variant>
      <vt:variant>
        <vt:lpwstr>_Toc223559114</vt:lpwstr>
      </vt:variant>
      <vt:variant>
        <vt:i4>1572917</vt:i4>
      </vt:variant>
      <vt:variant>
        <vt:i4>8</vt:i4>
      </vt:variant>
      <vt:variant>
        <vt:i4>0</vt:i4>
      </vt:variant>
      <vt:variant>
        <vt:i4>5</vt:i4>
      </vt:variant>
      <vt:variant>
        <vt:lpwstr/>
      </vt:variant>
      <vt:variant>
        <vt:lpwstr>_Toc223559113</vt:lpwstr>
      </vt:variant>
      <vt:variant>
        <vt:i4>1572917</vt:i4>
      </vt:variant>
      <vt:variant>
        <vt:i4>2</vt:i4>
      </vt:variant>
      <vt:variant>
        <vt:i4>0</vt:i4>
      </vt:variant>
      <vt:variant>
        <vt:i4>5</vt:i4>
      </vt:variant>
      <vt:variant>
        <vt:lpwstr/>
      </vt:variant>
      <vt:variant>
        <vt:lpwstr>_Toc223559112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Enlightened Design Description Template</dc:title>
  <dc:creator>Shobha Madhavaiah</dc:creator>
  <cp:keywords>TOMS</cp:keywords>
  <cp:lastModifiedBy>Agarwal, Aarohi B</cp:lastModifiedBy>
  <cp:revision>26</cp:revision>
  <cp:lastPrinted>2017-04-19T19:19:00Z</cp:lastPrinted>
  <dcterms:created xsi:type="dcterms:W3CDTF">2021-04-28T20:31:00Z</dcterms:created>
  <dcterms:modified xsi:type="dcterms:W3CDTF">2021-04-28T21:02:00Z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0x010100C03C52AFDE5F5C4DA78E51A07B3CB867</vt:lpwstr>
  </property>
</Properties>
</file>